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D77456" w14:textId="77777777" w:rsidR="00F90955" w:rsidRPr="009A3104" w:rsidRDefault="00286C45" w:rsidP="008F21BE">
      <w:pPr>
        <w:pStyle w:val="a8"/>
        <w:rPr>
          <w:rPrChange w:id="1" w:author="Ilia Bedniakov" w:date="2018-10-04T15:20:00Z">
            <w:rPr/>
          </w:rPrChange>
        </w:rPr>
      </w:pPr>
      <w:bookmarkStart w:id="2" w:name="_Toc308789876"/>
      <w:r w:rsidRPr="009A3104">
        <w:t>Freigabe</w:t>
      </w:r>
      <w:bookmarkEnd w:id="2"/>
    </w:p>
    <w:tbl>
      <w:tblPr>
        <w:tblStyle w:val="a3"/>
        <w:tblW w:w="0" w:type="auto"/>
        <w:tblLook w:val="01E0" w:firstRow="1" w:lastRow="1" w:firstColumn="1" w:lastColumn="1" w:noHBand="0" w:noVBand="0"/>
      </w:tblPr>
      <w:tblGrid>
        <w:gridCol w:w="1813"/>
        <w:gridCol w:w="1814"/>
        <w:gridCol w:w="2038"/>
        <w:gridCol w:w="1612"/>
        <w:gridCol w:w="2067"/>
      </w:tblGrid>
      <w:tr w:rsidR="00286C45" w:rsidRPr="009A3104" w14:paraId="031B0D1F" w14:textId="77777777" w:rsidTr="00976BC8">
        <w:tc>
          <w:tcPr>
            <w:tcW w:w="1813" w:type="dxa"/>
            <w:shd w:val="clear" w:color="auto" w:fill="CCCCCC"/>
            <w:vAlign w:val="center"/>
          </w:tcPr>
          <w:p w14:paraId="6996DE15" w14:textId="77777777" w:rsidR="00286C45" w:rsidRPr="009A3104" w:rsidRDefault="00286C45" w:rsidP="00266323">
            <w:pPr>
              <w:rPr>
                <w:b/>
                <w:bCs/>
                <w:rPrChange w:id="3" w:author="Ilia Bedniakov" w:date="2018-10-04T15:20:00Z">
                  <w:rPr>
                    <w:b/>
                    <w:bCs/>
                  </w:rPr>
                </w:rPrChange>
              </w:rPr>
            </w:pPr>
            <w:r w:rsidRPr="009A3104">
              <w:rPr>
                <w:b/>
                <w:bCs/>
                <w:rPrChange w:id="4" w:author="Ilia Bedniakov" w:date="2018-10-04T15:20:00Z">
                  <w:rPr>
                    <w:b/>
                    <w:bCs/>
                  </w:rPr>
                </w:rPrChange>
              </w:rPr>
              <w:t>Freigabe</w:t>
            </w:r>
          </w:p>
          <w:p w14:paraId="5BD2B979" w14:textId="77777777" w:rsidR="00286C45" w:rsidRPr="009A3104" w:rsidRDefault="008F21BE" w:rsidP="00266323">
            <w:pPr>
              <w:rPr>
                <w:b/>
                <w:bCs/>
                <w:rPrChange w:id="5" w:author="Ilia Bedniakov" w:date="2018-10-04T15:20:00Z">
                  <w:rPr>
                    <w:b/>
                    <w:bCs/>
                  </w:rPr>
                </w:rPrChange>
              </w:rPr>
            </w:pPr>
            <w:r w:rsidRPr="009A3104">
              <w:rPr>
                <w:b/>
                <w:bCs/>
                <w:rPrChange w:id="6" w:author="Ilia Bedniakov" w:date="2018-10-04T15:20:00Z">
                  <w:rPr>
                    <w:b/>
                    <w:bCs/>
                  </w:rPr>
                </w:rPrChange>
              </w:rPr>
              <w:t>Testplanung</w:t>
            </w:r>
          </w:p>
        </w:tc>
        <w:tc>
          <w:tcPr>
            <w:tcW w:w="1814" w:type="dxa"/>
            <w:shd w:val="clear" w:color="auto" w:fill="CCCCCC"/>
            <w:vAlign w:val="center"/>
          </w:tcPr>
          <w:p w14:paraId="3E223BBC" w14:textId="77777777" w:rsidR="00286C45" w:rsidRPr="009A3104" w:rsidRDefault="00286C45" w:rsidP="00266323">
            <w:pPr>
              <w:rPr>
                <w:b/>
                <w:bCs/>
                <w:rPrChange w:id="7" w:author="Ilia Bedniakov" w:date="2018-10-04T15:20:00Z">
                  <w:rPr>
                    <w:b/>
                    <w:bCs/>
                  </w:rPr>
                </w:rPrChange>
              </w:rPr>
            </w:pPr>
            <w:r w:rsidRPr="009A3104">
              <w:rPr>
                <w:b/>
                <w:bCs/>
                <w:rPrChange w:id="8" w:author="Ilia Bedniakov" w:date="2018-10-04T15:20:00Z">
                  <w:rPr>
                    <w:b/>
                    <w:bCs/>
                  </w:rPr>
                </w:rPrChange>
              </w:rPr>
              <w:t>Stelle</w:t>
            </w:r>
          </w:p>
        </w:tc>
        <w:tc>
          <w:tcPr>
            <w:tcW w:w="2038" w:type="dxa"/>
            <w:shd w:val="clear" w:color="auto" w:fill="CCCCCC"/>
            <w:vAlign w:val="center"/>
          </w:tcPr>
          <w:p w14:paraId="425A80E6" w14:textId="77777777" w:rsidR="00286C45" w:rsidRPr="009A3104" w:rsidRDefault="00286C45" w:rsidP="00266323">
            <w:pPr>
              <w:rPr>
                <w:b/>
                <w:bCs/>
                <w:rPrChange w:id="9" w:author="Ilia Bedniakov" w:date="2018-10-04T15:20:00Z">
                  <w:rPr>
                    <w:b/>
                    <w:bCs/>
                  </w:rPr>
                </w:rPrChange>
              </w:rPr>
            </w:pPr>
            <w:r w:rsidRPr="009A3104">
              <w:rPr>
                <w:b/>
                <w:bCs/>
                <w:rPrChange w:id="10" w:author="Ilia Bedniakov" w:date="2018-10-04T15:20:00Z">
                  <w:rPr>
                    <w:b/>
                    <w:bCs/>
                  </w:rPr>
                </w:rPrChange>
              </w:rPr>
              <w:t>Name</w:t>
            </w:r>
          </w:p>
        </w:tc>
        <w:tc>
          <w:tcPr>
            <w:tcW w:w="1612" w:type="dxa"/>
            <w:shd w:val="clear" w:color="auto" w:fill="CCCCCC"/>
            <w:vAlign w:val="center"/>
          </w:tcPr>
          <w:p w14:paraId="250FDD16" w14:textId="77777777" w:rsidR="00286C45" w:rsidRPr="009A3104" w:rsidRDefault="00286C45" w:rsidP="00266323">
            <w:pPr>
              <w:rPr>
                <w:b/>
                <w:bCs/>
                <w:rPrChange w:id="11" w:author="Ilia Bedniakov" w:date="2018-10-04T15:20:00Z">
                  <w:rPr>
                    <w:b/>
                    <w:bCs/>
                  </w:rPr>
                </w:rPrChange>
              </w:rPr>
            </w:pPr>
            <w:r w:rsidRPr="009A3104">
              <w:rPr>
                <w:b/>
                <w:bCs/>
                <w:rPrChange w:id="12" w:author="Ilia Bedniakov" w:date="2018-10-04T15:20:00Z">
                  <w:rPr>
                    <w:b/>
                    <w:bCs/>
                  </w:rPr>
                </w:rPrChange>
              </w:rPr>
              <w:t>Datum</w:t>
            </w:r>
          </w:p>
        </w:tc>
        <w:tc>
          <w:tcPr>
            <w:tcW w:w="2067" w:type="dxa"/>
            <w:shd w:val="clear" w:color="auto" w:fill="CCCCCC"/>
            <w:vAlign w:val="center"/>
          </w:tcPr>
          <w:p w14:paraId="6CA14D30" w14:textId="77777777" w:rsidR="00286C45" w:rsidRPr="009A3104" w:rsidRDefault="00286C45" w:rsidP="00266323">
            <w:pPr>
              <w:rPr>
                <w:b/>
                <w:bCs/>
                <w:rPrChange w:id="13" w:author="Ilia Bedniakov" w:date="2018-10-04T15:20:00Z">
                  <w:rPr>
                    <w:b/>
                    <w:bCs/>
                  </w:rPr>
                </w:rPrChange>
              </w:rPr>
            </w:pPr>
            <w:r w:rsidRPr="009A3104">
              <w:rPr>
                <w:b/>
                <w:bCs/>
                <w:rPrChange w:id="14" w:author="Ilia Bedniakov" w:date="2018-10-04T15:20:00Z">
                  <w:rPr>
                    <w:b/>
                    <w:bCs/>
                  </w:rPr>
                </w:rPrChange>
              </w:rPr>
              <w:t>Unterschrift</w:t>
            </w:r>
          </w:p>
        </w:tc>
      </w:tr>
      <w:tr w:rsidR="00286C45" w:rsidRPr="009A3104" w14:paraId="324E2690" w14:textId="77777777" w:rsidTr="00976BC8">
        <w:tc>
          <w:tcPr>
            <w:tcW w:w="1813" w:type="dxa"/>
          </w:tcPr>
          <w:p w14:paraId="3FD31A48" w14:textId="77777777" w:rsidR="00286C45" w:rsidRPr="009A3104" w:rsidRDefault="008F21BE">
            <w:pPr>
              <w:rPr>
                <w:rPrChange w:id="15" w:author="Ilia Bedniakov" w:date="2018-10-04T15:20:00Z">
                  <w:rPr/>
                </w:rPrChange>
              </w:rPr>
            </w:pPr>
            <w:r w:rsidRPr="009A3104">
              <w:rPr>
                <w:rPrChange w:id="16" w:author="Ilia Bedniakov" w:date="2018-10-04T15:20:00Z">
                  <w:rPr/>
                </w:rPrChange>
              </w:rPr>
              <w:t>Leittechnik /   MES</w:t>
            </w:r>
          </w:p>
        </w:tc>
        <w:tc>
          <w:tcPr>
            <w:tcW w:w="1814" w:type="dxa"/>
          </w:tcPr>
          <w:p w14:paraId="20A40298" w14:textId="77777777" w:rsidR="00584311" w:rsidRPr="009A3104" w:rsidRDefault="00584311">
            <w:pPr>
              <w:rPr>
                <w:rPrChange w:id="17" w:author="Ilia Bedniakov" w:date="2018-10-04T15:20:00Z">
                  <w:rPr/>
                </w:rPrChange>
              </w:rPr>
            </w:pPr>
            <w:r w:rsidRPr="009A3104">
              <w:rPr>
                <w:rPrChange w:id="18" w:author="Ilia Bedniakov" w:date="2018-10-04T15:20:00Z">
                  <w:rPr/>
                </w:rPrChange>
              </w:rPr>
              <w:t xml:space="preserve">Engineering </w:t>
            </w:r>
            <w:r w:rsidR="008F21BE" w:rsidRPr="009A3104">
              <w:rPr>
                <w:rPrChange w:id="19" w:author="Ilia Bedniakov" w:date="2018-10-04T15:20:00Z">
                  <w:rPr/>
                </w:rPrChange>
              </w:rPr>
              <w:t xml:space="preserve">  </w:t>
            </w:r>
            <w:r w:rsidRPr="009A3104">
              <w:rPr>
                <w:rPrChange w:id="20" w:author="Ilia Bedniakov" w:date="2018-10-04T15:20:00Z">
                  <w:rPr/>
                </w:rPrChange>
              </w:rPr>
              <w:t>Level 3/2</w:t>
            </w:r>
          </w:p>
        </w:tc>
        <w:tc>
          <w:tcPr>
            <w:tcW w:w="2038" w:type="dxa"/>
          </w:tcPr>
          <w:p w14:paraId="4F0441CE" w14:textId="77777777" w:rsidR="00286C45" w:rsidRPr="009A3104" w:rsidRDefault="00286C45">
            <w:pPr>
              <w:rPr>
                <w:rPrChange w:id="21" w:author="Ilia Bedniakov" w:date="2018-10-04T15:20:00Z">
                  <w:rPr/>
                </w:rPrChange>
              </w:rPr>
            </w:pPr>
          </w:p>
        </w:tc>
        <w:tc>
          <w:tcPr>
            <w:tcW w:w="1612" w:type="dxa"/>
          </w:tcPr>
          <w:p w14:paraId="715D6BB4" w14:textId="77777777" w:rsidR="00286C45" w:rsidRPr="009A3104" w:rsidRDefault="00286C45">
            <w:pPr>
              <w:rPr>
                <w:rPrChange w:id="22" w:author="Ilia Bedniakov" w:date="2018-10-04T15:20:00Z">
                  <w:rPr/>
                </w:rPrChange>
              </w:rPr>
            </w:pPr>
          </w:p>
        </w:tc>
        <w:tc>
          <w:tcPr>
            <w:tcW w:w="2067" w:type="dxa"/>
          </w:tcPr>
          <w:p w14:paraId="27F9B980" w14:textId="77777777" w:rsidR="00286C45" w:rsidRPr="009A3104" w:rsidRDefault="00286C45">
            <w:pPr>
              <w:rPr>
                <w:rPrChange w:id="23" w:author="Ilia Bedniakov" w:date="2018-10-04T15:20:00Z">
                  <w:rPr/>
                </w:rPrChange>
              </w:rPr>
            </w:pPr>
          </w:p>
        </w:tc>
      </w:tr>
      <w:tr w:rsidR="00286C45" w:rsidRPr="009A3104" w14:paraId="3428D6FE" w14:textId="77777777" w:rsidTr="00976BC8">
        <w:tc>
          <w:tcPr>
            <w:tcW w:w="1813" w:type="dxa"/>
          </w:tcPr>
          <w:p w14:paraId="7B2A2B97" w14:textId="77777777" w:rsidR="00584311" w:rsidRPr="009A3104" w:rsidRDefault="008F21BE">
            <w:pPr>
              <w:rPr>
                <w:rPrChange w:id="24" w:author="Ilia Bedniakov" w:date="2018-10-04T15:20:00Z">
                  <w:rPr/>
                </w:rPrChange>
              </w:rPr>
            </w:pPr>
            <w:r w:rsidRPr="009A3104">
              <w:rPr>
                <w:rPrChange w:id="25" w:author="Ilia Bedniakov" w:date="2018-10-04T15:20:00Z">
                  <w:rPr/>
                </w:rPrChange>
              </w:rPr>
              <w:t>SPS</w:t>
            </w:r>
          </w:p>
        </w:tc>
        <w:tc>
          <w:tcPr>
            <w:tcW w:w="1814" w:type="dxa"/>
          </w:tcPr>
          <w:p w14:paraId="1BD7326C" w14:textId="77777777" w:rsidR="00286C45" w:rsidRPr="009A3104" w:rsidRDefault="008F21BE">
            <w:pPr>
              <w:rPr>
                <w:rPrChange w:id="26" w:author="Ilia Bedniakov" w:date="2018-10-04T15:20:00Z">
                  <w:rPr/>
                </w:rPrChange>
              </w:rPr>
            </w:pPr>
            <w:r w:rsidRPr="009A3104">
              <w:rPr>
                <w:rPrChange w:id="27" w:author="Ilia Bedniakov" w:date="2018-10-04T15:20:00Z">
                  <w:rPr/>
                </w:rPrChange>
              </w:rPr>
              <w:t>Engineering   Level 1/0</w:t>
            </w:r>
          </w:p>
        </w:tc>
        <w:tc>
          <w:tcPr>
            <w:tcW w:w="2038" w:type="dxa"/>
          </w:tcPr>
          <w:p w14:paraId="29B628BC" w14:textId="77777777" w:rsidR="00286C45" w:rsidRPr="009A3104" w:rsidRDefault="00976BC8" w:rsidP="00976BC8">
            <w:pPr>
              <w:rPr>
                <w:rPrChange w:id="28" w:author="Ilia Bedniakov" w:date="2018-10-04T15:20:00Z">
                  <w:rPr/>
                </w:rPrChange>
              </w:rPr>
            </w:pPr>
            <w:r w:rsidRPr="009A3104">
              <w:rPr>
                <w:rPrChange w:id="29" w:author="Ilia Bedniakov" w:date="2018-10-04T15:20:00Z">
                  <w:rPr/>
                </w:rPrChange>
              </w:rPr>
              <w:t>I. Bedniakov</w:t>
            </w:r>
          </w:p>
        </w:tc>
        <w:tc>
          <w:tcPr>
            <w:tcW w:w="1612" w:type="dxa"/>
          </w:tcPr>
          <w:p w14:paraId="4C45836C" w14:textId="77777777" w:rsidR="00286C45" w:rsidRPr="009A3104" w:rsidRDefault="00286C45">
            <w:pPr>
              <w:rPr>
                <w:rPrChange w:id="30" w:author="Ilia Bedniakov" w:date="2018-10-04T15:20:00Z">
                  <w:rPr/>
                </w:rPrChange>
              </w:rPr>
            </w:pPr>
          </w:p>
        </w:tc>
        <w:tc>
          <w:tcPr>
            <w:tcW w:w="2067" w:type="dxa"/>
          </w:tcPr>
          <w:p w14:paraId="21CF98E2" w14:textId="77777777" w:rsidR="00286C45" w:rsidRPr="009A3104" w:rsidRDefault="00286C45">
            <w:pPr>
              <w:rPr>
                <w:rPrChange w:id="31" w:author="Ilia Bedniakov" w:date="2018-10-04T15:20:00Z">
                  <w:rPr/>
                </w:rPrChange>
              </w:rPr>
            </w:pPr>
          </w:p>
        </w:tc>
      </w:tr>
      <w:tr w:rsidR="008F21BE" w:rsidRPr="009A3104" w14:paraId="20FD5359" w14:textId="77777777" w:rsidTr="00976BC8">
        <w:tc>
          <w:tcPr>
            <w:tcW w:w="1813" w:type="dxa"/>
          </w:tcPr>
          <w:p w14:paraId="1DCC8D4A" w14:textId="77777777" w:rsidR="008F21BE" w:rsidRPr="009A3104" w:rsidRDefault="008F21BE">
            <w:pPr>
              <w:rPr>
                <w:rPrChange w:id="32" w:author="Ilia Bedniakov" w:date="2018-10-04T15:20:00Z">
                  <w:rPr/>
                </w:rPrChange>
              </w:rPr>
            </w:pPr>
            <w:r w:rsidRPr="009A3104">
              <w:rPr>
                <w:rPrChange w:id="33" w:author="Ilia Bedniakov" w:date="2018-10-04T15:20:00Z">
                  <w:rPr/>
                </w:rPrChange>
              </w:rPr>
              <w:t>BuB</w:t>
            </w:r>
          </w:p>
        </w:tc>
        <w:tc>
          <w:tcPr>
            <w:tcW w:w="1814" w:type="dxa"/>
          </w:tcPr>
          <w:p w14:paraId="4B552081" w14:textId="77777777" w:rsidR="008F21BE" w:rsidRPr="009A3104" w:rsidRDefault="008F21BE">
            <w:pPr>
              <w:rPr>
                <w:rPrChange w:id="34" w:author="Ilia Bedniakov" w:date="2018-10-04T15:20:00Z">
                  <w:rPr/>
                </w:rPrChange>
              </w:rPr>
            </w:pPr>
            <w:r w:rsidRPr="009A3104">
              <w:rPr>
                <w:rPrChange w:id="35" w:author="Ilia Bedniakov" w:date="2018-10-04T15:20:00Z">
                  <w:rPr/>
                </w:rPrChange>
              </w:rPr>
              <w:t>Engineering   Level 1/0</w:t>
            </w:r>
          </w:p>
        </w:tc>
        <w:tc>
          <w:tcPr>
            <w:tcW w:w="2038" w:type="dxa"/>
          </w:tcPr>
          <w:p w14:paraId="1BCCDFCA" w14:textId="77777777" w:rsidR="008F21BE" w:rsidRPr="009A3104" w:rsidRDefault="00350626">
            <w:pPr>
              <w:rPr>
                <w:rPrChange w:id="36" w:author="Ilia Bedniakov" w:date="2018-10-04T15:20:00Z">
                  <w:rPr/>
                </w:rPrChange>
              </w:rPr>
            </w:pPr>
            <w:r w:rsidRPr="009A3104">
              <w:rPr>
                <w:rPrChange w:id="37" w:author="Ilia Bedniakov" w:date="2018-10-04T15:20:00Z">
                  <w:rPr/>
                </w:rPrChange>
              </w:rPr>
              <w:t>I.</w:t>
            </w:r>
            <w:r w:rsidR="00976BC8" w:rsidRPr="009A3104">
              <w:rPr>
                <w:rPrChange w:id="38" w:author="Ilia Bedniakov" w:date="2018-10-04T15:20:00Z">
                  <w:rPr>
                    <w:lang w:val="ru-RU"/>
                  </w:rPr>
                </w:rPrChange>
              </w:rPr>
              <w:t xml:space="preserve"> </w:t>
            </w:r>
            <w:r w:rsidRPr="009A3104">
              <w:rPr>
                <w:rPrChange w:id="39" w:author="Ilia Bedniakov" w:date="2018-10-04T15:20:00Z">
                  <w:rPr/>
                </w:rPrChange>
              </w:rPr>
              <w:t>Bedniakov</w:t>
            </w:r>
          </w:p>
        </w:tc>
        <w:tc>
          <w:tcPr>
            <w:tcW w:w="1612" w:type="dxa"/>
          </w:tcPr>
          <w:p w14:paraId="1DB20394" w14:textId="77777777" w:rsidR="008F21BE" w:rsidRPr="009A3104" w:rsidRDefault="008F21BE">
            <w:pPr>
              <w:rPr>
                <w:rPrChange w:id="40" w:author="Ilia Bedniakov" w:date="2018-10-04T15:20:00Z">
                  <w:rPr/>
                </w:rPrChange>
              </w:rPr>
            </w:pPr>
          </w:p>
        </w:tc>
        <w:tc>
          <w:tcPr>
            <w:tcW w:w="2067" w:type="dxa"/>
          </w:tcPr>
          <w:p w14:paraId="51400B46" w14:textId="77777777" w:rsidR="008F21BE" w:rsidRPr="009A3104" w:rsidRDefault="008F21BE">
            <w:pPr>
              <w:rPr>
                <w:rPrChange w:id="41" w:author="Ilia Bedniakov" w:date="2018-10-04T15:20:00Z">
                  <w:rPr/>
                </w:rPrChange>
              </w:rPr>
            </w:pPr>
          </w:p>
        </w:tc>
      </w:tr>
      <w:tr w:rsidR="008F21BE" w:rsidRPr="009A3104" w14:paraId="48583EF6" w14:textId="77777777" w:rsidTr="00976BC8">
        <w:tc>
          <w:tcPr>
            <w:tcW w:w="1813" w:type="dxa"/>
          </w:tcPr>
          <w:p w14:paraId="31734BC8" w14:textId="77777777" w:rsidR="008F21BE" w:rsidRPr="009A3104" w:rsidRDefault="008F21BE">
            <w:pPr>
              <w:rPr>
                <w:rPrChange w:id="42" w:author="Ilia Bedniakov" w:date="2018-10-04T15:20:00Z">
                  <w:rPr/>
                </w:rPrChange>
              </w:rPr>
            </w:pPr>
            <w:r w:rsidRPr="009A3104">
              <w:rPr>
                <w:rPrChange w:id="43" w:author="Ilia Bedniakov" w:date="2018-10-04T15:20:00Z">
                  <w:rPr/>
                </w:rPrChange>
              </w:rPr>
              <w:t>PC – Hardware</w:t>
            </w:r>
          </w:p>
        </w:tc>
        <w:tc>
          <w:tcPr>
            <w:tcW w:w="1814" w:type="dxa"/>
          </w:tcPr>
          <w:p w14:paraId="2F2F1851" w14:textId="77777777" w:rsidR="008F21BE" w:rsidRPr="009A3104" w:rsidRDefault="008F21BE">
            <w:pPr>
              <w:rPr>
                <w:rPrChange w:id="44" w:author="Ilia Bedniakov" w:date="2018-10-04T15:20:00Z">
                  <w:rPr/>
                </w:rPrChange>
              </w:rPr>
            </w:pPr>
            <w:r w:rsidRPr="009A3104">
              <w:rPr>
                <w:rPrChange w:id="45" w:author="Ilia Bedniakov" w:date="2018-10-04T15:20:00Z">
                  <w:rPr/>
                </w:rPrChange>
              </w:rPr>
              <w:t>Engineering   Level 3/2</w:t>
            </w:r>
          </w:p>
        </w:tc>
        <w:tc>
          <w:tcPr>
            <w:tcW w:w="2038" w:type="dxa"/>
          </w:tcPr>
          <w:p w14:paraId="3CC49B0A" w14:textId="77777777" w:rsidR="008F21BE" w:rsidRPr="009A3104" w:rsidRDefault="008F21BE">
            <w:pPr>
              <w:rPr>
                <w:rPrChange w:id="46" w:author="Ilia Bedniakov" w:date="2018-10-04T15:20:00Z">
                  <w:rPr/>
                </w:rPrChange>
              </w:rPr>
            </w:pPr>
          </w:p>
        </w:tc>
        <w:tc>
          <w:tcPr>
            <w:tcW w:w="1612" w:type="dxa"/>
          </w:tcPr>
          <w:p w14:paraId="5D7CB0A3" w14:textId="77777777" w:rsidR="008F21BE" w:rsidRPr="009A3104" w:rsidRDefault="008F21BE">
            <w:pPr>
              <w:rPr>
                <w:rPrChange w:id="47" w:author="Ilia Bedniakov" w:date="2018-10-04T15:20:00Z">
                  <w:rPr/>
                </w:rPrChange>
              </w:rPr>
            </w:pPr>
          </w:p>
        </w:tc>
        <w:tc>
          <w:tcPr>
            <w:tcW w:w="2067" w:type="dxa"/>
          </w:tcPr>
          <w:p w14:paraId="13914D89" w14:textId="77777777" w:rsidR="008F21BE" w:rsidRPr="009A3104" w:rsidRDefault="008F21BE">
            <w:pPr>
              <w:rPr>
                <w:rPrChange w:id="48" w:author="Ilia Bedniakov" w:date="2018-10-04T15:20:00Z">
                  <w:rPr/>
                </w:rPrChange>
              </w:rPr>
            </w:pPr>
          </w:p>
        </w:tc>
      </w:tr>
      <w:tr w:rsidR="00286C45" w:rsidRPr="009A3104" w14:paraId="0035A890" w14:textId="77777777" w:rsidTr="00976BC8">
        <w:tc>
          <w:tcPr>
            <w:tcW w:w="1813" w:type="dxa"/>
          </w:tcPr>
          <w:p w14:paraId="7C743410" w14:textId="77777777" w:rsidR="00584311" w:rsidRPr="009A3104" w:rsidRDefault="008F21BE">
            <w:pPr>
              <w:rPr>
                <w:rPrChange w:id="49" w:author="Ilia Bedniakov" w:date="2018-10-04T15:20:00Z">
                  <w:rPr/>
                </w:rPrChange>
              </w:rPr>
            </w:pPr>
            <w:r w:rsidRPr="009A3104">
              <w:rPr>
                <w:rPrChange w:id="50" w:author="Ilia Bedniakov" w:date="2018-10-04T15:20:00Z">
                  <w:rPr/>
                </w:rPrChange>
              </w:rPr>
              <w:t>MCC</w:t>
            </w:r>
          </w:p>
        </w:tc>
        <w:tc>
          <w:tcPr>
            <w:tcW w:w="1814" w:type="dxa"/>
          </w:tcPr>
          <w:p w14:paraId="10FE3BB5" w14:textId="77777777" w:rsidR="00286C45" w:rsidRPr="009A3104" w:rsidRDefault="008F21BE">
            <w:pPr>
              <w:rPr>
                <w:rPrChange w:id="51" w:author="Ilia Bedniakov" w:date="2018-10-04T15:20:00Z">
                  <w:rPr/>
                </w:rPrChange>
              </w:rPr>
            </w:pPr>
            <w:r w:rsidRPr="009A3104">
              <w:rPr>
                <w:rPrChange w:id="52" w:author="Ilia Bedniakov" w:date="2018-10-04T15:20:00Z">
                  <w:rPr/>
                </w:rPrChange>
              </w:rPr>
              <w:t>BL Engineering   Level 1/0</w:t>
            </w:r>
          </w:p>
        </w:tc>
        <w:tc>
          <w:tcPr>
            <w:tcW w:w="2038" w:type="dxa"/>
          </w:tcPr>
          <w:p w14:paraId="044545D5" w14:textId="77777777" w:rsidR="00286C45" w:rsidRPr="009A3104" w:rsidRDefault="00286C45">
            <w:pPr>
              <w:rPr>
                <w:rPrChange w:id="53" w:author="Ilia Bedniakov" w:date="2018-10-04T15:20:00Z">
                  <w:rPr/>
                </w:rPrChange>
              </w:rPr>
            </w:pPr>
          </w:p>
        </w:tc>
        <w:tc>
          <w:tcPr>
            <w:tcW w:w="1612" w:type="dxa"/>
          </w:tcPr>
          <w:p w14:paraId="70949CE5" w14:textId="77777777" w:rsidR="00286C45" w:rsidRPr="009A3104" w:rsidRDefault="00286C45">
            <w:pPr>
              <w:rPr>
                <w:rPrChange w:id="54" w:author="Ilia Bedniakov" w:date="2018-10-04T15:20:00Z">
                  <w:rPr/>
                </w:rPrChange>
              </w:rPr>
            </w:pPr>
          </w:p>
        </w:tc>
        <w:tc>
          <w:tcPr>
            <w:tcW w:w="2067" w:type="dxa"/>
          </w:tcPr>
          <w:p w14:paraId="1053F6F4" w14:textId="77777777" w:rsidR="00286C45" w:rsidRPr="009A3104" w:rsidRDefault="00286C45">
            <w:pPr>
              <w:rPr>
                <w:rPrChange w:id="55" w:author="Ilia Bedniakov" w:date="2018-10-04T15:20:00Z">
                  <w:rPr/>
                </w:rPrChange>
              </w:rPr>
            </w:pPr>
          </w:p>
        </w:tc>
      </w:tr>
      <w:tr w:rsidR="00286C45" w:rsidRPr="009A3104" w14:paraId="603DD602" w14:textId="77777777" w:rsidTr="00976BC8">
        <w:tc>
          <w:tcPr>
            <w:tcW w:w="9344" w:type="dxa"/>
            <w:gridSpan w:val="5"/>
            <w:shd w:val="clear" w:color="auto" w:fill="CCCCCC"/>
          </w:tcPr>
          <w:p w14:paraId="25905F73" w14:textId="4BAAFACF" w:rsidR="00286C45" w:rsidRPr="009A3104" w:rsidRDefault="00286C45" w:rsidP="00867D81">
            <w:pPr>
              <w:tabs>
                <w:tab w:val="left" w:pos="5925"/>
              </w:tabs>
              <w:rPr>
                <w:b/>
                <w:bCs/>
                <w:rPrChange w:id="56" w:author="Ilia Bedniakov" w:date="2018-10-04T15:20:00Z">
                  <w:rPr>
                    <w:b/>
                    <w:bCs/>
                  </w:rPr>
                </w:rPrChange>
              </w:rPr>
              <w:pPrChange w:id="57" w:author="Ilia Bedniakov" w:date="2018-10-04T14:47:00Z">
                <w:pPr/>
              </w:pPrChange>
            </w:pPr>
            <w:r w:rsidRPr="009A3104">
              <w:rPr>
                <w:b/>
                <w:bCs/>
                <w:rPrChange w:id="58" w:author="Ilia Bedniakov" w:date="2018-10-04T15:20:00Z">
                  <w:rPr>
                    <w:b/>
                    <w:bCs/>
                  </w:rPr>
                </w:rPrChange>
              </w:rPr>
              <w:t>Freigabe</w:t>
            </w:r>
            <w:ins w:id="59" w:author="Ilia Bedniakov" w:date="2018-10-04T14:47:00Z">
              <w:r w:rsidR="00867D81" w:rsidRPr="009A3104">
                <w:rPr>
                  <w:b/>
                  <w:bCs/>
                  <w:rPrChange w:id="60" w:author="Ilia Bedniakov" w:date="2018-10-04T15:20:00Z">
                    <w:rPr>
                      <w:b/>
                      <w:bCs/>
                    </w:rPr>
                  </w:rPrChange>
                </w:rPr>
                <w:tab/>
              </w:r>
            </w:ins>
          </w:p>
          <w:p w14:paraId="2EAA8F07" w14:textId="77777777" w:rsidR="00286C45" w:rsidRPr="009A3104" w:rsidRDefault="008F21BE">
            <w:pPr>
              <w:rPr>
                <w:b/>
                <w:bCs/>
                <w:rPrChange w:id="61" w:author="Ilia Bedniakov" w:date="2018-10-04T15:20:00Z">
                  <w:rPr>
                    <w:b/>
                    <w:bCs/>
                  </w:rPr>
                </w:rPrChange>
              </w:rPr>
            </w:pPr>
            <w:r w:rsidRPr="009A3104">
              <w:rPr>
                <w:b/>
                <w:bCs/>
                <w:rPrChange w:id="62" w:author="Ilia Bedniakov" w:date="2018-10-04T15:20:00Z">
                  <w:rPr>
                    <w:b/>
                    <w:bCs/>
                  </w:rPr>
                </w:rPrChange>
              </w:rPr>
              <w:t>Testplanung</w:t>
            </w:r>
          </w:p>
        </w:tc>
      </w:tr>
      <w:tr w:rsidR="00286C45" w:rsidRPr="009A3104" w14:paraId="37C11BF1" w14:textId="77777777" w:rsidTr="00976BC8">
        <w:tc>
          <w:tcPr>
            <w:tcW w:w="1813" w:type="dxa"/>
            <w:tcBorders>
              <w:bottom w:val="single" w:sz="4" w:space="0" w:color="auto"/>
            </w:tcBorders>
          </w:tcPr>
          <w:p w14:paraId="3F47FC18" w14:textId="77777777" w:rsidR="00286C45" w:rsidRPr="009A3104" w:rsidRDefault="00286C45">
            <w:pPr>
              <w:rPr>
                <w:rPrChange w:id="63" w:author="Ilia Bedniakov" w:date="2018-10-04T15:20:00Z">
                  <w:rPr/>
                </w:rPrChange>
              </w:rPr>
            </w:pPr>
            <w:r w:rsidRPr="009A3104">
              <w:rPr>
                <w:rPrChange w:id="64" w:author="Ilia Bedniakov" w:date="2018-10-04T15:20:00Z">
                  <w:rPr/>
                </w:rPrChange>
              </w:rPr>
              <w:t>Freigegeben</w:t>
            </w:r>
          </w:p>
        </w:tc>
        <w:tc>
          <w:tcPr>
            <w:tcW w:w="1814" w:type="dxa"/>
            <w:tcBorders>
              <w:bottom w:val="single" w:sz="4" w:space="0" w:color="auto"/>
            </w:tcBorders>
          </w:tcPr>
          <w:p w14:paraId="479EF7BD" w14:textId="77777777" w:rsidR="00286C45" w:rsidRPr="009A3104" w:rsidRDefault="008F21BE">
            <w:pPr>
              <w:rPr>
                <w:rPrChange w:id="65" w:author="Ilia Bedniakov" w:date="2018-10-04T15:20:00Z">
                  <w:rPr/>
                </w:rPrChange>
              </w:rPr>
            </w:pPr>
            <w:r w:rsidRPr="009A3104">
              <w:rPr>
                <w:rPrChange w:id="66" w:author="Ilia Bedniakov" w:date="2018-10-04T15:20:00Z">
                  <w:rPr/>
                </w:rPrChange>
              </w:rPr>
              <w:t>PL</w:t>
            </w:r>
          </w:p>
        </w:tc>
        <w:tc>
          <w:tcPr>
            <w:tcW w:w="2038" w:type="dxa"/>
            <w:tcBorders>
              <w:bottom w:val="single" w:sz="4" w:space="0" w:color="auto"/>
            </w:tcBorders>
          </w:tcPr>
          <w:p w14:paraId="3892F164" w14:textId="77777777" w:rsidR="00286C45" w:rsidRPr="009A3104" w:rsidRDefault="00286C45">
            <w:pPr>
              <w:rPr>
                <w:rPrChange w:id="67" w:author="Ilia Bedniakov" w:date="2018-10-04T15:20:00Z">
                  <w:rPr/>
                </w:rPrChange>
              </w:rPr>
            </w:pPr>
          </w:p>
        </w:tc>
        <w:tc>
          <w:tcPr>
            <w:tcW w:w="1612" w:type="dxa"/>
            <w:tcBorders>
              <w:bottom w:val="single" w:sz="4" w:space="0" w:color="auto"/>
            </w:tcBorders>
          </w:tcPr>
          <w:p w14:paraId="78435A19" w14:textId="77777777" w:rsidR="00286C45" w:rsidRPr="009A3104" w:rsidRDefault="00286C45">
            <w:pPr>
              <w:rPr>
                <w:rPrChange w:id="68" w:author="Ilia Bedniakov" w:date="2018-10-04T15:20:00Z">
                  <w:rPr/>
                </w:rPrChange>
              </w:rPr>
            </w:pPr>
          </w:p>
        </w:tc>
        <w:tc>
          <w:tcPr>
            <w:tcW w:w="2067" w:type="dxa"/>
            <w:tcBorders>
              <w:bottom w:val="single" w:sz="4" w:space="0" w:color="auto"/>
            </w:tcBorders>
          </w:tcPr>
          <w:p w14:paraId="4AE469F1" w14:textId="77777777" w:rsidR="00286C45" w:rsidRPr="009A3104" w:rsidRDefault="00286C45">
            <w:pPr>
              <w:rPr>
                <w:rPrChange w:id="69" w:author="Ilia Bedniakov" w:date="2018-10-04T15:20:00Z">
                  <w:rPr/>
                </w:rPrChange>
              </w:rPr>
            </w:pPr>
          </w:p>
        </w:tc>
      </w:tr>
    </w:tbl>
    <w:p w14:paraId="0659BAC8" w14:textId="77777777" w:rsidR="00286C45" w:rsidRPr="009A3104" w:rsidRDefault="00286C45" w:rsidP="00B04512">
      <w:pPr>
        <w:pStyle w:val="Beschriftung8pt"/>
        <w:rPr>
          <w:rPrChange w:id="70" w:author="Ilia Bedniakov" w:date="2018-10-04T15:20:00Z">
            <w:rPr/>
          </w:rPrChange>
        </w:rPr>
      </w:pPr>
      <w:bookmarkStart w:id="71" w:name="_Toc308782434"/>
      <w:r w:rsidRPr="009A3104">
        <w:rPr>
          <w:rPrChange w:id="72" w:author="Ilia Bedniakov" w:date="2018-10-04T15:20:00Z">
            <w:rPr/>
          </w:rPrChange>
        </w:rPr>
        <w:t xml:space="preserve">Tabelle </w:t>
      </w:r>
      <w:r w:rsidR="004B238E" w:rsidRPr="009A3104">
        <w:rPr>
          <w:rPrChange w:id="73" w:author="Ilia Bedniakov" w:date="2018-10-04T15:20:00Z">
            <w:rPr>
              <w:noProof/>
            </w:rPr>
          </w:rPrChange>
        </w:rPr>
        <w:fldChar w:fldCharType="begin"/>
      </w:r>
      <w:r w:rsidR="004B238E" w:rsidRPr="009A3104">
        <w:rPr>
          <w:rPrChange w:id="74" w:author="Ilia Bedniakov" w:date="2018-10-04T15:20:00Z">
            <w:rPr>
              <w:noProof/>
            </w:rPr>
          </w:rPrChange>
        </w:rPr>
        <w:instrText xml:space="preserve"> SEQ Tabelle \* ARABIC </w:instrText>
      </w:r>
      <w:r w:rsidR="004B238E" w:rsidRPr="009A3104">
        <w:rPr>
          <w:rPrChange w:id="75" w:author="Ilia Bedniakov" w:date="2018-10-04T15:20:00Z">
            <w:rPr>
              <w:noProof/>
            </w:rPr>
          </w:rPrChange>
        </w:rPr>
        <w:fldChar w:fldCharType="separate"/>
      </w:r>
      <w:r w:rsidR="00480043" w:rsidRPr="009A3104">
        <w:rPr>
          <w:rPrChange w:id="76" w:author="Ilia Bedniakov" w:date="2018-10-04T15:20:00Z">
            <w:rPr>
              <w:noProof/>
            </w:rPr>
          </w:rPrChange>
        </w:rPr>
        <w:t>1</w:t>
      </w:r>
      <w:r w:rsidR="004B238E" w:rsidRPr="009A3104">
        <w:rPr>
          <w:rPrChange w:id="77" w:author="Ilia Bedniakov" w:date="2018-10-04T15:20:00Z">
            <w:rPr>
              <w:noProof/>
            </w:rPr>
          </w:rPrChange>
        </w:rPr>
        <w:fldChar w:fldCharType="end"/>
      </w:r>
      <w:r w:rsidRPr="009A3104">
        <w:rPr>
          <w:rPrChange w:id="78" w:author="Ilia Bedniakov" w:date="2018-10-04T15:20:00Z">
            <w:rPr/>
          </w:rPrChange>
        </w:rPr>
        <w:t xml:space="preserve"> </w:t>
      </w:r>
      <w:r w:rsidR="007C03DA" w:rsidRPr="009A3104">
        <w:rPr>
          <w:rPrChange w:id="79" w:author="Ilia Bedniakov" w:date="2018-10-04T15:20:00Z">
            <w:rPr/>
          </w:rPrChange>
        </w:rPr>
        <w:t>-</w:t>
      </w:r>
      <w:r w:rsidRPr="009A3104">
        <w:rPr>
          <w:rPrChange w:id="80" w:author="Ilia Bedniakov" w:date="2018-10-04T15:20:00Z">
            <w:rPr/>
          </w:rPrChange>
        </w:rPr>
        <w:t xml:space="preserve"> Freigabe</w:t>
      </w:r>
      <w:bookmarkEnd w:id="71"/>
    </w:p>
    <w:p w14:paraId="3B5F300C" w14:textId="77777777" w:rsidR="00266323" w:rsidRPr="009A3104" w:rsidRDefault="00266323" w:rsidP="00266323">
      <w:pPr>
        <w:rPr>
          <w:rPrChange w:id="81" w:author="Ilia Bedniakov" w:date="2018-10-04T15:20:00Z">
            <w:rPr/>
          </w:rPrChange>
        </w:rPr>
      </w:pPr>
    </w:p>
    <w:p w14:paraId="4DC30856" w14:textId="77777777" w:rsidR="00B04512" w:rsidRPr="009A3104" w:rsidRDefault="00B04512" w:rsidP="00654CB6">
      <w:pPr>
        <w:rPr>
          <w:rPrChange w:id="82" w:author="Ilia Bedniakov" w:date="2018-10-04T15:20:00Z">
            <w:rPr/>
          </w:rPrChange>
        </w:rPr>
      </w:pPr>
    </w:p>
    <w:p w14:paraId="4E23AC20" w14:textId="77777777" w:rsidR="00B04512" w:rsidRPr="009A3104" w:rsidRDefault="00B04512" w:rsidP="00654CB6">
      <w:pPr>
        <w:rPr>
          <w:rPrChange w:id="83" w:author="Ilia Bedniakov" w:date="2018-10-04T15:20:00Z">
            <w:rPr/>
          </w:rPrChange>
        </w:rPr>
        <w:sectPr w:rsidR="00B04512" w:rsidRPr="009A3104" w:rsidSect="00AF4C67">
          <w:headerReference w:type="default" r:id="rId8"/>
          <w:footerReference w:type="default" r:id="rId9"/>
          <w:pgSz w:w="11906" w:h="16838"/>
          <w:pgMar w:top="1418" w:right="1134" w:bottom="1259" w:left="1418" w:header="709" w:footer="454" w:gutter="0"/>
          <w:cols w:space="708"/>
          <w:docGrid w:linePitch="360"/>
        </w:sectPr>
      </w:pPr>
    </w:p>
    <w:p w14:paraId="498F1C25" w14:textId="77777777" w:rsidR="00B04512" w:rsidRPr="009A3104" w:rsidRDefault="00F006F6" w:rsidP="008F21BE">
      <w:pPr>
        <w:pStyle w:val="a8"/>
        <w:rPr>
          <w:rPrChange w:id="119" w:author="Ilia Bedniakov" w:date="2018-10-04T15:20:00Z">
            <w:rPr/>
          </w:rPrChange>
        </w:rPr>
      </w:pPr>
      <w:bookmarkStart w:id="120" w:name="_Toc308789877"/>
      <w:r w:rsidRPr="009A3104">
        <w:rPr>
          <w:rPrChange w:id="121" w:author="Ilia Bedniakov" w:date="2018-10-04T15:20:00Z">
            <w:rPr/>
          </w:rPrChange>
        </w:rPr>
        <w:lastRenderedPageBreak/>
        <w:t>Inhalt</w:t>
      </w:r>
      <w:bookmarkEnd w:id="120"/>
    </w:p>
    <w:p w14:paraId="12378D16" w14:textId="77777777" w:rsidR="00F006F6" w:rsidRPr="009A3104" w:rsidRDefault="00F006F6" w:rsidP="00B04512">
      <w:pPr>
        <w:rPr>
          <w:rPrChange w:id="122" w:author="Ilia Bedniakov" w:date="2018-10-04T15:20:00Z">
            <w:rPr/>
          </w:rPrChange>
        </w:rPr>
      </w:pPr>
    </w:p>
    <w:p w14:paraId="782C5011" w14:textId="77777777" w:rsidR="003772B1" w:rsidRPr="009A3104" w:rsidRDefault="00AB4484">
      <w:pPr>
        <w:pStyle w:val="10"/>
        <w:tabs>
          <w:tab w:val="right" w:leader="dot" w:pos="9193"/>
        </w:tabs>
        <w:rPr>
          <w:rFonts w:ascii="Times New Roman" w:hAnsi="Times New Roman"/>
          <w:sz w:val="24"/>
          <w:rPrChange w:id="123" w:author="Ilia Bedniakov" w:date="2018-10-04T15:20:00Z">
            <w:rPr>
              <w:rFonts w:ascii="Times New Roman" w:hAnsi="Times New Roman"/>
              <w:noProof/>
              <w:sz w:val="24"/>
            </w:rPr>
          </w:rPrChange>
        </w:rPr>
      </w:pPr>
      <w:r w:rsidRPr="009A3104">
        <w:rPr>
          <w:rPrChange w:id="124" w:author="Ilia Bedniakov" w:date="2018-10-04T15:20:00Z">
            <w:rPr/>
          </w:rPrChange>
        </w:rPr>
        <w:fldChar w:fldCharType="begin"/>
      </w:r>
      <w:r w:rsidRPr="009A3104">
        <w:rPr>
          <w:rPrChange w:id="125" w:author="Ilia Bedniakov" w:date="2018-10-04T15:20:00Z">
            <w:rPr/>
          </w:rPrChange>
        </w:rPr>
        <w:instrText xml:space="preserve"> TOC \o "1-5" \h \z \u </w:instrText>
      </w:r>
      <w:r w:rsidRPr="009A3104">
        <w:rPr>
          <w:rPrChange w:id="126" w:author="Ilia Bedniakov" w:date="2018-10-04T15:20:00Z">
            <w:rPr/>
          </w:rPrChange>
        </w:rPr>
        <w:fldChar w:fldCharType="separate"/>
      </w:r>
      <w:r w:rsidR="00867D81" w:rsidRPr="009A3104">
        <w:rPr>
          <w:rPrChange w:id="127" w:author="Ilia Bedniakov" w:date="2018-10-04T15:20:00Z">
            <w:rPr/>
          </w:rPrChange>
        </w:rPr>
        <w:fldChar w:fldCharType="begin"/>
      </w:r>
      <w:r w:rsidR="00867D81" w:rsidRPr="009A3104">
        <w:rPr>
          <w:rPrChange w:id="128" w:author="Ilia Bedniakov" w:date="2018-10-04T15:20:00Z">
            <w:rPr/>
          </w:rPrChange>
        </w:rPr>
        <w:instrText xml:space="preserve"> HYPERLINK \l "_Toc308789876" </w:instrText>
      </w:r>
      <w:r w:rsidR="00867D81" w:rsidRPr="009A3104">
        <w:rPr>
          <w:rPrChange w:id="129" w:author="Ilia Bedniakov" w:date="2018-10-04T15:20:00Z">
            <w:rPr/>
          </w:rPrChange>
        </w:rPr>
        <w:fldChar w:fldCharType="separate"/>
      </w:r>
      <w:r w:rsidR="003772B1" w:rsidRPr="009A3104">
        <w:rPr>
          <w:rStyle w:val="a7"/>
          <w:rPrChange w:id="130" w:author="Ilia Bedniakov" w:date="2018-10-04T15:20:00Z">
            <w:rPr>
              <w:rStyle w:val="a7"/>
              <w:noProof/>
            </w:rPr>
          </w:rPrChange>
        </w:rPr>
        <w:t>Freigabe</w:t>
      </w:r>
      <w:r w:rsidR="003772B1" w:rsidRPr="009A3104">
        <w:rPr>
          <w:webHidden/>
          <w:rPrChange w:id="131" w:author="Ilia Bedniakov" w:date="2018-10-04T15:20:00Z">
            <w:rPr>
              <w:noProof/>
              <w:webHidden/>
            </w:rPr>
          </w:rPrChange>
        </w:rPr>
        <w:tab/>
      </w:r>
      <w:r w:rsidR="003772B1" w:rsidRPr="009A3104">
        <w:rPr>
          <w:webHidden/>
          <w:rPrChange w:id="132" w:author="Ilia Bedniakov" w:date="2018-10-04T15:20:00Z">
            <w:rPr>
              <w:noProof/>
              <w:webHidden/>
            </w:rPr>
          </w:rPrChange>
        </w:rPr>
        <w:fldChar w:fldCharType="begin"/>
      </w:r>
      <w:r w:rsidR="003772B1" w:rsidRPr="009A3104">
        <w:rPr>
          <w:webHidden/>
          <w:rPrChange w:id="133" w:author="Ilia Bedniakov" w:date="2018-10-04T15:20:00Z">
            <w:rPr>
              <w:noProof/>
              <w:webHidden/>
            </w:rPr>
          </w:rPrChange>
        </w:rPr>
        <w:instrText xml:space="preserve"> PAGEREF _Toc308789876 \h </w:instrText>
      </w:r>
      <w:r w:rsidR="003772B1" w:rsidRPr="009A3104">
        <w:rPr>
          <w:webHidden/>
          <w:rPrChange w:id="134" w:author="Ilia Bedniakov" w:date="2018-10-04T15:20:00Z">
            <w:rPr>
              <w:noProof/>
              <w:webHidden/>
            </w:rPr>
          </w:rPrChange>
        </w:rPr>
      </w:r>
      <w:r w:rsidR="003772B1" w:rsidRPr="009A3104">
        <w:rPr>
          <w:webHidden/>
          <w:rPrChange w:id="135" w:author="Ilia Bedniakov" w:date="2018-10-04T15:20:00Z">
            <w:rPr>
              <w:noProof/>
              <w:webHidden/>
            </w:rPr>
          </w:rPrChange>
        </w:rPr>
        <w:fldChar w:fldCharType="separate"/>
      </w:r>
      <w:r w:rsidR="00480043" w:rsidRPr="009A3104">
        <w:rPr>
          <w:webHidden/>
          <w:rPrChange w:id="136" w:author="Ilia Bedniakov" w:date="2018-10-04T15:20:00Z">
            <w:rPr>
              <w:noProof/>
              <w:webHidden/>
            </w:rPr>
          </w:rPrChange>
        </w:rPr>
        <w:t>1</w:t>
      </w:r>
      <w:r w:rsidR="003772B1" w:rsidRPr="009A3104">
        <w:rPr>
          <w:webHidden/>
          <w:rPrChange w:id="137" w:author="Ilia Bedniakov" w:date="2018-10-04T15:20:00Z">
            <w:rPr>
              <w:noProof/>
              <w:webHidden/>
            </w:rPr>
          </w:rPrChange>
        </w:rPr>
        <w:fldChar w:fldCharType="end"/>
      </w:r>
      <w:r w:rsidR="00867D81" w:rsidRPr="009A3104">
        <w:rPr>
          <w:rPrChange w:id="138" w:author="Ilia Bedniakov" w:date="2018-10-04T15:20:00Z">
            <w:rPr>
              <w:noProof/>
            </w:rPr>
          </w:rPrChange>
        </w:rPr>
        <w:fldChar w:fldCharType="end"/>
      </w:r>
    </w:p>
    <w:p w14:paraId="57089C87" w14:textId="77777777" w:rsidR="003772B1" w:rsidRPr="009A3104" w:rsidRDefault="00867D81">
      <w:pPr>
        <w:pStyle w:val="10"/>
        <w:tabs>
          <w:tab w:val="right" w:leader="dot" w:pos="9193"/>
        </w:tabs>
        <w:rPr>
          <w:rFonts w:ascii="Times New Roman" w:hAnsi="Times New Roman"/>
          <w:sz w:val="24"/>
          <w:rPrChange w:id="139" w:author="Ilia Bedniakov" w:date="2018-10-04T15:20:00Z">
            <w:rPr>
              <w:rFonts w:ascii="Times New Roman" w:hAnsi="Times New Roman"/>
              <w:noProof/>
              <w:sz w:val="24"/>
            </w:rPr>
          </w:rPrChange>
        </w:rPr>
      </w:pPr>
      <w:r w:rsidRPr="009A3104">
        <w:rPr>
          <w:rPrChange w:id="140" w:author="Ilia Bedniakov" w:date="2018-10-04T15:20:00Z">
            <w:rPr/>
          </w:rPrChange>
        </w:rPr>
        <w:fldChar w:fldCharType="begin"/>
      </w:r>
      <w:r w:rsidRPr="009A3104">
        <w:rPr>
          <w:rPrChange w:id="141" w:author="Ilia Bedniakov" w:date="2018-10-04T15:20:00Z">
            <w:rPr/>
          </w:rPrChange>
        </w:rPr>
        <w:instrText xml:space="preserve"> HYPERLINK \l "_Toc308789877" </w:instrText>
      </w:r>
      <w:r w:rsidRPr="009A3104">
        <w:rPr>
          <w:rPrChange w:id="142" w:author="Ilia Bedniakov" w:date="2018-10-04T15:20:00Z">
            <w:rPr/>
          </w:rPrChange>
        </w:rPr>
        <w:fldChar w:fldCharType="separate"/>
      </w:r>
      <w:r w:rsidR="003772B1" w:rsidRPr="009A3104">
        <w:rPr>
          <w:rStyle w:val="a7"/>
          <w:rPrChange w:id="143" w:author="Ilia Bedniakov" w:date="2018-10-04T15:20:00Z">
            <w:rPr>
              <w:rStyle w:val="a7"/>
              <w:noProof/>
            </w:rPr>
          </w:rPrChange>
        </w:rPr>
        <w:t>Inhalt</w:t>
      </w:r>
      <w:r w:rsidR="003772B1" w:rsidRPr="009A3104">
        <w:rPr>
          <w:webHidden/>
          <w:rPrChange w:id="144" w:author="Ilia Bedniakov" w:date="2018-10-04T15:20:00Z">
            <w:rPr>
              <w:noProof/>
              <w:webHidden/>
            </w:rPr>
          </w:rPrChange>
        </w:rPr>
        <w:tab/>
      </w:r>
      <w:r w:rsidR="003772B1" w:rsidRPr="009A3104">
        <w:rPr>
          <w:webHidden/>
          <w:rPrChange w:id="145" w:author="Ilia Bedniakov" w:date="2018-10-04T15:20:00Z">
            <w:rPr>
              <w:noProof/>
              <w:webHidden/>
            </w:rPr>
          </w:rPrChange>
        </w:rPr>
        <w:fldChar w:fldCharType="begin"/>
      </w:r>
      <w:r w:rsidR="003772B1" w:rsidRPr="009A3104">
        <w:rPr>
          <w:webHidden/>
          <w:rPrChange w:id="146" w:author="Ilia Bedniakov" w:date="2018-10-04T15:20:00Z">
            <w:rPr>
              <w:noProof/>
              <w:webHidden/>
            </w:rPr>
          </w:rPrChange>
        </w:rPr>
        <w:instrText xml:space="preserve"> PAGEREF _Toc308789877 \h </w:instrText>
      </w:r>
      <w:r w:rsidR="003772B1" w:rsidRPr="009A3104">
        <w:rPr>
          <w:webHidden/>
          <w:rPrChange w:id="147" w:author="Ilia Bedniakov" w:date="2018-10-04T15:20:00Z">
            <w:rPr>
              <w:noProof/>
              <w:webHidden/>
            </w:rPr>
          </w:rPrChange>
        </w:rPr>
      </w:r>
      <w:r w:rsidR="003772B1" w:rsidRPr="009A3104">
        <w:rPr>
          <w:webHidden/>
          <w:rPrChange w:id="148" w:author="Ilia Bedniakov" w:date="2018-10-04T15:20:00Z">
            <w:rPr>
              <w:noProof/>
              <w:webHidden/>
            </w:rPr>
          </w:rPrChange>
        </w:rPr>
        <w:fldChar w:fldCharType="separate"/>
      </w:r>
      <w:r w:rsidR="00480043" w:rsidRPr="009A3104">
        <w:rPr>
          <w:webHidden/>
          <w:rPrChange w:id="149" w:author="Ilia Bedniakov" w:date="2018-10-04T15:20:00Z">
            <w:rPr>
              <w:noProof/>
              <w:webHidden/>
            </w:rPr>
          </w:rPrChange>
        </w:rPr>
        <w:t>2</w:t>
      </w:r>
      <w:r w:rsidR="003772B1" w:rsidRPr="009A3104">
        <w:rPr>
          <w:webHidden/>
          <w:rPrChange w:id="150" w:author="Ilia Bedniakov" w:date="2018-10-04T15:20:00Z">
            <w:rPr>
              <w:noProof/>
              <w:webHidden/>
            </w:rPr>
          </w:rPrChange>
        </w:rPr>
        <w:fldChar w:fldCharType="end"/>
      </w:r>
      <w:r w:rsidRPr="009A3104">
        <w:rPr>
          <w:rPrChange w:id="151" w:author="Ilia Bedniakov" w:date="2018-10-04T15:20:00Z">
            <w:rPr>
              <w:noProof/>
            </w:rPr>
          </w:rPrChange>
        </w:rPr>
        <w:fldChar w:fldCharType="end"/>
      </w:r>
    </w:p>
    <w:p w14:paraId="0069C6BB" w14:textId="77777777" w:rsidR="003772B1" w:rsidRPr="009A3104" w:rsidRDefault="00867D81">
      <w:pPr>
        <w:pStyle w:val="10"/>
        <w:tabs>
          <w:tab w:val="left" w:pos="600"/>
          <w:tab w:val="right" w:leader="dot" w:pos="9193"/>
        </w:tabs>
        <w:rPr>
          <w:rFonts w:ascii="Times New Roman" w:hAnsi="Times New Roman"/>
          <w:sz w:val="24"/>
          <w:rPrChange w:id="152" w:author="Ilia Bedniakov" w:date="2018-10-04T15:20:00Z">
            <w:rPr>
              <w:rFonts w:ascii="Times New Roman" w:hAnsi="Times New Roman"/>
              <w:noProof/>
              <w:sz w:val="24"/>
            </w:rPr>
          </w:rPrChange>
        </w:rPr>
      </w:pPr>
      <w:r w:rsidRPr="009A3104">
        <w:rPr>
          <w:rPrChange w:id="153" w:author="Ilia Bedniakov" w:date="2018-10-04T15:20:00Z">
            <w:rPr/>
          </w:rPrChange>
        </w:rPr>
        <w:fldChar w:fldCharType="begin"/>
      </w:r>
      <w:r w:rsidRPr="009A3104">
        <w:rPr>
          <w:rPrChange w:id="154" w:author="Ilia Bedniakov" w:date="2018-10-04T15:20:00Z">
            <w:rPr/>
          </w:rPrChange>
        </w:rPr>
        <w:instrText xml:space="preserve"> HYPERLINK \l "_Toc308789878" </w:instrText>
      </w:r>
      <w:r w:rsidRPr="009A3104">
        <w:rPr>
          <w:rPrChange w:id="155" w:author="Ilia Bedniakov" w:date="2018-10-04T15:20:00Z">
            <w:rPr/>
          </w:rPrChange>
        </w:rPr>
        <w:fldChar w:fldCharType="separate"/>
      </w:r>
      <w:r w:rsidR="003772B1" w:rsidRPr="009A3104">
        <w:rPr>
          <w:rStyle w:val="a7"/>
          <w:rPrChange w:id="156" w:author="Ilia Bedniakov" w:date="2018-10-04T15:20:00Z">
            <w:rPr>
              <w:rStyle w:val="a7"/>
              <w:noProof/>
            </w:rPr>
          </w:rPrChange>
        </w:rPr>
        <w:t>1.</w:t>
      </w:r>
      <w:r w:rsidR="003772B1" w:rsidRPr="009A3104">
        <w:rPr>
          <w:rFonts w:ascii="Times New Roman" w:hAnsi="Times New Roman"/>
          <w:sz w:val="24"/>
          <w:rPrChange w:id="157" w:author="Ilia Bedniakov" w:date="2018-10-04T15:20:00Z">
            <w:rPr>
              <w:rFonts w:ascii="Times New Roman" w:hAnsi="Times New Roman"/>
              <w:noProof/>
              <w:sz w:val="24"/>
            </w:rPr>
          </w:rPrChange>
        </w:rPr>
        <w:tab/>
      </w:r>
      <w:r w:rsidR="003772B1" w:rsidRPr="009A3104">
        <w:rPr>
          <w:rStyle w:val="a7"/>
          <w:rPrChange w:id="158" w:author="Ilia Bedniakov" w:date="2018-10-04T15:20:00Z">
            <w:rPr>
              <w:rStyle w:val="a7"/>
              <w:noProof/>
            </w:rPr>
          </w:rPrChange>
        </w:rPr>
        <w:t>Historie</w:t>
      </w:r>
      <w:r w:rsidR="003772B1" w:rsidRPr="009A3104">
        <w:rPr>
          <w:webHidden/>
          <w:rPrChange w:id="159" w:author="Ilia Bedniakov" w:date="2018-10-04T15:20:00Z">
            <w:rPr>
              <w:noProof/>
              <w:webHidden/>
            </w:rPr>
          </w:rPrChange>
        </w:rPr>
        <w:tab/>
      </w:r>
      <w:r w:rsidR="003772B1" w:rsidRPr="009A3104">
        <w:rPr>
          <w:webHidden/>
          <w:rPrChange w:id="160" w:author="Ilia Bedniakov" w:date="2018-10-04T15:20:00Z">
            <w:rPr>
              <w:noProof/>
              <w:webHidden/>
            </w:rPr>
          </w:rPrChange>
        </w:rPr>
        <w:fldChar w:fldCharType="begin"/>
      </w:r>
      <w:r w:rsidR="003772B1" w:rsidRPr="009A3104">
        <w:rPr>
          <w:webHidden/>
          <w:rPrChange w:id="161" w:author="Ilia Bedniakov" w:date="2018-10-04T15:20:00Z">
            <w:rPr>
              <w:noProof/>
              <w:webHidden/>
            </w:rPr>
          </w:rPrChange>
        </w:rPr>
        <w:instrText xml:space="preserve"> PAGEREF _Toc308789878 \h </w:instrText>
      </w:r>
      <w:r w:rsidR="003772B1" w:rsidRPr="009A3104">
        <w:rPr>
          <w:webHidden/>
          <w:rPrChange w:id="162" w:author="Ilia Bedniakov" w:date="2018-10-04T15:20:00Z">
            <w:rPr>
              <w:noProof/>
              <w:webHidden/>
            </w:rPr>
          </w:rPrChange>
        </w:rPr>
      </w:r>
      <w:r w:rsidR="003772B1" w:rsidRPr="009A3104">
        <w:rPr>
          <w:webHidden/>
          <w:rPrChange w:id="163" w:author="Ilia Bedniakov" w:date="2018-10-04T15:20:00Z">
            <w:rPr>
              <w:noProof/>
              <w:webHidden/>
            </w:rPr>
          </w:rPrChange>
        </w:rPr>
        <w:fldChar w:fldCharType="separate"/>
      </w:r>
      <w:r w:rsidR="00480043" w:rsidRPr="009A3104">
        <w:rPr>
          <w:webHidden/>
          <w:rPrChange w:id="164" w:author="Ilia Bedniakov" w:date="2018-10-04T15:20:00Z">
            <w:rPr>
              <w:noProof/>
              <w:webHidden/>
            </w:rPr>
          </w:rPrChange>
        </w:rPr>
        <w:t>3</w:t>
      </w:r>
      <w:r w:rsidR="003772B1" w:rsidRPr="009A3104">
        <w:rPr>
          <w:webHidden/>
          <w:rPrChange w:id="165" w:author="Ilia Bedniakov" w:date="2018-10-04T15:20:00Z">
            <w:rPr>
              <w:noProof/>
              <w:webHidden/>
            </w:rPr>
          </w:rPrChange>
        </w:rPr>
        <w:fldChar w:fldCharType="end"/>
      </w:r>
      <w:r w:rsidRPr="009A3104">
        <w:rPr>
          <w:rPrChange w:id="166" w:author="Ilia Bedniakov" w:date="2018-10-04T15:20:00Z">
            <w:rPr>
              <w:noProof/>
            </w:rPr>
          </w:rPrChange>
        </w:rPr>
        <w:fldChar w:fldCharType="end"/>
      </w:r>
    </w:p>
    <w:p w14:paraId="74F9A5AF" w14:textId="77777777" w:rsidR="003772B1" w:rsidRPr="009A3104" w:rsidRDefault="00867D81">
      <w:pPr>
        <w:pStyle w:val="10"/>
        <w:tabs>
          <w:tab w:val="left" w:pos="600"/>
          <w:tab w:val="right" w:leader="dot" w:pos="9193"/>
        </w:tabs>
        <w:rPr>
          <w:rFonts w:ascii="Times New Roman" w:hAnsi="Times New Roman"/>
          <w:sz w:val="24"/>
          <w:rPrChange w:id="167" w:author="Ilia Bedniakov" w:date="2018-10-04T15:20:00Z">
            <w:rPr>
              <w:rFonts w:ascii="Times New Roman" w:hAnsi="Times New Roman"/>
              <w:noProof/>
              <w:sz w:val="24"/>
            </w:rPr>
          </w:rPrChange>
        </w:rPr>
      </w:pPr>
      <w:r w:rsidRPr="009A3104">
        <w:rPr>
          <w:rPrChange w:id="168" w:author="Ilia Bedniakov" w:date="2018-10-04T15:20:00Z">
            <w:rPr/>
          </w:rPrChange>
        </w:rPr>
        <w:fldChar w:fldCharType="begin"/>
      </w:r>
      <w:r w:rsidRPr="009A3104">
        <w:rPr>
          <w:rPrChange w:id="169" w:author="Ilia Bedniakov" w:date="2018-10-04T15:20:00Z">
            <w:rPr/>
          </w:rPrChange>
        </w:rPr>
        <w:instrText xml:space="preserve"> HYPERLINK \l "_Toc308789879" </w:instrText>
      </w:r>
      <w:r w:rsidRPr="009A3104">
        <w:rPr>
          <w:rPrChange w:id="170" w:author="Ilia Bedniakov" w:date="2018-10-04T15:20:00Z">
            <w:rPr/>
          </w:rPrChange>
        </w:rPr>
        <w:fldChar w:fldCharType="separate"/>
      </w:r>
      <w:r w:rsidR="003772B1" w:rsidRPr="009A3104">
        <w:rPr>
          <w:rStyle w:val="a7"/>
          <w:rPrChange w:id="171" w:author="Ilia Bedniakov" w:date="2018-10-04T15:20:00Z">
            <w:rPr>
              <w:rStyle w:val="a7"/>
              <w:noProof/>
            </w:rPr>
          </w:rPrChange>
        </w:rPr>
        <w:t>2.</w:t>
      </w:r>
      <w:r w:rsidR="003772B1" w:rsidRPr="009A3104">
        <w:rPr>
          <w:rFonts w:ascii="Times New Roman" w:hAnsi="Times New Roman"/>
          <w:sz w:val="24"/>
          <w:rPrChange w:id="172" w:author="Ilia Bedniakov" w:date="2018-10-04T15:20:00Z">
            <w:rPr>
              <w:rFonts w:ascii="Times New Roman" w:hAnsi="Times New Roman"/>
              <w:noProof/>
              <w:sz w:val="24"/>
            </w:rPr>
          </w:rPrChange>
        </w:rPr>
        <w:tab/>
      </w:r>
      <w:r w:rsidR="003772B1" w:rsidRPr="009A3104">
        <w:rPr>
          <w:rStyle w:val="a7"/>
          <w:rPrChange w:id="173" w:author="Ilia Bedniakov" w:date="2018-10-04T15:20:00Z">
            <w:rPr>
              <w:rStyle w:val="a7"/>
              <w:noProof/>
            </w:rPr>
          </w:rPrChange>
        </w:rPr>
        <w:t>Querverweise</w:t>
      </w:r>
      <w:r w:rsidR="003772B1" w:rsidRPr="009A3104">
        <w:rPr>
          <w:webHidden/>
          <w:rPrChange w:id="174" w:author="Ilia Bedniakov" w:date="2018-10-04T15:20:00Z">
            <w:rPr>
              <w:noProof/>
              <w:webHidden/>
            </w:rPr>
          </w:rPrChange>
        </w:rPr>
        <w:tab/>
      </w:r>
      <w:r w:rsidR="003772B1" w:rsidRPr="009A3104">
        <w:rPr>
          <w:webHidden/>
          <w:rPrChange w:id="175" w:author="Ilia Bedniakov" w:date="2018-10-04T15:20:00Z">
            <w:rPr>
              <w:noProof/>
              <w:webHidden/>
            </w:rPr>
          </w:rPrChange>
        </w:rPr>
        <w:fldChar w:fldCharType="begin"/>
      </w:r>
      <w:r w:rsidR="003772B1" w:rsidRPr="009A3104">
        <w:rPr>
          <w:webHidden/>
          <w:rPrChange w:id="176" w:author="Ilia Bedniakov" w:date="2018-10-04T15:20:00Z">
            <w:rPr>
              <w:noProof/>
              <w:webHidden/>
            </w:rPr>
          </w:rPrChange>
        </w:rPr>
        <w:instrText xml:space="preserve"> PAGEREF _Toc308789879 \h </w:instrText>
      </w:r>
      <w:r w:rsidR="003772B1" w:rsidRPr="009A3104">
        <w:rPr>
          <w:webHidden/>
          <w:rPrChange w:id="177" w:author="Ilia Bedniakov" w:date="2018-10-04T15:20:00Z">
            <w:rPr>
              <w:noProof/>
              <w:webHidden/>
            </w:rPr>
          </w:rPrChange>
        </w:rPr>
      </w:r>
      <w:r w:rsidR="003772B1" w:rsidRPr="009A3104">
        <w:rPr>
          <w:webHidden/>
          <w:rPrChange w:id="178" w:author="Ilia Bedniakov" w:date="2018-10-04T15:20:00Z">
            <w:rPr>
              <w:noProof/>
              <w:webHidden/>
            </w:rPr>
          </w:rPrChange>
        </w:rPr>
        <w:fldChar w:fldCharType="separate"/>
      </w:r>
      <w:r w:rsidR="00480043" w:rsidRPr="009A3104">
        <w:rPr>
          <w:webHidden/>
          <w:rPrChange w:id="179" w:author="Ilia Bedniakov" w:date="2018-10-04T15:20:00Z">
            <w:rPr>
              <w:noProof/>
              <w:webHidden/>
            </w:rPr>
          </w:rPrChange>
        </w:rPr>
        <w:t>3</w:t>
      </w:r>
      <w:r w:rsidR="003772B1" w:rsidRPr="009A3104">
        <w:rPr>
          <w:webHidden/>
          <w:rPrChange w:id="180" w:author="Ilia Bedniakov" w:date="2018-10-04T15:20:00Z">
            <w:rPr>
              <w:noProof/>
              <w:webHidden/>
            </w:rPr>
          </w:rPrChange>
        </w:rPr>
        <w:fldChar w:fldCharType="end"/>
      </w:r>
      <w:r w:rsidRPr="009A3104">
        <w:rPr>
          <w:rPrChange w:id="181" w:author="Ilia Bedniakov" w:date="2018-10-04T15:20:00Z">
            <w:rPr>
              <w:noProof/>
            </w:rPr>
          </w:rPrChange>
        </w:rPr>
        <w:fldChar w:fldCharType="end"/>
      </w:r>
    </w:p>
    <w:p w14:paraId="28561BCB" w14:textId="77777777" w:rsidR="003772B1" w:rsidRPr="009A3104" w:rsidRDefault="00867D81">
      <w:pPr>
        <w:pStyle w:val="10"/>
        <w:tabs>
          <w:tab w:val="left" w:pos="600"/>
          <w:tab w:val="right" w:leader="dot" w:pos="9193"/>
        </w:tabs>
        <w:rPr>
          <w:rFonts w:ascii="Times New Roman" w:hAnsi="Times New Roman"/>
          <w:sz w:val="24"/>
          <w:rPrChange w:id="182" w:author="Ilia Bedniakov" w:date="2018-10-04T15:20:00Z">
            <w:rPr>
              <w:rFonts w:ascii="Times New Roman" w:hAnsi="Times New Roman"/>
              <w:noProof/>
              <w:sz w:val="24"/>
            </w:rPr>
          </w:rPrChange>
        </w:rPr>
      </w:pPr>
      <w:r w:rsidRPr="009A3104">
        <w:rPr>
          <w:rPrChange w:id="183" w:author="Ilia Bedniakov" w:date="2018-10-04T15:20:00Z">
            <w:rPr/>
          </w:rPrChange>
        </w:rPr>
        <w:fldChar w:fldCharType="begin"/>
      </w:r>
      <w:r w:rsidRPr="009A3104">
        <w:rPr>
          <w:rPrChange w:id="184" w:author="Ilia Bedniakov" w:date="2018-10-04T15:20:00Z">
            <w:rPr/>
          </w:rPrChange>
        </w:rPr>
        <w:instrText xml:space="preserve"> HYPERLINK \l "_Toc308789880" </w:instrText>
      </w:r>
      <w:r w:rsidRPr="009A3104">
        <w:rPr>
          <w:rPrChange w:id="185" w:author="Ilia Bedniakov" w:date="2018-10-04T15:20:00Z">
            <w:rPr/>
          </w:rPrChange>
        </w:rPr>
        <w:fldChar w:fldCharType="separate"/>
      </w:r>
      <w:r w:rsidR="003772B1" w:rsidRPr="009A3104">
        <w:rPr>
          <w:rStyle w:val="a7"/>
          <w:rPrChange w:id="186" w:author="Ilia Bedniakov" w:date="2018-10-04T15:20:00Z">
            <w:rPr>
              <w:rStyle w:val="a7"/>
              <w:noProof/>
            </w:rPr>
          </w:rPrChange>
        </w:rPr>
        <w:t>3.</w:t>
      </w:r>
      <w:r w:rsidR="003772B1" w:rsidRPr="009A3104">
        <w:rPr>
          <w:rFonts w:ascii="Times New Roman" w:hAnsi="Times New Roman"/>
          <w:sz w:val="24"/>
          <w:rPrChange w:id="187" w:author="Ilia Bedniakov" w:date="2018-10-04T15:20:00Z">
            <w:rPr>
              <w:rFonts w:ascii="Times New Roman" w:hAnsi="Times New Roman"/>
              <w:noProof/>
              <w:sz w:val="24"/>
            </w:rPr>
          </w:rPrChange>
        </w:rPr>
        <w:tab/>
      </w:r>
      <w:r w:rsidR="003772B1" w:rsidRPr="009A3104">
        <w:rPr>
          <w:rStyle w:val="a7"/>
          <w:rPrChange w:id="188" w:author="Ilia Bedniakov" w:date="2018-10-04T15:20:00Z">
            <w:rPr>
              <w:rStyle w:val="a7"/>
              <w:noProof/>
            </w:rPr>
          </w:rPrChange>
        </w:rPr>
        <w:t>Leittechnik / MES</w:t>
      </w:r>
      <w:r w:rsidR="003772B1" w:rsidRPr="009A3104">
        <w:rPr>
          <w:webHidden/>
          <w:rPrChange w:id="189" w:author="Ilia Bedniakov" w:date="2018-10-04T15:20:00Z">
            <w:rPr>
              <w:noProof/>
              <w:webHidden/>
            </w:rPr>
          </w:rPrChange>
        </w:rPr>
        <w:tab/>
      </w:r>
      <w:r w:rsidR="003772B1" w:rsidRPr="009A3104">
        <w:rPr>
          <w:webHidden/>
          <w:rPrChange w:id="190" w:author="Ilia Bedniakov" w:date="2018-10-04T15:20:00Z">
            <w:rPr>
              <w:noProof/>
              <w:webHidden/>
            </w:rPr>
          </w:rPrChange>
        </w:rPr>
        <w:fldChar w:fldCharType="begin"/>
      </w:r>
      <w:r w:rsidR="003772B1" w:rsidRPr="009A3104">
        <w:rPr>
          <w:webHidden/>
          <w:rPrChange w:id="191" w:author="Ilia Bedniakov" w:date="2018-10-04T15:20:00Z">
            <w:rPr>
              <w:noProof/>
              <w:webHidden/>
            </w:rPr>
          </w:rPrChange>
        </w:rPr>
        <w:instrText xml:space="preserve"> PAGEREF _Toc308789880 \h </w:instrText>
      </w:r>
      <w:r w:rsidR="003772B1" w:rsidRPr="009A3104">
        <w:rPr>
          <w:webHidden/>
          <w:rPrChange w:id="192" w:author="Ilia Bedniakov" w:date="2018-10-04T15:20:00Z">
            <w:rPr>
              <w:noProof/>
              <w:webHidden/>
            </w:rPr>
          </w:rPrChange>
        </w:rPr>
      </w:r>
      <w:r w:rsidR="003772B1" w:rsidRPr="009A3104">
        <w:rPr>
          <w:webHidden/>
          <w:rPrChange w:id="193" w:author="Ilia Bedniakov" w:date="2018-10-04T15:20:00Z">
            <w:rPr>
              <w:noProof/>
              <w:webHidden/>
            </w:rPr>
          </w:rPrChange>
        </w:rPr>
        <w:fldChar w:fldCharType="separate"/>
      </w:r>
      <w:r w:rsidR="00480043" w:rsidRPr="009A3104">
        <w:rPr>
          <w:webHidden/>
          <w:rPrChange w:id="194" w:author="Ilia Bedniakov" w:date="2018-10-04T15:20:00Z">
            <w:rPr>
              <w:noProof/>
              <w:webHidden/>
            </w:rPr>
          </w:rPrChange>
        </w:rPr>
        <w:t>3</w:t>
      </w:r>
      <w:r w:rsidR="003772B1" w:rsidRPr="009A3104">
        <w:rPr>
          <w:webHidden/>
          <w:rPrChange w:id="195" w:author="Ilia Bedniakov" w:date="2018-10-04T15:20:00Z">
            <w:rPr>
              <w:noProof/>
              <w:webHidden/>
            </w:rPr>
          </w:rPrChange>
        </w:rPr>
        <w:fldChar w:fldCharType="end"/>
      </w:r>
      <w:r w:rsidRPr="009A3104">
        <w:rPr>
          <w:rPrChange w:id="196" w:author="Ilia Bedniakov" w:date="2018-10-04T15:20:00Z">
            <w:rPr>
              <w:noProof/>
            </w:rPr>
          </w:rPrChange>
        </w:rPr>
        <w:fldChar w:fldCharType="end"/>
      </w:r>
    </w:p>
    <w:p w14:paraId="0A750E4B" w14:textId="77777777" w:rsidR="003772B1" w:rsidRPr="009A3104" w:rsidRDefault="00867D81">
      <w:pPr>
        <w:pStyle w:val="21"/>
        <w:tabs>
          <w:tab w:val="left" w:pos="960"/>
          <w:tab w:val="right" w:leader="dot" w:pos="9193"/>
        </w:tabs>
        <w:rPr>
          <w:rFonts w:ascii="Times New Roman" w:hAnsi="Times New Roman"/>
          <w:sz w:val="24"/>
          <w:rPrChange w:id="197" w:author="Ilia Bedniakov" w:date="2018-10-04T15:20:00Z">
            <w:rPr>
              <w:rFonts w:ascii="Times New Roman" w:hAnsi="Times New Roman"/>
              <w:noProof/>
              <w:sz w:val="24"/>
            </w:rPr>
          </w:rPrChange>
        </w:rPr>
      </w:pPr>
      <w:r w:rsidRPr="009A3104">
        <w:rPr>
          <w:rPrChange w:id="198" w:author="Ilia Bedniakov" w:date="2018-10-04T15:20:00Z">
            <w:rPr/>
          </w:rPrChange>
        </w:rPr>
        <w:fldChar w:fldCharType="begin"/>
      </w:r>
      <w:r w:rsidRPr="009A3104">
        <w:rPr>
          <w:rPrChange w:id="199" w:author="Ilia Bedniakov" w:date="2018-10-04T15:20:00Z">
            <w:rPr/>
          </w:rPrChange>
        </w:rPr>
        <w:instrText xml:space="preserve"> HYPERLINK \l "_Toc308789881" </w:instrText>
      </w:r>
      <w:r w:rsidRPr="009A3104">
        <w:rPr>
          <w:rPrChange w:id="200" w:author="Ilia Bedniakov" w:date="2018-10-04T15:20:00Z">
            <w:rPr/>
          </w:rPrChange>
        </w:rPr>
        <w:fldChar w:fldCharType="separate"/>
      </w:r>
      <w:r w:rsidR="003772B1" w:rsidRPr="009A3104">
        <w:rPr>
          <w:rStyle w:val="a7"/>
          <w:rPrChange w:id="201" w:author="Ilia Bedniakov" w:date="2018-10-04T15:20:00Z">
            <w:rPr>
              <w:rStyle w:val="a7"/>
              <w:noProof/>
            </w:rPr>
          </w:rPrChange>
        </w:rPr>
        <w:t>3.1.</w:t>
      </w:r>
      <w:r w:rsidR="003772B1" w:rsidRPr="009A3104">
        <w:rPr>
          <w:rFonts w:ascii="Times New Roman" w:hAnsi="Times New Roman"/>
          <w:sz w:val="24"/>
          <w:rPrChange w:id="202" w:author="Ilia Bedniakov" w:date="2018-10-04T15:20:00Z">
            <w:rPr>
              <w:rFonts w:ascii="Times New Roman" w:hAnsi="Times New Roman"/>
              <w:noProof/>
              <w:sz w:val="24"/>
            </w:rPr>
          </w:rPrChange>
        </w:rPr>
        <w:tab/>
      </w:r>
      <w:r w:rsidR="003772B1" w:rsidRPr="009A3104">
        <w:rPr>
          <w:rStyle w:val="a7"/>
          <w:rPrChange w:id="203" w:author="Ilia Bedniakov" w:date="2018-10-04T15:20:00Z">
            <w:rPr>
              <w:rStyle w:val="a7"/>
              <w:noProof/>
            </w:rPr>
          </w:rPrChange>
        </w:rPr>
        <w:t>Maximaldaten</w:t>
      </w:r>
      <w:r w:rsidR="003772B1" w:rsidRPr="009A3104">
        <w:rPr>
          <w:webHidden/>
          <w:rPrChange w:id="204" w:author="Ilia Bedniakov" w:date="2018-10-04T15:20:00Z">
            <w:rPr>
              <w:noProof/>
              <w:webHidden/>
            </w:rPr>
          </w:rPrChange>
        </w:rPr>
        <w:tab/>
      </w:r>
      <w:r w:rsidR="003772B1" w:rsidRPr="009A3104">
        <w:rPr>
          <w:webHidden/>
          <w:rPrChange w:id="205" w:author="Ilia Bedniakov" w:date="2018-10-04T15:20:00Z">
            <w:rPr>
              <w:noProof/>
              <w:webHidden/>
            </w:rPr>
          </w:rPrChange>
        </w:rPr>
        <w:fldChar w:fldCharType="begin"/>
      </w:r>
      <w:r w:rsidR="003772B1" w:rsidRPr="009A3104">
        <w:rPr>
          <w:webHidden/>
          <w:rPrChange w:id="206" w:author="Ilia Bedniakov" w:date="2018-10-04T15:20:00Z">
            <w:rPr>
              <w:noProof/>
              <w:webHidden/>
            </w:rPr>
          </w:rPrChange>
        </w:rPr>
        <w:instrText xml:space="preserve"> PAGEREF _Toc308789881 \h </w:instrText>
      </w:r>
      <w:r w:rsidR="003772B1" w:rsidRPr="009A3104">
        <w:rPr>
          <w:webHidden/>
          <w:rPrChange w:id="207" w:author="Ilia Bedniakov" w:date="2018-10-04T15:20:00Z">
            <w:rPr>
              <w:noProof/>
              <w:webHidden/>
            </w:rPr>
          </w:rPrChange>
        </w:rPr>
      </w:r>
      <w:r w:rsidR="003772B1" w:rsidRPr="009A3104">
        <w:rPr>
          <w:webHidden/>
          <w:rPrChange w:id="208" w:author="Ilia Bedniakov" w:date="2018-10-04T15:20:00Z">
            <w:rPr>
              <w:noProof/>
              <w:webHidden/>
            </w:rPr>
          </w:rPrChange>
        </w:rPr>
        <w:fldChar w:fldCharType="separate"/>
      </w:r>
      <w:r w:rsidR="00480043" w:rsidRPr="009A3104">
        <w:rPr>
          <w:webHidden/>
          <w:rPrChange w:id="209" w:author="Ilia Bedniakov" w:date="2018-10-04T15:20:00Z">
            <w:rPr>
              <w:noProof/>
              <w:webHidden/>
            </w:rPr>
          </w:rPrChange>
        </w:rPr>
        <w:t>3</w:t>
      </w:r>
      <w:r w:rsidR="003772B1" w:rsidRPr="009A3104">
        <w:rPr>
          <w:webHidden/>
          <w:rPrChange w:id="210" w:author="Ilia Bedniakov" w:date="2018-10-04T15:20:00Z">
            <w:rPr>
              <w:noProof/>
              <w:webHidden/>
            </w:rPr>
          </w:rPrChange>
        </w:rPr>
        <w:fldChar w:fldCharType="end"/>
      </w:r>
      <w:r w:rsidRPr="009A3104">
        <w:rPr>
          <w:rPrChange w:id="211" w:author="Ilia Bedniakov" w:date="2018-10-04T15:20:00Z">
            <w:rPr>
              <w:noProof/>
            </w:rPr>
          </w:rPrChange>
        </w:rPr>
        <w:fldChar w:fldCharType="end"/>
      </w:r>
    </w:p>
    <w:p w14:paraId="47B21B07" w14:textId="77777777" w:rsidR="003772B1" w:rsidRPr="009A3104" w:rsidRDefault="00867D81">
      <w:pPr>
        <w:pStyle w:val="21"/>
        <w:tabs>
          <w:tab w:val="left" w:pos="960"/>
          <w:tab w:val="right" w:leader="dot" w:pos="9193"/>
        </w:tabs>
        <w:rPr>
          <w:rFonts w:ascii="Times New Roman" w:hAnsi="Times New Roman"/>
          <w:sz w:val="24"/>
          <w:rPrChange w:id="212" w:author="Ilia Bedniakov" w:date="2018-10-04T15:20:00Z">
            <w:rPr>
              <w:rFonts w:ascii="Times New Roman" w:hAnsi="Times New Roman"/>
              <w:noProof/>
              <w:sz w:val="24"/>
            </w:rPr>
          </w:rPrChange>
        </w:rPr>
      </w:pPr>
      <w:r w:rsidRPr="009A3104">
        <w:rPr>
          <w:rPrChange w:id="213" w:author="Ilia Bedniakov" w:date="2018-10-04T15:20:00Z">
            <w:rPr/>
          </w:rPrChange>
        </w:rPr>
        <w:fldChar w:fldCharType="begin"/>
      </w:r>
      <w:r w:rsidRPr="009A3104">
        <w:rPr>
          <w:rPrChange w:id="214" w:author="Ilia Bedniakov" w:date="2018-10-04T15:20:00Z">
            <w:rPr/>
          </w:rPrChange>
        </w:rPr>
        <w:instrText xml:space="preserve"> HYPERLINK \l "_Toc308789882" </w:instrText>
      </w:r>
      <w:r w:rsidRPr="009A3104">
        <w:rPr>
          <w:rPrChange w:id="215" w:author="Ilia Bedniakov" w:date="2018-10-04T15:20:00Z">
            <w:rPr/>
          </w:rPrChange>
        </w:rPr>
        <w:fldChar w:fldCharType="separate"/>
      </w:r>
      <w:r w:rsidR="003772B1" w:rsidRPr="009A3104">
        <w:rPr>
          <w:rStyle w:val="a7"/>
          <w:rPrChange w:id="216" w:author="Ilia Bedniakov" w:date="2018-10-04T15:20:00Z">
            <w:rPr>
              <w:rStyle w:val="a7"/>
              <w:noProof/>
            </w:rPr>
          </w:rPrChange>
        </w:rPr>
        <w:t>3.2.</w:t>
      </w:r>
      <w:r w:rsidR="003772B1" w:rsidRPr="009A3104">
        <w:rPr>
          <w:rFonts w:ascii="Times New Roman" w:hAnsi="Times New Roman"/>
          <w:sz w:val="24"/>
          <w:rPrChange w:id="217" w:author="Ilia Bedniakov" w:date="2018-10-04T15:20:00Z">
            <w:rPr>
              <w:rFonts w:ascii="Times New Roman" w:hAnsi="Times New Roman"/>
              <w:noProof/>
              <w:sz w:val="24"/>
            </w:rPr>
          </w:rPrChange>
        </w:rPr>
        <w:tab/>
      </w:r>
      <w:r w:rsidR="003772B1" w:rsidRPr="009A3104">
        <w:rPr>
          <w:rStyle w:val="a7"/>
          <w:rPrChange w:id="218" w:author="Ilia Bedniakov" w:date="2018-10-04T15:20:00Z">
            <w:rPr>
              <w:rStyle w:val="a7"/>
              <w:noProof/>
            </w:rPr>
          </w:rPrChange>
        </w:rPr>
        <w:t>Modultests</w:t>
      </w:r>
      <w:r w:rsidR="003772B1" w:rsidRPr="009A3104">
        <w:rPr>
          <w:webHidden/>
          <w:rPrChange w:id="219" w:author="Ilia Bedniakov" w:date="2018-10-04T15:20:00Z">
            <w:rPr>
              <w:noProof/>
              <w:webHidden/>
            </w:rPr>
          </w:rPrChange>
        </w:rPr>
        <w:tab/>
      </w:r>
      <w:r w:rsidR="003772B1" w:rsidRPr="009A3104">
        <w:rPr>
          <w:webHidden/>
          <w:rPrChange w:id="220" w:author="Ilia Bedniakov" w:date="2018-10-04T15:20:00Z">
            <w:rPr>
              <w:noProof/>
              <w:webHidden/>
            </w:rPr>
          </w:rPrChange>
        </w:rPr>
        <w:fldChar w:fldCharType="begin"/>
      </w:r>
      <w:r w:rsidR="003772B1" w:rsidRPr="009A3104">
        <w:rPr>
          <w:webHidden/>
          <w:rPrChange w:id="221" w:author="Ilia Bedniakov" w:date="2018-10-04T15:20:00Z">
            <w:rPr>
              <w:noProof/>
              <w:webHidden/>
            </w:rPr>
          </w:rPrChange>
        </w:rPr>
        <w:instrText xml:space="preserve"> PAGEREF _Toc308789882 \h </w:instrText>
      </w:r>
      <w:r w:rsidR="003772B1" w:rsidRPr="009A3104">
        <w:rPr>
          <w:webHidden/>
          <w:rPrChange w:id="222" w:author="Ilia Bedniakov" w:date="2018-10-04T15:20:00Z">
            <w:rPr>
              <w:noProof/>
              <w:webHidden/>
            </w:rPr>
          </w:rPrChange>
        </w:rPr>
      </w:r>
      <w:r w:rsidR="003772B1" w:rsidRPr="009A3104">
        <w:rPr>
          <w:webHidden/>
          <w:rPrChange w:id="223" w:author="Ilia Bedniakov" w:date="2018-10-04T15:20:00Z">
            <w:rPr>
              <w:noProof/>
              <w:webHidden/>
            </w:rPr>
          </w:rPrChange>
        </w:rPr>
        <w:fldChar w:fldCharType="separate"/>
      </w:r>
      <w:r w:rsidR="00480043" w:rsidRPr="009A3104">
        <w:rPr>
          <w:webHidden/>
          <w:rPrChange w:id="224" w:author="Ilia Bedniakov" w:date="2018-10-04T15:20:00Z">
            <w:rPr>
              <w:noProof/>
              <w:webHidden/>
            </w:rPr>
          </w:rPrChange>
        </w:rPr>
        <w:t>3</w:t>
      </w:r>
      <w:r w:rsidR="003772B1" w:rsidRPr="009A3104">
        <w:rPr>
          <w:webHidden/>
          <w:rPrChange w:id="225" w:author="Ilia Bedniakov" w:date="2018-10-04T15:20:00Z">
            <w:rPr>
              <w:noProof/>
              <w:webHidden/>
            </w:rPr>
          </w:rPrChange>
        </w:rPr>
        <w:fldChar w:fldCharType="end"/>
      </w:r>
      <w:r w:rsidRPr="009A3104">
        <w:rPr>
          <w:rPrChange w:id="226" w:author="Ilia Bedniakov" w:date="2018-10-04T15:20:00Z">
            <w:rPr>
              <w:noProof/>
            </w:rPr>
          </w:rPrChange>
        </w:rPr>
        <w:fldChar w:fldCharType="end"/>
      </w:r>
    </w:p>
    <w:p w14:paraId="16C3B5D6" w14:textId="77777777" w:rsidR="003772B1" w:rsidRPr="009A3104" w:rsidRDefault="00867D81">
      <w:pPr>
        <w:pStyle w:val="21"/>
        <w:tabs>
          <w:tab w:val="left" w:pos="960"/>
          <w:tab w:val="right" w:leader="dot" w:pos="9193"/>
        </w:tabs>
        <w:rPr>
          <w:rFonts w:ascii="Times New Roman" w:hAnsi="Times New Roman"/>
          <w:sz w:val="24"/>
          <w:rPrChange w:id="227" w:author="Ilia Bedniakov" w:date="2018-10-04T15:20:00Z">
            <w:rPr>
              <w:rFonts w:ascii="Times New Roman" w:hAnsi="Times New Roman"/>
              <w:noProof/>
              <w:sz w:val="24"/>
            </w:rPr>
          </w:rPrChange>
        </w:rPr>
      </w:pPr>
      <w:r w:rsidRPr="009A3104">
        <w:rPr>
          <w:rPrChange w:id="228" w:author="Ilia Bedniakov" w:date="2018-10-04T15:20:00Z">
            <w:rPr/>
          </w:rPrChange>
        </w:rPr>
        <w:fldChar w:fldCharType="begin"/>
      </w:r>
      <w:r w:rsidRPr="009A3104">
        <w:rPr>
          <w:rPrChange w:id="229" w:author="Ilia Bedniakov" w:date="2018-10-04T15:20:00Z">
            <w:rPr/>
          </w:rPrChange>
        </w:rPr>
        <w:instrText xml:space="preserve"> HYPERLINK \l "_Toc308789883" </w:instrText>
      </w:r>
      <w:r w:rsidRPr="009A3104">
        <w:rPr>
          <w:rPrChange w:id="230" w:author="Ilia Bedniakov" w:date="2018-10-04T15:20:00Z">
            <w:rPr/>
          </w:rPrChange>
        </w:rPr>
        <w:fldChar w:fldCharType="separate"/>
      </w:r>
      <w:r w:rsidR="003772B1" w:rsidRPr="009A3104">
        <w:rPr>
          <w:rStyle w:val="a7"/>
          <w:rPrChange w:id="231" w:author="Ilia Bedniakov" w:date="2018-10-04T15:20:00Z">
            <w:rPr>
              <w:rStyle w:val="a7"/>
              <w:noProof/>
            </w:rPr>
          </w:rPrChange>
        </w:rPr>
        <w:t>3.3.</w:t>
      </w:r>
      <w:r w:rsidR="003772B1" w:rsidRPr="009A3104">
        <w:rPr>
          <w:rFonts w:ascii="Times New Roman" w:hAnsi="Times New Roman"/>
          <w:sz w:val="24"/>
          <w:rPrChange w:id="232" w:author="Ilia Bedniakov" w:date="2018-10-04T15:20:00Z">
            <w:rPr>
              <w:rFonts w:ascii="Times New Roman" w:hAnsi="Times New Roman"/>
              <w:noProof/>
              <w:sz w:val="24"/>
            </w:rPr>
          </w:rPrChange>
        </w:rPr>
        <w:tab/>
      </w:r>
      <w:r w:rsidR="003772B1" w:rsidRPr="009A3104">
        <w:rPr>
          <w:rStyle w:val="a7"/>
          <w:rPrChange w:id="233" w:author="Ilia Bedniakov" w:date="2018-10-04T15:20:00Z">
            <w:rPr>
              <w:rStyle w:val="a7"/>
              <w:noProof/>
            </w:rPr>
          </w:rPrChange>
        </w:rPr>
        <w:t>Modulintegrationstest (entspricht [10] aus PS20204)</w:t>
      </w:r>
      <w:r w:rsidR="003772B1" w:rsidRPr="009A3104">
        <w:rPr>
          <w:webHidden/>
          <w:rPrChange w:id="234" w:author="Ilia Bedniakov" w:date="2018-10-04T15:20:00Z">
            <w:rPr>
              <w:noProof/>
              <w:webHidden/>
            </w:rPr>
          </w:rPrChange>
        </w:rPr>
        <w:tab/>
      </w:r>
      <w:r w:rsidR="003772B1" w:rsidRPr="009A3104">
        <w:rPr>
          <w:webHidden/>
          <w:rPrChange w:id="235" w:author="Ilia Bedniakov" w:date="2018-10-04T15:20:00Z">
            <w:rPr>
              <w:noProof/>
              <w:webHidden/>
            </w:rPr>
          </w:rPrChange>
        </w:rPr>
        <w:fldChar w:fldCharType="begin"/>
      </w:r>
      <w:r w:rsidR="003772B1" w:rsidRPr="009A3104">
        <w:rPr>
          <w:webHidden/>
          <w:rPrChange w:id="236" w:author="Ilia Bedniakov" w:date="2018-10-04T15:20:00Z">
            <w:rPr>
              <w:noProof/>
              <w:webHidden/>
            </w:rPr>
          </w:rPrChange>
        </w:rPr>
        <w:instrText xml:space="preserve"> PAGEREF _Toc308789883 \h </w:instrText>
      </w:r>
      <w:r w:rsidR="003772B1" w:rsidRPr="009A3104">
        <w:rPr>
          <w:webHidden/>
          <w:rPrChange w:id="237" w:author="Ilia Bedniakov" w:date="2018-10-04T15:20:00Z">
            <w:rPr>
              <w:noProof/>
              <w:webHidden/>
            </w:rPr>
          </w:rPrChange>
        </w:rPr>
      </w:r>
      <w:r w:rsidR="003772B1" w:rsidRPr="009A3104">
        <w:rPr>
          <w:webHidden/>
          <w:rPrChange w:id="238" w:author="Ilia Bedniakov" w:date="2018-10-04T15:20:00Z">
            <w:rPr>
              <w:noProof/>
              <w:webHidden/>
            </w:rPr>
          </w:rPrChange>
        </w:rPr>
        <w:fldChar w:fldCharType="separate"/>
      </w:r>
      <w:r w:rsidR="00480043" w:rsidRPr="009A3104">
        <w:rPr>
          <w:webHidden/>
          <w:rPrChange w:id="239" w:author="Ilia Bedniakov" w:date="2018-10-04T15:20:00Z">
            <w:rPr>
              <w:noProof/>
              <w:webHidden/>
            </w:rPr>
          </w:rPrChange>
        </w:rPr>
        <w:t>3</w:t>
      </w:r>
      <w:r w:rsidR="003772B1" w:rsidRPr="009A3104">
        <w:rPr>
          <w:webHidden/>
          <w:rPrChange w:id="240" w:author="Ilia Bedniakov" w:date="2018-10-04T15:20:00Z">
            <w:rPr>
              <w:noProof/>
              <w:webHidden/>
            </w:rPr>
          </w:rPrChange>
        </w:rPr>
        <w:fldChar w:fldCharType="end"/>
      </w:r>
      <w:r w:rsidRPr="009A3104">
        <w:rPr>
          <w:rPrChange w:id="241" w:author="Ilia Bedniakov" w:date="2018-10-04T15:20:00Z">
            <w:rPr>
              <w:noProof/>
            </w:rPr>
          </w:rPrChange>
        </w:rPr>
        <w:fldChar w:fldCharType="end"/>
      </w:r>
    </w:p>
    <w:p w14:paraId="6D23817F" w14:textId="77777777" w:rsidR="003772B1" w:rsidRPr="009A3104" w:rsidRDefault="00867D81">
      <w:pPr>
        <w:pStyle w:val="30"/>
        <w:tabs>
          <w:tab w:val="left" w:pos="1200"/>
          <w:tab w:val="right" w:leader="dot" w:pos="9193"/>
        </w:tabs>
        <w:rPr>
          <w:rFonts w:ascii="Times New Roman" w:hAnsi="Times New Roman"/>
          <w:sz w:val="24"/>
          <w:rPrChange w:id="242" w:author="Ilia Bedniakov" w:date="2018-10-04T15:20:00Z">
            <w:rPr>
              <w:rFonts w:ascii="Times New Roman" w:hAnsi="Times New Roman"/>
              <w:noProof/>
              <w:sz w:val="24"/>
            </w:rPr>
          </w:rPrChange>
        </w:rPr>
      </w:pPr>
      <w:r w:rsidRPr="009A3104">
        <w:rPr>
          <w:rPrChange w:id="243" w:author="Ilia Bedniakov" w:date="2018-10-04T15:20:00Z">
            <w:rPr/>
          </w:rPrChange>
        </w:rPr>
        <w:fldChar w:fldCharType="begin"/>
      </w:r>
      <w:r w:rsidRPr="009A3104">
        <w:rPr>
          <w:rPrChange w:id="244" w:author="Ilia Bedniakov" w:date="2018-10-04T15:20:00Z">
            <w:rPr/>
          </w:rPrChange>
        </w:rPr>
        <w:instrText xml:space="preserve"> HYPERLINK \l "_Toc308789884" </w:instrText>
      </w:r>
      <w:r w:rsidRPr="009A3104">
        <w:rPr>
          <w:rPrChange w:id="245" w:author="Ilia Bedniakov" w:date="2018-10-04T15:20:00Z">
            <w:rPr/>
          </w:rPrChange>
        </w:rPr>
        <w:fldChar w:fldCharType="separate"/>
      </w:r>
      <w:r w:rsidR="003772B1" w:rsidRPr="009A3104">
        <w:rPr>
          <w:rStyle w:val="a7"/>
          <w:rPrChange w:id="246" w:author="Ilia Bedniakov" w:date="2018-10-04T15:20:00Z">
            <w:rPr>
              <w:rStyle w:val="a7"/>
              <w:noProof/>
            </w:rPr>
          </w:rPrChange>
        </w:rPr>
        <w:t>3.3.1.</w:t>
      </w:r>
      <w:r w:rsidR="003772B1" w:rsidRPr="009A3104">
        <w:rPr>
          <w:rFonts w:ascii="Times New Roman" w:hAnsi="Times New Roman"/>
          <w:sz w:val="24"/>
          <w:rPrChange w:id="247" w:author="Ilia Bedniakov" w:date="2018-10-04T15:20:00Z">
            <w:rPr>
              <w:rFonts w:ascii="Times New Roman" w:hAnsi="Times New Roman"/>
              <w:noProof/>
              <w:sz w:val="24"/>
            </w:rPr>
          </w:rPrChange>
        </w:rPr>
        <w:tab/>
      </w:r>
      <w:r w:rsidR="003772B1" w:rsidRPr="009A3104">
        <w:rPr>
          <w:rStyle w:val="a7"/>
          <w:rPrChange w:id="248" w:author="Ilia Bedniakov" w:date="2018-10-04T15:20:00Z">
            <w:rPr>
              <w:rStyle w:val="a7"/>
              <w:noProof/>
            </w:rPr>
          </w:rPrChange>
        </w:rPr>
        <w:t>Kritische Faktoren</w:t>
      </w:r>
      <w:r w:rsidR="003772B1" w:rsidRPr="009A3104">
        <w:rPr>
          <w:webHidden/>
          <w:rPrChange w:id="249" w:author="Ilia Bedniakov" w:date="2018-10-04T15:20:00Z">
            <w:rPr>
              <w:noProof/>
              <w:webHidden/>
            </w:rPr>
          </w:rPrChange>
        </w:rPr>
        <w:tab/>
      </w:r>
      <w:r w:rsidR="003772B1" w:rsidRPr="009A3104">
        <w:rPr>
          <w:webHidden/>
          <w:rPrChange w:id="250" w:author="Ilia Bedniakov" w:date="2018-10-04T15:20:00Z">
            <w:rPr>
              <w:noProof/>
              <w:webHidden/>
            </w:rPr>
          </w:rPrChange>
        </w:rPr>
        <w:fldChar w:fldCharType="begin"/>
      </w:r>
      <w:r w:rsidR="003772B1" w:rsidRPr="009A3104">
        <w:rPr>
          <w:webHidden/>
          <w:rPrChange w:id="251" w:author="Ilia Bedniakov" w:date="2018-10-04T15:20:00Z">
            <w:rPr>
              <w:noProof/>
              <w:webHidden/>
            </w:rPr>
          </w:rPrChange>
        </w:rPr>
        <w:instrText xml:space="preserve"> PAGEREF _Toc308789884 \h </w:instrText>
      </w:r>
      <w:r w:rsidR="003772B1" w:rsidRPr="009A3104">
        <w:rPr>
          <w:webHidden/>
          <w:rPrChange w:id="252" w:author="Ilia Bedniakov" w:date="2018-10-04T15:20:00Z">
            <w:rPr>
              <w:noProof/>
              <w:webHidden/>
            </w:rPr>
          </w:rPrChange>
        </w:rPr>
      </w:r>
      <w:r w:rsidR="003772B1" w:rsidRPr="009A3104">
        <w:rPr>
          <w:webHidden/>
          <w:rPrChange w:id="253" w:author="Ilia Bedniakov" w:date="2018-10-04T15:20:00Z">
            <w:rPr>
              <w:noProof/>
              <w:webHidden/>
            </w:rPr>
          </w:rPrChange>
        </w:rPr>
        <w:fldChar w:fldCharType="separate"/>
      </w:r>
      <w:r w:rsidR="00480043" w:rsidRPr="009A3104">
        <w:rPr>
          <w:webHidden/>
          <w:rPrChange w:id="254" w:author="Ilia Bedniakov" w:date="2018-10-04T15:20:00Z">
            <w:rPr>
              <w:noProof/>
              <w:webHidden/>
            </w:rPr>
          </w:rPrChange>
        </w:rPr>
        <w:t>3</w:t>
      </w:r>
      <w:r w:rsidR="003772B1" w:rsidRPr="009A3104">
        <w:rPr>
          <w:webHidden/>
          <w:rPrChange w:id="255" w:author="Ilia Bedniakov" w:date="2018-10-04T15:20:00Z">
            <w:rPr>
              <w:noProof/>
              <w:webHidden/>
            </w:rPr>
          </w:rPrChange>
        </w:rPr>
        <w:fldChar w:fldCharType="end"/>
      </w:r>
      <w:r w:rsidRPr="009A3104">
        <w:rPr>
          <w:rPrChange w:id="256" w:author="Ilia Bedniakov" w:date="2018-10-04T15:20:00Z">
            <w:rPr>
              <w:noProof/>
            </w:rPr>
          </w:rPrChange>
        </w:rPr>
        <w:fldChar w:fldCharType="end"/>
      </w:r>
    </w:p>
    <w:p w14:paraId="062BCC2B" w14:textId="77777777" w:rsidR="003772B1" w:rsidRPr="009A3104" w:rsidRDefault="00867D81">
      <w:pPr>
        <w:pStyle w:val="30"/>
        <w:tabs>
          <w:tab w:val="left" w:pos="1200"/>
          <w:tab w:val="right" w:leader="dot" w:pos="9193"/>
        </w:tabs>
        <w:rPr>
          <w:rFonts w:ascii="Times New Roman" w:hAnsi="Times New Roman"/>
          <w:sz w:val="24"/>
          <w:rPrChange w:id="257" w:author="Ilia Bedniakov" w:date="2018-10-04T15:20:00Z">
            <w:rPr>
              <w:rFonts w:ascii="Times New Roman" w:hAnsi="Times New Roman"/>
              <w:noProof/>
              <w:sz w:val="24"/>
            </w:rPr>
          </w:rPrChange>
        </w:rPr>
      </w:pPr>
      <w:r w:rsidRPr="009A3104">
        <w:rPr>
          <w:rPrChange w:id="258" w:author="Ilia Bedniakov" w:date="2018-10-04T15:20:00Z">
            <w:rPr/>
          </w:rPrChange>
        </w:rPr>
        <w:fldChar w:fldCharType="begin"/>
      </w:r>
      <w:r w:rsidRPr="009A3104">
        <w:rPr>
          <w:rPrChange w:id="259" w:author="Ilia Bedniakov" w:date="2018-10-04T15:20:00Z">
            <w:rPr/>
          </w:rPrChange>
        </w:rPr>
        <w:instrText xml:space="preserve"> HYPERLINK \l "_Toc308789885" </w:instrText>
      </w:r>
      <w:r w:rsidRPr="009A3104">
        <w:rPr>
          <w:rPrChange w:id="260" w:author="Ilia Bedniakov" w:date="2018-10-04T15:20:00Z">
            <w:rPr/>
          </w:rPrChange>
        </w:rPr>
        <w:fldChar w:fldCharType="separate"/>
      </w:r>
      <w:r w:rsidR="003772B1" w:rsidRPr="009A3104">
        <w:rPr>
          <w:rStyle w:val="a7"/>
          <w:rPrChange w:id="261" w:author="Ilia Bedniakov" w:date="2018-10-04T15:20:00Z">
            <w:rPr>
              <w:rStyle w:val="a7"/>
              <w:noProof/>
            </w:rPr>
          </w:rPrChange>
        </w:rPr>
        <w:t>3.3.2.</w:t>
      </w:r>
      <w:r w:rsidR="003772B1" w:rsidRPr="009A3104">
        <w:rPr>
          <w:rFonts w:ascii="Times New Roman" w:hAnsi="Times New Roman"/>
          <w:sz w:val="24"/>
          <w:rPrChange w:id="262" w:author="Ilia Bedniakov" w:date="2018-10-04T15:20:00Z">
            <w:rPr>
              <w:rFonts w:ascii="Times New Roman" w:hAnsi="Times New Roman"/>
              <w:noProof/>
              <w:sz w:val="24"/>
            </w:rPr>
          </w:rPrChange>
        </w:rPr>
        <w:tab/>
      </w:r>
      <w:r w:rsidR="003772B1" w:rsidRPr="009A3104">
        <w:rPr>
          <w:rStyle w:val="a7"/>
          <w:rPrChange w:id="263" w:author="Ilia Bedniakov" w:date="2018-10-04T15:20:00Z">
            <w:rPr>
              <w:rStyle w:val="a7"/>
              <w:noProof/>
            </w:rPr>
          </w:rPrChange>
        </w:rPr>
        <w:t>Testfälle</w:t>
      </w:r>
      <w:r w:rsidR="003772B1" w:rsidRPr="009A3104">
        <w:rPr>
          <w:webHidden/>
          <w:rPrChange w:id="264" w:author="Ilia Bedniakov" w:date="2018-10-04T15:20:00Z">
            <w:rPr>
              <w:noProof/>
              <w:webHidden/>
            </w:rPr>
          </w:rPrChange>
        </w:rPr>
        <w:tab/>
      </w:r>
      <w:r w:rsidR="003772B1" w:rsidRPr="009A3104">
        <w:rPr>
          <w:webHidden/>
          <w:rPrChange w:id="265" w:author="Ilia Bedniakov" w:date="2018-10-04T15:20:00Z">
            <w:rPr>
              <w:noProof/>
              <w:webHidden/>
            </w:rPr>
          </w:rPrChange>
        </w:rPr>
        <w:fldChar w:fldCharType="begin"/>
      </w:r>
      <w:r w:rsidR="003772B1" w:rsidRPr="009A3104">
        <w:rPr>
          <w:webHidden/>
          <w:rPrChange w:id="266" w:author="Ilia Bedniakov" w:date="2018-10-04T15:20:00Z">
            <w:rPr>
              <w:noProof/>
              <w:webHidden/>
            </w:rPr>
          </w:rPrChange>
        </w:rPr>
        <w:instrText xml:space="preserve"> PAGEREF _Toc308789885 \h </w:instrText>
      </w:r>
      <w:r w:rsidR="003772B1" w:rsidRPr="009A3104">
        <w:rPr>
          <w:webHidden/>
          <w:rPrChange w:id="267" w:author="Ilia Bedniakov" w:date="2018-10-04T15:20:00Z">
            <w:rPr>
              <w:noProof/>
              <w:webHidden/>
            </w:rPr>
          </w:rPrChange>
        </w:rPr>
      </w:r>
      <w:r w:rsidR="003772B1" w:rsidRPr="009A3104">
        <w:rPr>
          <w:webHidden/>
          <w:rPrChange w:id="268" w:author="Ilia Bedniakov" w:date="2018-10-04T15:20:00Z">
            <w:rPr>
              <w:noProof/>
              <w:webHidden/>
            </w:rPr>
          </w:rPrChange>
        </w:rPr>
        <w:fldChar w:fldCharType="separate"/>
      </w:r>
      <w:r w:rsidR="00480043" w:rsidRPr="009A3104">
        <w:rPr>
          <w:webHidden/>
          <w:rPrChange w:id="269" w:author="Ilia Bedniakov" w:date="2018-10-04T15:20:00Z">
            <w:rPr>
              <w:noProof/>
              <w:webHidden/>
            </w:rPr>
          </w:rPrChange>
        </w:rPr>
        <w:t>3</w:t>
      </w:r>
      <w:r w:rsidR="003772B1" w:rsidRPr="009A3104">
        <w:rPr>
          <w:webHidden/>
          <w:rPrChange w:id="270" w:author="Ilia Bedniakov" w:date="2018-10-04T15:20:00Z">
            <w:rPr>
              <w:noProof/>
              <w:webHidden/>
            </w:rPr>
          </w:rPrChange>
        </w:rPr>
        <w:fldChar w:fldCharType="end"/>
      </w:r>
      <w:r w:rsidRPr="009A3104">
        <w:rPr>
          <w:rPrChange w:id="271" w:author="Ilia Bedniakov" w:date="2018-10-04T15:20:00Z">
            <w:rPr>
              <w:noProof/>
            </w:rPr>
          </w:rPrChange>
        </w:rPr>
        <w:fldChar w:fldCharType="end"/>
      </w:r>
    </w:p>
    <w:p w14:paraId="594437CE" w14:textId="77777777" w:rsidR="003772B1" w:rsidRPr="009A3104" w:rsidRDefault="00867D81">
      <w:pPr>
        <w:pStyle w:val="40"/>
        <w:tabs>
          <w:tab w:val="left" w:pos="1680"/>
          <w:tab w:val="right" w:leader="dot" w:pos="9193"/>
        </w:tabs>
        <w:rPr>
          <w:rFonts w:ascii="Times New Roman" w:hAnsi="Times New Roman"/>
          <w:sz w:val="24"/>
          <w:rPrChange w:id="272" w:author="Ilia Bedniakov" w:date="2018-10-04T15:20:00Z">
            <w:rPr>
              <w:rFonts w:ascii="Times New Roman" w:hAnsi="Times New Roman"/>
              <w:noProof/>
              <w:sz w:val="24"/>
            </w:rPr>
          </w:rPrChange>
        </w:rPr>
      </w:pPr>
      <w:r w:rsidRPr="009A3104">
        <w:rPr>
          <w:rPrChange w:id="273" w:author="Ilia Bedniakov" w:date="2018-10-04T15:20:00Z">
            <w:rPr/>
          </w:rPrChange>
        </w:rPr>
        <w:fldChar w:fldCharType="begin"/>
      </w:r>
      <w:r w:rsidRPr="009A3104">
        <w:rPr>
          <w:rPrChange w:id="274" w:author="Ilia Bedniakov" w:date="2018-10-04T15:20:00Z">
            <w:rPr/>
          </w:rPrChange>
        </w:rPr>
        <w:instrText xml:space="preserve"> HYPERLINK \l "_Toc308789886" </w:instrText>
      </w:r>
      <w:r w:rsidRPr="009A3104">
        <w:rPr>
          <w:rPrChange w:id="275" w:author="Ilia Bedniakov" w:date="2018-10-04T15:20:00Z">
            <w:rPr/>
          </w:rPrChange>
        </w:rPr>
        <w:fldChar w:fldCharType="separate"/>
      </w:r>
      <w:r w:rsidR="003772B1" w:rsidRPr="009A3104">
        <w:rPr>
          <w:rStyle w:val="a7"/>
          <w:rPrChange w:id="276" w:author="Ilia Bedniakov" w:date="2018-10-04T15:20:00Z">
            <w:rPr>
              <w:rStyle w:val="a7"/>
              <w:noProof/>
            </w:rPr>
          </w:rPrChange>
        </w:rPr>
        <w:t>3.3.2.1.</w:t>
      </w:r>
      <w:r w:rsidR="003772B1" w:rsidRPr="009A3104">
        <w:rPr>
          <w:rFonts w:ascii="Times New Roman" w:hAnsi="Times New Roman"/>
          <w:sz w:val="24"/>
          <w:rPrChange w:id="277" w:author="Ilia Bedniakov" w:date="2018-10-04T15:20:00Z">
            <w:rPr>
              <w:rFonts w:ascii="Times New Roman" w:hAnsi="Times New Roman"/>
              <w:noProof/>
              <w:sz w:val="24"/>
            </w:rPr>
          </w:rPrChange>
        </w:rPr>
        <w:tab/>
      </w:r>
      <w:r w:rsidR="003772B1" w:rsidRPr="009A3104">
        <w:rPr>
          <w:rStyle w:val="a7"/>
          <w:rPrChange w:id="278" w:author="Ilia Bedniakov" w:date="2018-10-04T15:20:00Z">
            <w:rPr>
              <w:rStyle w:val="a7"/>
              <w:noProof/>
            </w:rPr>
          </w:rPrChange>
        </w:rPr>
        <w:t>Test n</w:t>
      </w:r>
      <w:r w:rsidR="003772B1" w:rsidRPr="009A3104">
        <w:rPr>
          <w:webHidden/>
          <w:rPrChange w:id="279" w:author="Ilia Bedniakov" w:date="2018-10-04T15:20:00Z">
            <w:rPr>
              <w:noProof/>
              <w:webHidden/>
            </w:rPr>
          </w:rPrChange>
        </w:rPr>
        <w:tab/>
      </w:r>
      <w:r w:rsidR="003772B1" w:rsidRPr="009A3104">
        <w:rPr>
          <w:webHidden/>
          <w:rPrChange w:id="280" w:author="Ilia Bedniakov" w:date="2018-10-04T15:20:00Z">
            <w:rPr>
              <w:noProof/>
              <w:webHidden/>
            </w:rPr>
          </w:rPrChange>
        </w:rPr>
        <w:fldChar w:fldCharType="begin"/>
      </w:r>
      <w:r w:rsidR="003772B1" w:rsidRPr="009A3104">
        <w:rPr>
          <w:webHidden/>
          <w:rPrChange w:id="281" w:author="Ilia Bedniakov" w:date="2018-10-04T15:20:00Z">
            <w:rPr>
              <w:noProof/>
              <w:webHidden/>
            </w:rPr>
          </w:rPrChange>
        </w:rPr>
        <w:instrText xml:space="preserve"> PAGEREF _Toc308789886 \h </w:instrText>
      </w:r>
      <w:r w:rsidR="003772B1" w:rsidRPr="009A3104">
        <w:rPr>
          <w:webHidden/>
          <w:rPrChange w:id="282" w:author="Ilia Bedniakov" w:date="2018-10-04T15:20:00Z">
            <w:rPr>
              <w:noProof/>
              <w:webHidden/>
            </w:rPr>
          </w:rPrChange>
        </w:rPr>
      </w:r>
      <w:r w:rsidR="003772B1" w:rsidRPr="009A3104">
        <w:rPr>
          <w:webHidden/>
          <w:rPrChange w:id="283" w:author="Ilia Bedniakov" w:date="2018-10-04T15:20:00Z">
            <w:rPr>
              <w:noProof/>
              <w:webHidden/>
            </w:rPr>
          </w:rPrChange>
        </w:rPr>
        <w:fldChar w:fldCharType="separate"/>
      </w:r>
      <w:r w:rsidR="00480043" w:rsidRPr="009A3104">
        <w:rPr>
          <w:webHidden/>
          <w:rPrChange w:id="284" w:author="Ilia Bedniakov" w:date="2018-10-04T15:20:00Z">
            <w:rPr>
              <w:noProof/>
              <w:webHidden/>
            </w:rPr>
          </w:rPrChange>
        </w:rPr>
        <w:t>3</w:t>
      </w:r>
      <w:r w:rsidR="003772B1" w:rsidRPr="009A3104">
        <w:rPr>
          <w:webHidden/>
          <w:rPrChange w:id="285" w:author="Ilia Bedniakov" w:date="2018-10-04T15:20:00Z">
            <w:rPr>
              <w:noProof/>
              <w:webHidden/>
            </w:rPr>
          </w:rPrChange>
        </w:rPr>
        <w:fldChar w:fldCharType="end"/>
      </w:r>
      <w:r w:rsidRPr="009A3104">
        <w:rPr>
          <w:rPrChange w:id="286" w:author="Ilia Bedniakov" w:date="2018-10-04T15:20:00Z">
            <w:rPr>
              <w:noProof/>
            </w:rPr>
          </w:rPrChange>
        </w:rPr>
        <w:fldChar w:fldCharType="end"/>
      </w:r>
    </w:p>
    <w:p w14:paraId="291DBDCB" w14:textId="77777777" w:rsidR="003772B1" w:rsidRPr="009A3104" w:rsidRDefault="00867D81">
      <w:pPr>
        <w:pStyle w:val="10"/>
        <w:tabs>
          <w:tab w:val="left" w:pos="600"/>
          <w:tab w:val="right" w:leader="dot" w:pos="9193"/>
        </w:tabs>
        <w:rPr>
          <w:rFonts w:ascii="Times New Roman" w:hAnsi="Times New Roman"/>
          <w:sz w:val="24"/>
          <w:rPrChange w:id="287" w:author="Ilia Bedniakov" w:date="2018-10-04T15:20:00Z">
            <w:rPr>
              <w:rFonts w:ascii="Times New Roman" w:hAnsi="Times New Roman"/>
              <w:noProof/>
              <w:sz w:val="24"/>
            </w:rPr>
          </w:rPrChange>
        </w:rPr>
      </w:pPr>
      <w:r w:rsidRPr="009A3104">
        <w:rPr>
          <w:rPrChange w:id="288" w:author="Ilia Bedniakov" w:date="2018-10-04T15:20:00Z">
            <w:rPr/>
          </w:rPrChange>
        </w:rPr>
        <w:fldChar w:fldCharType="begin"/>
      </w:r>
      <w:r w:rsidRPr="009A3104">
        <w:rPr>
          <w:rPrChange w:id="289" w:author="Ilia Bedniakov" w:date="2018-10-04T15:20:00Z">
            <w:rPr/>
          </w:rPrChange>
        </w:rPr>
        <w:instrText xml:space="preserve"> HYPERLINK \l "_Toc308789887" </w:instrText>
      </w:r>
      <w:r w:rsidRPr="009A3104">
        <w:rPr>
          <w:rPrChange w:id="290" w:author="Ilia Bedniakov" w:date="2018-10-04T15:20:00Z">
            <w:rPr/>
          </w:rPrChange>
        </w:rPr>
        <w:fldChar w:fldCharType="separate"/>
      </w:r>
      <w:r w:rsidR="003772B1" w:rsidRPr="009A3104">
        <w:rPr>
          <w:rStyle w:val="a7"/>
          <w:rPrChange w:id="291" w:author="Ilia Bedniakov" w:date="2018-10-04T15:20:00Z">
            <w:rPr>
              <w:rStyle w:val="a7"/>
              <w:noProof/>
            </w:rPr>
          </w:rPrChange>
        </w:rPr>
        <w:t>4.</w:t>
      </w:r>
      <w:r w:rsidR="003772B1" w:rsidRPr="009A3104">
        <w:rPr>
          <w:rFonts w:ascii="Times New Roman" w:hAnsi="Times New Roman"/>
          <w:sz w:val="24"/>
          <w:rPrChange w:id="292" w:author="Ilia Bedniakov" w:date="2018-10-04T15:20:00Z">
            <w:rPr>
              <w:rFonts w:ascii="Times New Roman" w:hAnsi="Times New Roman"/>
              <w:noProof/>
              <w:sz w:val="24"/>
            </w:rPr>
          </w:rPrChange>
        </w:rPr>
        <w:tab/>
      </w:r>
      <w:r w:rsidR="003772B1" w:rsidRPr="009A3104">
        <w:rPr>
          <w:rStyle w:val="a7"/>
          <w:rPrChange w:id="293" w:author="Ilia Bedniakov" w:date="2018-10-04T15:20:00Z">
            <w:rPr>
              <w:rStyle w:val="a7"/>
              <w:noProof/>
            </w:rPr>
          </w:rPrChange>
        </w:rPr>
        <w:t>SPS</w:t>
      </w:r>
      <w:r w:rsidR="003772B1" w:rsidRPr="009A3104">
        <w:rPr>
          <w:webHidden/>
          <w:rPrChange w:id="294" w:author="Ilia Bedniakov" w:date="2018-10-04T15:20:00Z">
            <w:rPr>
              <w:noProof/>
              <w:webHidden/>
            </w:rPr>
          </w:rPrChange>
        </w:rPr>
        <w:tab/>
      </w:r>
      <w:r w:rsidR="003772B1" w:rsidRPr="009A3104">
        <w:rPr>
          <w:webHidden/>
          <w:rPrChange w:id="295" w:author="Ilia Bedniakov" w:date="2018-10-04T15:20:00Z">
            <w:rPr>
              <w:noProof/>
              <w:webHidden/>
            </w:rPr>
          </w:rPrChange>
        </w:rPr>
        <w:fldChar w:fldCharType="begin"/>
      </w:r>
      <w:r w:rsidR="003772B1" w:rsidRPr="009A3104">
        <w:rPr>
          <w:webHidden/>
          <w:rPrChange w:id="296" w:author="Ilia Bedniakov" w:date="2018-10-04T15:20:00Z">
            <w:rPr>
              <w:noProof/>
              <w:webHidden/>
            </w:rPr>
          </w:rPrChange>
        </w:rPr>
        <w:instrText xml:space="preserve"> PAGEREF _Toc308789887 \h </w:instrText>
      </w:r>
      <w:r w:rsidR="003772B1" w:rsidRPr="009A3104">
        <w:rPr>
          <w:webHidden/>
          <w:rPrChange w:id="297" w:author="Ilia Bedniakov" w:date="2018-10-04T15:20:00Z">
            <w:rPr>
              <w:noProof/>
              <w:webHidden/>
            </w:rPr>
          </w:rPrChange>
        </w:rPr>
      </w:r>
      <w:r w:rsidR="003772B1" w:rsidRPr="009A3104">
        <w:rPr>
          <w:webHidden/>
          <w:rPrChange w:id="298" w:author="Ilia Bedniakov" w:date="2018-10-04T15:20:00Z">
            <w:rPr>
              <w:noProof/>
              <w:webHidden/>
            </w:rPr>
          </w:rPrChange>
        </w:rPr>
        <w:fldChar w:fldCharType="separate"/>
      </w:r>
      <w:r w:rsidR="00480043" w:rsidRPr="009A3104">
        <w:rPr>
          <w:webHidden/>
          <w:rPrChange w:id="299" w:author="Ilia Bedniakov" w:date="2018-10-04T15:20:00Z">
            <w:rPr>
              <w:noProof/>
              <w:webHidden/>
            </w:rPr>
          </w:rPrChange>
        </w:rPr>
        <w:t>3</w:t>
      </w:r>
      <w:r w:rsidR="003772B1" w:rsidRPr="009A3104">
        <w:rPr>
          <w:webHidden/>
          <w:rPrChange w:id="300" w:author="Ilia Bedniakov" w:date="2018-10-04T15:20:00Z">
            <w:rPr>
              <w:noProof/>
              <w:webHidden/>
            </w:rPr>
          </w:rPrChange>
        </w:rPr>
        <w:fldChar w:fldCharType="end"/>
      </w:r>
      <w:r w:rsidRPr="009A3104">
        <w:rPr>
          <w:rPrChange w:id="301" w:author="Ilia Bedniakov" w:date="2018-10-04T15:20:00Z">
            <w:rPr>
              <w:noProof/>
            </w:rPr>
          </w:rPrChange>
        </w:rPr>
        <w:fldChar w:fldCharType="end"/>
      </w:r>
    </w:p>
    <w:p w14:paraId="7506D40F" w14:textId="77777777" w:rsidR="003772B1" w:rsidRPr="009A3104" w:rsidRDefault="00867D81">
      <w:pPr>
        <w:pStyle w:val="21"/>
        <w:tabs>
          <w:tab w:val="left" w:pos="960"/>
          <w:tab w:val="right" w:leader="dot" w:pos="9193"/>
        </w:tabs>
        <w:rPr>
          <w:rFonts w:ascii="Times New Roman" w:hAnsi="Times New Roman"/>
          <w:sz w:val="24"/>
          <w:rPrChange w:id="302" w:author="Ilia Bedniakov" w:date="2018-10-04T15:20:00Z">
            <w:rPr>
              <w:rFonts w:ascii="Times New Roman" w:hAnsi="Times New Roman"/>
              <w:noProof/>
              <w:sz w:val="24"/>
            </w:rPr>
          </w:rPrChange>
        </w:rPr>
      </w:pPr>
      <w:r w:rsidRPr="009A3104">
        <w:rPr>
          <w:rPrChange w:id="303" w:author="Ilia Bedniakov" w:date="2018-10-04T15:20:00Z">
            <w:rPr/>
          </w:rPrChange>
        </w:rPr>
        <w:fldChar w:fldCharType="begin"/>
      </w:r>
      <w:r w:rsidRPr="009A3104">
        <w:rPr>
          <w:rPrChange w:id="304" w:author="Ilia Bedniakov" w:date="2018-10-04T15:20:00Z">
            <w:rPr/>
          </w:rPrChange>
        </w:rPr>
        <w:instrText xml:space="preserve"> HYPERLINK \l "_Toc308789888" </w:instrText>
      </w:r>
      <w:r w:rsidRPr="009A3104">
        <w:rPr>
          <w:rPrChange w:id="305" w:author="Ilia Bedniakov" w:date="2018-10-04T15:20:00Z">
            <w:rPr/>
          </w:rPrChange>
        </w:rPr>
        <w:fldChar w:fldCharType="separate"/>
      </w:r>
      <w:r w:rsidR="003772B1" w:rsidRPr="009A3104">
        <w:rPr>
          <w:rStyle w:val="a7"/>
          <w:rPrChange w:id="306" w:author="Ilia Bedniakov" w:date="2018-10-04T15:20:00Z">
            <w:rPr>
              <w:rStyle w:val="a7"/>
              <w:noProof/>
            </w:rPr>
          </w:rPrChange>
        </w:rPr>
        <w:t>4.1.</w:t>
      </w:r>
      <w:r w:rsidR="003772B1" w:rsidRPr="009A3104">
        <w:rPr>
          <w:rFonts w:ascii="Times New Roman" w:hAnsi="Times New Roman"/>
          <w:sz w:val="24"/>
          <w:rPrChange w:id="307" w:author="Ilia Bedniakov" w:date="2018-10-04T15:20:00Z">
            <w:rPr>
              <w:rFonts w:ascii="Times New Roman" w:hAnsi="Times New Roman"/>
              <w:noProof/>
              <w:sz w:val="24"/>
            </w:rPr>
          </w:rPrChange>
        </w:rPr>
        <w:tab/>
      </w:r>
      <w:r w:rsidR="003772B1" w:rsidRPr="009A3104">
        <w:rPr>
          <w:rStyle w:val="a7"/>
          <w:rPrChange w:id="308" w:author="Ilia Bedniakov" w:date="2018-10-04T15:20:00Z">
            <w:rPr>
              <w:rStyle w:val="a7"/>
              <w:noProof/>
            </w:rPr>
          </w:rPrChange>
        </w:rPr>
        <w:t>Modultest</w:t>
      </w:r>
      <w:r w:rsidR="003772B1" w:rsidRPr="009A3104">
        <w:rPr>
          <w:webHidden/>
          <w:rPrChange w:id="309" w:author="Ilia Bedniakov" w:date="2018-10-04T15:20:00Z">
            <w:rPr>
              <w:noProof/>
              <w:webHidden/>
            </w:rPr>
          </w:rPrChange>
        </w:rPr>
        <w:tab/>
      </w:r>
      <w:r w:rsidR="003772B1" w:rsidRPr="009A3104">
        <w:rPr>
          <w:webHidden/>
          <w:rPrChange w:id="310" w:author="Ilia Bedniakov" w:date="2018-10-04T15:20:00Z">
            <w:rPr>
              <w:noProof/>
              <w:webHidden/>
            </w:rPr>
          </w:rPrChange>
        </w:rPr>
        <w:fldChar w:fldCharType="begin"/>
      </w:r>
      <w:r w:rsidR="003772B1" w:rsidRPr="009A3104">
        <w:rPr>
          <w:webHidden/>
          <w:rPrChange w:id="311" w:author="Ilia Bedniakov" w:date="2018-10-04T15:20:00Z">
            <w:rPr>
              <w:noProof/>
              <w:webHidden/>
            </w:rPr>
          </w:rPrChange>
        </w:rPr>
        <w:instrText xml:space="preserve"> PAGEREF _Toc308789888 \h </w:instrText>
      </w:r>
      <w:r w:rsidR="003772B1" w:rsidRPr="009A3104">
        <w:rPr>
          <w:webHidden/>
          <w:rPrChange w:id="312" w:author="Ilia Bedniakov" w:date="2018-10-04T15:20:00Z">
            <w:rPr>
              <w:noProof/>
              <w:webHidden/>
            </w:rPr>
          </w:rPrChange>
        </w:rPr>
      </w:r>
      <w:r w:rsidR="003772B1" w:rsidRPr="009A3104">
        <w:rPr>
          <w:webHidden/>
          <w:rPrChange w:id="313" w:author="Ilia Bedniakov" w:date="2018-10-04T15:20:00Z">
            <w:rPr>
              <w:noProof/>
              <w:webHidden/>
            </w:rPr>
          </w:rPrChange>
        </w:rPr>
        <w:fldChar w:fldCharType="separate"/>
      </w:r>
      <w:r w:rsidR="00480043" w:rsidRPr="009A3104">
        <w:rPr>
          <w:webHidden/>
          <w:rPrChange w:id="314" w:author="Ilia Bedniakov" w:date="2018-10-04T15:20:00Z">
            <w:rPr>
              <w:noProof/>
              <w:webHidden/>
            </w:rPr>
          </w:rPrChange>
        </w:rPr>
        <w:t>3</w:t>
      </w:r>
      <w:r w:rsidR="003772B1" w:rsidRPr="009A3104">
        <w:rPr>
          <w:webHidden/>
          <w:rPrChange w:id="315" w:author="Ilia Bedniakov" w:date="2018-10-04T15:20:00Z">
            <w:rPr>
              <w:noProof/>
              <w:webHidden/>
            </w:rPr>
          </w:rPrChange>
        </w:rPr>
        <w:fldChar w:fldCharType="end"/>
      </w:r>
      <w:r w:rsidRPr="009A3104">
        <w:rPr>
          <w:rPrChange w:id="316" w:author="Ilia Bedniakov" w:date="2018-10-04T15:20:00Z">
            <w:rPr>
              <w:noProof/>
            </w:rPr>
          </w:rPrChange>
        </w:rPr>
        <w:fldChar w:fldCharType="end"/>
      </w:r>
    </w:p>
    <w:p w14:paraId="22022FF3" w14:textId="77777777" w:rsidR="003772B1" w:rsidRPr="009A3104" w:rsidRDefault="00867D81">
      <w:pPr>
        <w:pStyle w:val="30"/>
        <w:tabs>
          <w:tab w:val="left" w:pos="1200"/>
          <w:tab w:val="right" w:leader="dot" w:pos="9193"/>
        </w:tabs>
        <w:rPr>
          <w:rFonts w:ascii="Times New Roman" w:hAnsi="Times New Roman"/>
          <w:sz w:val="24"/>
          <w:rPrChange w:id="317" w:author="Ilia Bedniakov" w:date="2018-10-04T15:20:00Z">
            <w:rPr>
              <w:rFonts w:ascii="Times New Roman" w:hAnsi="Times New Roman"/>
              <w:noProof/>
              <w:sz w:val="24"/>
            </w:rPr>
          </w:rPrChange>
        </w:rPr>
      </w:pPr>
      <w:r w:rsidRPr="009A3104">
        <w:rPr>
          <w:rPrChange w:id="318" w:author="Ilia Bedniakov" w:date="2018-10-04T15:20:00Z">
            <w:rPr/>
          </w:rPrChange>
        </w:rPr>
        <w:fldChar w:fldCharType="begin"/>
      </w:r>
      <w:r w:rsidRPr="009A3104">
        <w:rPr>
          <w:rPrChange w:id="319" w:author="Ilia Bedniakov" w:date="2018-10-04T15:20:00Z">
            <w:rPr/>
          </w:rPrChange>
        </w:rPr>
        <w:instrText xml:space="preserve"> HYPERLINK \l "_Toc308789889" </w:instrText>
      </w:r>
      <w:r w:rsidRPr="009A3104">
        <w:rPr>
          <w:rPrChange w:id="320" w:author="Ilia Bedniakov" w:date="2018-10-04T15:20:00Z">
            <w:rPr/>
          </w:rPrChange>
        </w:rPr>
        <w:fldChar w:fldCharType="separate"/>
      </w:r>
      <w:r w:rsidR="003772B1" w:rsidRPr="009A3104">
        <w:rPr>
          <w:rStyle w:val="a7"/>
          <w:rPrChange w:id="321" w:author="Ilia Bedniakov" w:date="2018-10-04T15:20:00Z">
            <w:rPr>
              <w:rStyle w:val="a7"/>
              <w:noProof/>
            </w:rPr>
          </w:rPrChange>
        </w:rPr>
        <w:t>4.1.1.</w:t>
      </w:r>
      <w:r w:rsidR="003772B1" w:rsidRPr="009A3104">
        <w:rPr>
          <w:rFonts w:ascii="Times New Roman" w:hAnsi="Times New Roman"/>
          <w:sz w:val="24"/>
          <w:rPrChange w:id="322" w:author="Ilia Bedniakov" w:date="2018-10-04T15:20:00Z">
            <w:rPr>
              <w:rFonts w:ascii="Times New Roman" w:hAnsi="Times New Roman"/>
              <w:noProof/>
              <w:sz w:val="24"/>
            </w:rPr>
          </w:rPrChange>
        </w:rPr>
        <w:tab/>
      </w:r>
      <w:r w:rsidR="003772B1" w:rsidRPr="009A3104">
        <w:rPr>
          <w:rStyle w:val="a7"/>
          <w:rPrChange w:id="323" w:author="Ilia Bedniakov" w:date="2018-10-04T15:20:00Z">
            <w:rPr>
              <w:rStyle w:val="a7"/>
              <w:noProof/>
            </w:rPr>
          </w:rPrChange>
        </w:rPr>
        <w:t>Test Funktionen (entspricht [9] aus PS20204)</w:t>
      </w:r>
      <w:r w:rsidR="003772B1" w:rsidRPr="009A3104">
        <w:rPr>
          <w:webHidden/>
          <w:rPrChange w:id="324" w:author="Ilia Bedniakov" w:date="2018-10-04T15:20:00Z">
            <w:rPr>
              <w:noProof/>
              <w:webHidden/>
            </w:rPr>
          </w:rPrChange>
        </w:rPr>
        <w:tab/>
      </w:r>
      <w:r w:rsidR="003772B1" w:rsidRPr="009A3104">
        <w:rPr>
          <w:webHidden/>
          <w:rPrChange w:id="325" w:author="Ilia Bedniakov" w:date="2018-10-04T15:20:00Z">
            <w:rPr>
              <w:noProof/>
              <w:webHidden/>
            </w:rPr>
          </w:rPrChange>
        </w:rPr>
        <w:fldChar w:fldCharType="begin"/>
      </w:r>
      <w:r w:rsidR="003772B1" w:rsidRPr="009A3104">
        <w:rPr>
          <w:webHidden/>
          <w:rPrChange w:id="326" w:author="Ilia Bedniakov" w:date="2018-10-04T15:20:00Z">
            <w:rPr>
              <w:noProof/>
              <w:webHidden/>
            </w:rPr>
          </w:rPrChange>
        </w:rPr>
        <w:instrText xml:space="preserve"> PAGEREF _Toc308789889 \h </w:instrText>
      </w:r>
      <w:r w:rsidR="003772B1" w:rsidRPr="009A3104">
        <w:rPr>
          <w:webHidden/>
          <w:rPrChange w:id="327" w:author="Ilia Bedniakov" w:date="2018-10-04T15:20:00Z">
            <w:rPr>
              <w:noProof/>
              <w:webHidden/>
            </w:rPr>
          </w:rPrChange>
        </w:rPr>
      </w:r>
      <w:r w:rsidR="003772B1" w:rsidRPr="009A3104">
        <w:rPr>
          <w:webHidden/>
          <w:rPrChange w:id="328" w:author="Ilia Bedniakov" w:date="2018-10-04T15:20:00Z">
            <w:rPr>
              <w:noProof/>
              <w:webHidden/>
            </w:rPr>
          </w:rPrChange>
        </w:rPr>
        <w:fldChar w:fldCharType="separate"/>
      </w:r>
      <w:r w:rsidR="00480043" w:rsidRPr="009A3104">
        <w:rPr>
          <w:webHidden/>
          <w:rPrChange w:id="329" w:author="Ilia Bedniakov" w:date="2018-10-04T15:20:00Z">
            <w:rPr>
              <w:noProof/>
              <w:webHidden/>
            </w:rPr>
          </w:rPrChange>
        </w:rPr>
        <w:t>3</w:t>
      </w:r>
      <w:r w:rsidR="003772B1" w:rsidRPr="009A3104">
        <w:rPr>
          <w:webHidden/>
          <w:rPrChange w:id="330" w:author="Ilia Bedniakov" w:date="2018-10-04T15:20:00Z">
            <w:rPr>
              <w:noProof/>
              <w:webHidden/>
            </w:rPr>
          </w:rPrChange>
        </w:rPr>
        <w:fldChar w:fldCharType="end"/>
      </w:r>
      <w:r w:rsidRPr="009A3104">
        <w:rPr>
          <w:rPrChange w:id="331" w:author="Ilia Bedniakov" w:date="2018-10-04T15:20:00Z">
            <w:rPr>
              <w:noProof/>
            </w:rPr>
          </w:rPrChange>
        </w:rPr>
        <w:fldChar w:fldCharType="end"/>
      </w:r>
    </w:p>
    <w:p w14:paraId="48F6315A" w14:textId="77777777" w:rsidR="003772B1" w:rsidRPr="009A3104" w:rsidRDefault="00867D81">
      <w:pPr>
        <w:pStyle w:val="40"/>
        <w:tabs>
          <w:tab w:val="left" w:pos="1680"/>
          <w:tab w:val="right" w:leader="dot" w:pos="9193"/>
        </w:tabs>
        <w:rPr>
          <w:rFonts w:ascii="Times New Roman" w:hAnsi="Times New Roman"/>
          <w:sz w:val="24"/>
          <w:rPrChange w:id="332" w:author="Ilia Bedniakov" w:date="2018-10-04T15:20:00Z">
            <w:rPr>
              <w:rFonts w:ascii="Times New Roman" w:hAnsi="Times New Roman"/>
              <w:noProof/>
              <w:sz w:val="24"/>
            </w:rPr>
          </w:rPrChange>
        </w:rPr>
      </w:pPr>
      <w:r w:rsidRPr="009A3104">
        <w:rPr>
          <w:rPrChange w:id="333" w:author="Ilia Bedniakov" w:date="2018-10-04T15:20:00Z">
            <w:rPr/>
          </w:rPrChange>
        </w:rPr>
        <w:fldChar w:fldCharType="begin"/>
      </w:r>
      <w:r w:rsidRPr="009A3104">
        <w:rPr>
          <w:rPrChange w:id="334" w:author="Ilia Bedniakov" w:date="2018-10-04T15:20:00Z">
            <w:rPr/>
          </w:rPrChange>
        </w:rPr>
        <w:instrText xml:space="preserve"> HYPERLINK \l "_Toc308789890" </w:instrText>
      </w:r>
      <w:r w:rsidRPr="009A3104">
        <w:rPr>
          <w:rPrChange w:id="335" w:author="Ilia Bedniakov" w:date="2018-10-04T15:20:00Z">
            <w:rPr/>
          </w:rPrChange>
        </w:rPr>
        <w:fldChar w:fldCharType="separate"/>
      </w:r>
      <w:r w:rsidR="003772B1" w:rsidRPr="009A3104">
        <w:rPr>
          <w:rStyle w:val="a7"/>
          <w:rPrChange w:id="336" w:author="Ilia Bedniakov" w:date="2018-10-04T15:20:00Z">
            <w:rPr>
              <w:rStyle w:val="a7"/>
              <w:noProof/>
            </w:rPr>
          </w:rPrChange>
        </w:rPr>
        <w:t>4.1.1.1.</w:t>
      </w:r>
      <w:r w:rsidR="003772B1" w:rsidRPr="009A3104">
        <w:rPr>
          <w:rFonts w:ascii="Times New Roman" w:hAnsi="Times New Roman"/>
          <w:sz w:val="24"/>
          <w:rPrChange w:id="337" w:author="Ilia Bedniakov" w:date="2018-10-04T15:20:00Z">
            <w:rPr>
              <w:rFonts w:ascii="Times New Roman" w:hAnsi="Times New Roman"/>
              <w:noProof/>
              <w:sz w:val="24"/>
            </w:rPr>
          </w:rPrChange>
        </w:rPr>
        <w:tab/>
      </w:r>
      <w:r w:rsidR="003772B1" w:rsidRPr="009A3104">
        <w:rPr>
          <w:rStyle w:val="a7"/>
          <w:rPrChange w:id="338" w:author="Ilia Bedniakov" w:date="2018-10-04T15:20:00Z">
            <w:rPr>
              <w:rStyle w:val="a7"/>
              <w:noProof/>
            </w:rPr>
          </w:rPrChange>
        </w:rPr>
        <w:t>Funktion n</w:t>
      </w:r>
      <w:r w:rsidR="003772B1" w:rsidRPr="009A3104">
        <w:rPr>
          <w:webHidden/>
          <w:rPrChange w:id="339" w:author="Ilia Bedniakov" w:date="2018-10-04T15:20:00Z">
            <w:rPr>
              <w:noProof/>
              <w:webHidden/>
            </w:rPr>
          </w:rPrChange>
        </w:rPr>
        <w:tab/>
      </w:r>
      <w:r w:rsidR="003772B1" w:rsidRPr="009A3104">
        <w:rPr>
          <w:webHidden/>
          <w:rPrChange w:id="340" w:author="Ilia Bedniakov" w:date="2018-10-04T15:20:00Z">
            <w:rPr>
              <w:noProof/>
              <w:webHidden/>
            </w:rPr>
          </w:rPrChange>
        </w:rPr>
        <w:fldChar w:fldCharType="begin"/>
      </w:r>
      <w:r w:rsidR="003772B1" w:rsidRPr="009A3104">
        <w:rPr>
          <w:webHidden/>
          <w:rPrChange w:id="341" w:author="Ilia Bedniakov" w:date="2018-10-04T15:20:00Z">
            <w:rPr>
              <w:noProof/>
              <w:webHidden/>
            </w:rPr>
          </w:rPrChange>
        </w:rPr>
        <w:instrText xml:space="preserve"> PAGEREF _Toc308789890 \h </w:instrText>
      </w:r>
      <w:r w:rsidR="003772B1" w:rsidRPr="009A3104">
        <w:rPr>
          <w:webHidden/>
          <w:rPrChange w:id="342" w:author="Ilia Bedniakov" w:date="2018-10-04T15:20:00Z">
            <w:rPr>
              <w:noProof/>
              <w:webHidden/>
            </w:rPr>
          </w:rPrChange>
        </w:rPr>
      </w:r>
      <w:r w:rsidR="003772B1" w:rsidRPr="009A3104">
        <w:rPr>
          <w:webHidden/>
          <w:rPrChange w:id="343" w:author="Ilia Bedniakov" w:date="2018-10-04T15:20:00Z">
            <w:rPr>
              <w:noProof/>
              <w:webHidden/>
            </w:rPr>
          </w:rPrChange>
        </w:rPr>
        <w:fldChar w:fldCharType="separate"/>
      </w:r>
      <w:r w:rsidR="00480043" w:rsidRPr="009A3104">
        <w:rPr>
          <w:webHidden/>
          <w:rPrChange w:id="344" w:author="Ilia Bedniakov" w:date="2018-10-04T15:20:00Z">
            <w:rPr>
              <w:noProof/>
              <w:webHidden/>
            </w:rPr>
          </w:rPrChange>
        </w:rPr>
        <w:t>3</w:t>
      </w:r>
      <w:r w:rsidR="003772B1" w:rsidRPr="009A3104">
        <w:rPr>
          <w:webHidden/>
          <w:rPrChange w:id="345" w:author="Ilia Bedniakov" w:date="2018-10-04T15:20:00Z">
            <w:rPr>
              <w:noProof/>
              <w:webHidden/>
            </w:rPr>
          </w:rPrChange>
        </w:rPr>
        <w:fldChar w:fldCharType="end"/>
      </w:r>
      <w:r w:rsidRPr="009A3104">
        <w:rPr>
          <w:rPrChange w:id="346" w:author="Ilia Bedniakov" w:date="2018-10-04T15:20:00Z">
            <w:rPr>
              <w:noProof/>
            </w:rPr>
          </w:rPrChange>
        </w:rPr>
        <w:fldChar w:fldCharType="end"/>
      </w:r>
    </w:p>
    <w:p w14:paraId="27D02CC1" w14:textId="77777777" w:rsidR="003772B1" w:rsidRPr="009A3104" w:rsidRDefault="00867D81">
      <w:pPr>
        <w:pStyle w:val="21"/>
        <w:tabs>
          <w:tab w:val="left" w:pos="960"/>
          <w:tab w:val="right" w:leader="dot" w:pos="9193"/>
        </w:tabs>
        <w:rPr>
          <w:rFonts w:ascii="Times New Roman" w:hAnsi="Times New Roman"/>
          <w:sz w:val="24"/>
          <w:rPrChange w:id="347" w:author="Ilia Bedniakov" w:date="2018-10-04T15:20:00Z">
            <w:rPr>
              <w:rFonts w:ascii="Times New Roman" w:hAnsi="Times New Roman"/>
              <w:noProof/>
              <w:sz w:val="24"/>
            </w:rPr>
          </w:rPrChange>
        </w:rPr>
      </w:pPr>
      <w:r w:rsidRPr="009A3104">
        <w:rPr>
          <w:rPrChange w:id="348" w:author="Ilia Bedniakov" w:date="2018-10-04T15:20:00Z">
            <w:rPr/>
          </w:rPrChange>
        </w:rPr>
        <w:fldChar w:fldCharType="begin"/>
      </w:r>
      <w:r w:rsidRPr="009A3104">
        <w:rPr>
          <w:rPrChange w:id="349" w:author="Ilia Bedniakov" w:date="2018-10-04T15:20:00Z">
            <w:rPr/>
          </w:rPrChange>
        </w:rPr>
        <w:instrText xml:space="preserve"> HYPERLINK \l "_Toc308789891" </w:instrText>
      </w:r>
      <w:r w:rsidRPr="009A3104">
        <w:rPr>
          <w:rPrChange w:id="350" w:author="Ilia Bedniakov" w:date="2018-10-04T15:20:00Z">
            <w:rPr/>
          </w:rPrChange>
        </w:rPr>
        <w:fldChar w:fldCharType="separate"/>
      </w:r>
      <w:r w:rsidR="003772B1" w:rsidRPr="009A3104">
        <w:rPr>
          <w:rStyle w:val="a7"/>
          <w:rPrChange w:id="351" w:author="Ilia Bedniakov" w:date="2018-10-04T15:20:00Z">
            <w:rPr>
              <w:rStyle w:val="a7"/>
              <w:noProof/>
            </w:rPr>
          </w:rPrChange>
        </w:rPr>
        <w:t>4.2.</w:t>
      </w:r>
      <w:r w:rsidR="003772B1" w:rsidRPr="009A3104">
        <w:rPr>
          <w:rFonts w:ascii="Times New Roman" w:hAnsi="Times New Roman"/>
          <w:sz w:val="24"/>
          <w:rPrChange w:id="352" w:author="Ilia Bedniakov" w:date="2018-10-04T15:20:00Z">
            <w:rPr>
              <w:rFonts w:ascii="Times New Roman" w:hAnsi="Times New Roman"/>
              <w:noProof/>
              <w:sz w:val="24"/>
            </w:rPr>
          </w:rPrChange>
        </w:rPr>
        <w:tab/>
      </w:r>
      <w:r w:rsidR="003772B1" w:rsidRPr="009A3104">
        <w:rPr>
          <w:rStyle w:val="a7"/>
          <w:rPrChange w:id="353" w:author="Ilia Bedniakov" w:date="2018-10-04T15:20:00Z">
            <w:rPr>
              <w:rStyle w:val="a7"/>
              <w:noProof/>
            </w:rPr>
          </w:rPrChange>
        </w:rPr>
        <w:t>Modulintegrationstest (entspricht [10] aus PS20204)</w:t>
      </w:r>
      <w:r w:rsidR="003772B1" w:rsidRPr="009A3104">
        <w:rPr>
          <w:webHidden/>
          <w:rPrChange w:id="354" w:author="Ilia Bedniakov" w:date="2018-10-04T15:20:00Z">
            <w:rPr>
              <w:noProof/>
              <w:webHidden/>
            </w:rPr>
          </w:rPrChange>
        </w:rPr>
        <w:tab/>
      </w:r>
      <w:r w:rsidR="003772B1" w:rsidRPr="009A3104">
        <w:rPr>
          <w:webHidden/>
          <w:rPrChange w:id="355" w:author="Ilia Bedniakov" w:date="2018-10-04T15:20:00Z">
            <w:rPr>
              <w:noProof/>
              <w:webHidden/>
            </w:rPr>
          </w:rPrChange>
        </w:rPr>
        <w:fldChar w:fldCharType="begin"/>
      </w:r>
      <w:r w:rsidR="003772B1" w:rsidRPr="009A3104">
        <w:rPr>
          <w:webHidden/>
          <w:rPrChange w:id="356" w:author="Ilia Bedniakov" w:date="2018-10-04T15:20:00Z">
            <w:rPr>
              <w:noProof/>
              <w:webHidden/>
            </w:rPr>
          </w:rPrChange>
        </w:rPr>
        <w:instrText xml:space="preserve"> PAGEREF _Toc308789891 \h </w:instrText>
      </w:r>
      <w:r w:rsidR="003772B1" w:rsidRPr="009A3104">
        <w:rPr>
          <w:webHidden/>
          <w:rPrChange w:id="357" w:author="Ilia Bedniakov" w:date="2018-10-04T15:20:00Z">
            <w:rPr>
              <w:noProof/>
              <w:webHidden/>
            </w:rPr>
          </w:rPrChange>
        </w:rPr>
      </w:r>
      <w:r w:rsidR="003772B1" w:rsidRPr="009A3104">
        <w:rPr>
          <w:webHidden/>
          <w:rPrChange w:id="358" w:author="Ilia Bedniakov" w:date="2018-10-04T15:20:00Z">
            <w:rPr>
              <w:noProof/>
              <w:webHidden/>
            </w:rPr>
          </w:rPrChange>
        </w:rPr>
        <w:fldChar w:fldCharType="separate"/>
      </w:r>
      <w:r w:rsidR="00480043" w:rsidRPr="009A3104">
        <w:rPr>
          <w:webHidden/>
          <w:rPrChange w:id="359" w:author="Ilia Bedniakov" w:date="2018-10-04T15:20:00Z">
            <w:rPr>
              <w:noProof/>
              <w:webHidden/>
            </w:rPr>
          </w:rPrChange>
        </w:rPr>
        <w:t>3</w:t>
      </w:r>
      <w:r w:rsidR="003772B1" w:rsidRPr="009A3104">
        <w:rPr>
          <w:webHidden/>
          <w:rPrChange w:id="360" w:author="Ilia Bedniakov" w:date="2018-10-04T15:20:00Z">
            <w:rPr>
              <w:noProof/>
              <w:webHidden/>
            </w:rPr>
          </w:rPrChange>
        </w:rPr>
        <w:fldChar w:fldCharType="end"/>
      </w:r>
      <w:r w:rsidRPr="009A3104">
        <w:rPr>
          <w:rPrChange w:id="361" w:author="Ilia Bedniakov" w:date="2018-10-04T15:20:00Z">
            <w:rPr>
              <w:noProof/>
            </w:rPr>
          </w:rPrChange>
        </w:rPr>
        <w:fldChar w:fldCharType="end"/>
      </w:r>
    </w:p>
    <w:p w14:paraId="7851A088" w14:textId="77777777" w:rsidR="003772B1" w:rsidRPr="009A3104" w:rsidRDefault="00867D81">
      <w:pPr>
        <w:pStyle w:val="30"/>
        <w:tabs>
          <w:tab w:val="left" w:pos="1200"/>
          <w:tab w:val="right" w:leader="dot" w:pos="9193"/>
        </w:tabs>
        <w:rPr>
          <w:rFonts w:ascii="Times New Roman" w:hAnsi="Times New Roman"/>
          <w:sz w:val="24"/>
          <w:rPrChange w:id="362" w:author="Ilia Bedniakov" w:date="2018-10-04T15:20:00Z">
            <w:rPr>
              <w:rFonts w:ascii="Times New Roman" w:hAnsi="Times New Roman"/>
              <w:noProof/>
              <w:sz w:val="24"/>
            </w:rPr>
          </w:rPrChange>
        </w:rPr>
      </w:pPr>
      <w:r w:rsidRPr="009A3104">
        <w:rPr>
          <w:rPrChange w:id="363" w:author="Ilia Bedniakov" w:date="2018-10-04T15:20:00Z">
            <w:rPr/>
          </w:rPrChange>
        </w:rPr>
        <w:fldChar w:fldCharType="begin"/>
      </w:r>
      <w:r w:rsidRPr="009A3104">
        <w:rPr>
          <w:rPrChange w:id="364" w:author="Ilia Bedniakov" w:date="2018-10-04T15:20:00Z">
            <w:rPr/>
          </w:rPrChange>
        </w:rPr>
        <w:instrText xml:space="preserve"> HYPERLINK \l "_Toc308789892" </w:instrText>
      </w:r>
      <w:r w:rsidRPr="009A3104">
        <w:rPr>
          <w:rPrChange w:id="365" w:author="Ilia Bedniakov" w:date="2018-10-04T15:20:00Z">
            <w:rPr/>
          </w:rPrChange>
        </w:rPr>
        <w:fldChar w:fldCharType="separate"/>
      </w:r>
      <w:r w:rsidR="003772B1" w:rsidRPr="009A3104">
        <w:rPr>
          <w:rStyle w:val="a7"/>
          <w:rPrChange w:id="366" w:author="Ilia Bedniakov" w:date="2018-10-04T15:20:00Z">
            <w:rPr>
              <w:rStyle w:val="a7"/>
              <w:noProof/>
            </w:rPr>
          </w:rPrChange>
        </w:rPr>
        <w:t>4.2.1.</w:t>
      </w:r>
      <w:r w:rsidR="003772B1" w:rsidRPr="009A3104">
        <w:rPr>
          <w:rFonts w:ascii="Times New Roman" w:hAnsi="Times New Roman"/>
          <w:sz w:val="24"/>
          <w:rPrChange w:id="367" w:author="Ilia Bedniakov" w:date="2018-10-04T15:20:00Z">
            <w:rPr>
              <w:rFonts w:ascii="Times New Roman" w:hAnsi="Times New Roman"/>
              <w:noProof/>
              <w:sz w:val="24"/>
            </w:rPr>
          </w:rPrChange>
        </w:rPr>
        <w:tab/>
      </w:r>
      <w:r w:rsidR="003772B1" w:rsidRPr="009A3104">
        <w:rPr>
          <w:rStyle w:val="a7"/>
          <w:rPrChange w:id="368" w:author="Ilia Bedniakov" w:date="2018-10-04T15:20:00Z">
            <w:rPr>
              <w:rStyle w:val="a7"/>
              <w:noProof/>
            </w:rPr>
          </w:rPrChange>
        </w:rPr>
        <w:t>Testfälle</w:t>
      </w:r>
      <w:r w:rsidR="003772B1" w:rsidRPr="009A3104">
        <w:rPr>
          <w:webHidden/>
          <w:rPrChange w:id="369" w:author="Ilia Bedniakov" w:date="2018-10-04T15:20:00Z">
            <w:rPr>
              <w:noProof/>
              <w:webHidden/>
            </w:rPr>
          </w:rPrChange>
        </w:rPr>
        <w:tab/>
      </w:r>
      <w:r w:rsidR="003772B1" w:rsidRPr="009A3104">
        <w:rPr>
          <w:webHidden/>
          <w:rPrChange w:id="370" w:author="Ilia Bedniakov" w:date="2018-10-04T15:20:00Z">
            <w:rPr>
              <w:noProof/>
              <w:webHidden/>
            </w:rPr>
          </w:rPrChange>
        </w:rPr>
        <w:fldChar w:fldCharType="begin"/>
      </w:r>
      <w:r w:rsidR="003772B1" w:rsidRPr="009A3104">
        <w:rPr>
          <w:webHidden/>
          <w:rPrChange w:id="371" w:author="Ilia Bedniakov" w:date="2018-10-04T15:20:00Z">
            <w:rPr>
              <w:noProof/>
              <w:webHidden/>
            </w:rPr>
          </w:rPrChange>
        </w:rPr>
        <w:instrText xml:space="preserve"> PAGEREF _Toc308789892 \h </w:instrText>
      </w:r>
      <w:r w:rsidR="003772B1" w:rsidRPr="009A3104">
        <w:rPr>
          <w:webHidden/>
          <w:rPrChange w:id="372" w:author="Ilia Bedniakov" w:date="2018-10-04T15:20:00Z">
            <w:rPr>
              <w:noProof/>
              <w:webHidden/>
            </w:rPr>
          </w:rPrChange>
        </w:rPr>
      </w:r>
      <w:r w:rsidR="003772B1" w:rsidRPr="009A3104">
        <w:rPr>
          <w:webHidden/>
          <w:rPrChange w:id="373" w:author="Ilia Bedniakov" w:date="2018-10-04T15:20:00Z">
            <w:rPr>
              <w:noProof/>
              <w:webHidden/>
            </w:rPr>
          </w:rPrChange>
        </w:rPr>
        <w:fldChar w:fldCharType="separate"/>
      </w:r>
      <w:r w:rsidR="00480043" w:rsidRPr="009A3104">
        <w:rPr>
          <w:webHidden/>
          <w:rPrChange w:id="374" w:author="Ilia Bedniakov" w:date="2018-10-04T15:20:00Z">
            <w:rPr>
              <w:noProof/>
              <w:webHidden/>
            </w:rPr>
          </w:rPrChange>
        </w:rPr>
        <w:t>3</w:t>
      </w:r>
      <w:r w:rsidR="003772B1" w:rsidRPr="009A3104">
        <w:rPr>
          <w:webHidden/>
          <w:rPrChange w:id="375" w:author="Ilia Bedniakov" w:date="2018-10-04T15:20:00Z">
            <w:rPr>
              <w:noProof/>
              <w:webHidden/>
            </w:rPr>
          </w:rPrChange>
        </w:rPr>
        <w:fldChar w:fldCharType="end"/>
      </w:r>
      <w:r w:rsidRPr="009A3104">
        <w:rPr>
          <w:rPrChange w:id="376" w:author="Ilia Bedniakov" w:date="2018-10-04T15:20:00Z">
            <w:rPr>
              <w:noProof/>
            </w:rPr>
          </w:rPrChange>
        </w:rPr>
        <w:fldChar w:fldCharType="end"/>
      </w:r>
    </w:p>
    <w:p w14:paraId="6E8878FD" w14:textId="77777777" w:rsidR="003772B1" w:rsidRPr="009A3104" w:rsidRDefault="00867D81">
      <w:pPr>
        <w:pStyle w:val="40"/>
        <w:tabs>
          <w:tab w:val="left" w:pos="1680"/>
          <w:tab w:val="right" w:leader="dot" w:pos="9193"/>
        </w:tabs>
        <w:rPr>
          <w:rFonts w:ascii="Times New Roman" w:hAnsi="Times New Roman"/>
          <w:sz w:val="24"/>
          <w:rPrChange w:id="377" w:author="Ilia Bedniakov" w:date="2018-10-04T15:20:00Z">
            <w:rPr>
              <w:rFonts w:ascii="Times New Roman" w:hAnsi="Times New Roman"/>
              <w:noProof/>
              <w:sz w:val="24"/>
            </w:rPr>
          </w:rPrChange>
        </w:rPr>
      </w:pPr>
      <w:r w:rsidRPr="009A3104">
        <w:rPr>
          <w:rPrChange w:id="378" w:author="Ilia Bedniakov" w:date="2018-10-04T15:20:00Z">
            <w:rPr/>
          </w:rPrChange>
        </w:rPr>
        <w:fldChar w:fldCharType="begin"/>
      </w:r>
      <w:r w:rsidRPr="009A3104">
        <w:rPr>
          <w:rPrChange w:id="379" w:author="Ilia Bedniakov" w:date="2018-10-04T15:20:00Z">
            <w:rPr/>
          </w:rPrChange>
        </w:rPr>
        <w:instrText xml:space="preserve"> HYPERLINK \l "_Toc308789893" </w:instrText>
      </w:r>
      <w:r w:rsidRPr="009A3104">
        <w:rPr>
          <w:rPrChange w:id="380" w:author="Ilia Bedniakov" w:date="2018-10-04T15:20:00Z">
            <w:rPr/>
          </w:rPrChange>
        </w:rPr>
        <w:fldChar w:fldCharType="separate"/>
      </w:r>
      <w:r w:rsidR="003772B1" w:rsidRPr="009A3104">
        <w:rPr>
          <w:rStyle w:val="a7"/>
          <w:rPrChange w:id="381" w:author="Ilia Bedniakov" w:date="2018-10-04T15:20:00Z">
            <w:rPr>
              <w:rStyle w:val="a7"/>
              <w:noProof/>
            </w:rPr>
          </w:rPrChange>
        </w:rPr>
        <w:t>4.2.1.1.</w:t>
      </w:r>
      <w:r w:rsidR="003772B1" w:rsidRPr="009A3104">
        <w:rPr>
          <w:rFonts w:ascii="Times New Roman" w:hAnsi="Times New Roman"/>
          <w:sz w:val="24"/>
          <w:rPrChange w:id="382" w:author="Ilia Bedniakov" w:date="2018-10-04T15:20:00Z">
            <w:rPr>
              <w:rFonts w:ascii="Times New Roman" w:hAnsi="Times New Roman"/>
              <w:noProof/>
              <w:sz w:val="24"/>
            </w:rPr>
          </w:rPrChange>
        </w:rPr>
        <w:tab/>
      </w:r>
      <w:r w:rsidR="003772B1" w:rsidRPr="009A3104">
        <w:rPr>
          <w:rStyle w:val="a7"/>
          <w:rPrChange w:id="383" w:author="Ilia Bedniakov" w:date="2018-10-04T15:20:00Z">
            <w:rPr>
              <w:rStyle w:val="a7"/>
              <w:noProof/>
            </w:rPr>
          </w:rPrChange>
        </w:rPr>
        <w:t>Test Visualisierungsmasken / Handbedienung</w:t>
      </w:r>
      <w:r w:rsidR="003772B1" w:rsidRPr="009A3104">
        <w:rPr>
          <w:webHidden/>
          <w:rPrChange w:id="384" w:author="Ilia Bedniakov" w:date="2018-10-04T15:20:00Z">
            <w:rPr>
              <w:noProof/>
              <w:webHidden/>
            </w:rPr>
          </w:rPrChange>
        </w:rPr>
        <w:tab/>
      </w:r>
      <w:r w:rsidR="003772B1" w:rsidRPr="009A3104">
        <w:rPr>
          <w:webHidden/>
          <w:rPrChange w:id="385" w:author="Ilia Bedniakov" w:date="2018-10-04T15:20:00Z">
            <w:rPr>
              <w:noProof/>
              <w:webHidden/>
            </w:rPr>
          </w:rPrChange>
        </w:rPr>
        <w:fldChar w:fldCharType="begin"/>
      </w:r>
      <w:r w:rsidR="003772B1" w:rsidRPr="009A3104">
        <w:rPr>
          <w:webHidden/>
          <w:rPrChange w:id="386" w:author="Ilia Bedniakov" w:date="2018-10-04T15:20:00Z">
            <w:rPr>
              <w:noProof/>
              <w:webHidden/>
            </w:rPr>
          </w:rPrChange>
        </w:rPr>
        <w:instrText xml:space="preserve"> PAGEREF _Toc308789893 \h </w:instrText>
      </w:r>
      <w:r w:rsidR="003772B1" w:rsidRPr="009A3104">
        <w:rPr>
          <w:webHidden/>
          <w:rPrChange w:id="387" w:author="Ilia Bedniakov" w:date="2018-10-04T15:20:00Z">
            <w:rPr>
              <w:noProof/>
              <w:webHidden/>
            </w:rPr>
          </w:rPrChange>
        </w:rPr>
      </w:r>
      <w:r w:rsidR="003772B1" w:rsidRPr="009A3104">
        <w:rPr>
          <w:webHidden/>
          <w:rPrChange w:id="388" w:author="Ilia Bedniakov" w:date="2018-10-04T15:20:00Z">
            <w:rPr>
              <w:noProof/>
              <w:webHidden/>
            </w:rPr>
          </w:rPrChange>
        </w:rPr>
        <w:fldChar w:fldCharType="separate"/>
      </w:r>
      <w:r w:rsidR="00480043" w:rsidRPr="009A3104">
        <w:rPr>
          <w:webHidden/>
          <w:rPrChange w:id="389" w:author="Ilia Bedniakov" w:date="2018-10-04T15:20:00Z">
            <w:rPr>
              <w:noProof/>
              <w:webHidden/>
            </w:rPr>
          </w:rPrChange>
        </w:rPr>
        <w:t>3</w:t>
      </w:r>
      <w:r w:rsidR="003772B1" w:rsidRPr="009A3104">
        <w:rPr>
          <w:webHidden/>
          <w:rPrChange w:id="390" w:author="Ilia Bedniakov" w:date="2018-10-04T15:20:00Z">
            <w:rPr>
              <w:noProof/>
              <w:webHidden/>
            </w:rPr>
          </w:rPrChange>
        </w:rPr>
        <w:fldChar w:fldCharType="end"/>
      </w:r>
      <w:r w:rsidRPr="009A3104">
        <w:rPr>
          <w:rPrChange w:id="391" w:author="Ilia Bedniakov" w:date="2018-10-04T15:20:00Z">
            <w:rPr>
              <w:noProof/>
            </w:rPr>
          </w:rPrChange>
        </w:rPr>
        <w:fldChar w:fldCharType="end"/>
      </w:r>
    </w:p>
    <w:p w14:paraId="04967E38" w14:textId="77777777" w:rsidR="003772B1" w:rsidRPr="009A3104" w:rsidRDefault="00867D81">
      <w:pPr>
        <w:pStyle w:val="40"/>
        <w:tabs>
          <w:tab w:val="left" w:pos="1680"/>
          <w:tab w:val="right" w:leader="dot" w:pos="9193"/>
        </w:tabs>
        <w:rPr>
          <w:rFonts w:ascii="Times New Roman" w:hAnsi="Times New Roman"/>
          <w:sz w:val="24"/>
          <w:rPrChange w:id="392" w:author="Ilia Bedniakov" w:date="2018-10-04T15:20:00Z">
            <w:rPr>
              <w:rFonts w:ascii="Times New Roman" w:hAnsi="Times New Roman"/>
              <w:noProof/>
              <w:sz w:val="24"/>
            </w:rPr>
          </w:rPrChange>
        </w:rPr>
      </w:pPr>
      <w:r w:rsidRPr="009A3104">
        <w:rPr>
          <w:rPrChange w:id="393" w:author="Ilia Bedniakov" w:date="2018-10-04T15:20:00Z">
            <w:rPr/>
          </w:rPrChange>
        </w:rPr>
        <w:fldChar w:fldCharType="begin"/>
      </w:r>
      <w:r w:rsidRPr="009A3104">
        <w:rPr>
          <w:rPrChange w:id="394" w:author="Ilia Bedniakov" w:date="2018-10-04T15:20:00Z">
            <w:rPr/>
          </w:rPrChange>
        </w:rPr>
        <w:instrText xml:space="preserve"> HYPERLINK \l "_Toc308789894" </w:instrText>
      </w:r>
      <w:r w:rsidRPr="009A3104">
        <w:rPr>
          <w:rPrChange w:id="395" w:author="Ilia Bedniakov" w:date="2018-10-04T15:20:00Z">
            <w:rPr/>
          </w:rPrChange>
        </w:rPr>
        <w:fldChar w:fldCharType="separate"/>
      </w:r>
      <w:r w:rsidR="003772B1" w:rsidRPr="009A3104">
        <w:rPr>
          <w:rStyle w:val="a7"/>
          <w:rPrChange w:id="396" w:author="Ilia Bedniakov" w:date="2018-10-04T15:20:00Z">
            <w:rPr>
              <w:rStyle w:val="a7"/>
              <w:noProof/>
            </w:rPr>
          </w:rPrChange>
        </w:rPr>
        <w:t>4.2.1.2.</w:t>
      </w:r>
      <w:r w:rsidR="003772B1" w:rsidRPr="009A3104">
        <w:rPr>
          <w:rFonts w:ascii="Times New Roman" w:hAnsi="Times New Roman"/>
          <w:sz w:val="24"/>
          <w:rPrChange w:id="397" w:author="Ilia Bedniakov" w:date="2018-10-04T15:20:00Z">
            <w:rPr>
              <w:rFonts w:ascii="Times New Roman" w:hAnsi="Times New Roman"/>
              <w:noProof/>
              <w:sz w:val="24"/>
            </w:rPr>
          </w:rPrChange>
        </w:rPr>
        <w:tab/>
      </w:r>
      <w:r w:rsidR="003772B1" w:rsidRPr="009A3104">
        <w:rPr>
          <w:rStyle w:val="a7"/>
          <w:rPrChange w:id="398" w:author="Ilia Bedniakov" w:date="2018-10-04T15:20:00Z">
            <w:rPr>
              <w:rStyle w:val="a7"/>
              <w:noProof/>
            </w:rPr>
          </w:rPrChange>
        </w:rPr>
        <w:t>Test Anlagenparameter</w:t>
      </w:r>
      <w:r w:rsidR="003772B1" w:rsidRPr="009A3104">
        <w:rPr>
          <w:webHidden/>
          <w:rPrChange w:id="399" w:author="Ilia Bedniakov" w:date="2018-10-04T15:20:00Z">
            <w:rPr>
              <w:noProof/>
              <w:webHidden/>
            </w:rPr>
          </w:rPrChange>
        </w:rPr>
        <w:tab/>
      </w:r>
      <w:r w:rsidR="003772B1" w:rsidRPr="009A3104">
        <w:rPr>
          <w:webHidden/>
          <w:rPrChange w:id="400" w:author="Ilia Bedniakov" w:date="2018-10-04T15:20:00Z">
            <w:rPr>
              <w:noProof/>
              <w:webHidden/>
            </w:rPr>
          </w:rPrChange>
        </w:rPr>
        <w:fldChar w:fldCharType="begin"/>
      </w:r>
      <w:r w:rsidR="003772B1" w:rsidRPr="009A3104">
        <w:rPr>
          <w:webHidden/>
          <w:rPrChange w:id="401" w:author="Ilia Bedniakov" w:date="2018-10-04T15:20:00Z">
            <w:rPr>
              <w:noProof/>
              <w:webHidden/>
            </w:rPr>
          </w:rPrChange>
        </w:rPr>
        <w:instrText xml:space="preserve"> PAGEREF _Toc308789894 \h </w:instrText>
      </w:r>
      <w:r w:rsidR="003772B1" w:rsidRPr="009A3104">
        <w:rPr>
          <w:webHidden/>
          <w:rPrChange w:id="402" w:author="Ilia Bedniakov" w:date="2018-10-04T15:20:00Z">
            <w:rPr>
              <w:noProof/>
              <w:webHidden/>
            </w:rPr>
          </w:rPrChange>
        </w:rPr>
      </w:r>
      <w:r w:rsidR="003772B1" w:rsidRPr="009A3104">
        <w:rPr>
          <w:webHidden/>
          <w:rPrChange w:id="403" w:author="Ilia Bedniakov" w:date="2018-10-04T15:20:00Z">
            <w:rPr>
              <w:noProof/>
              <w:webHidden/>
            </w:rPr>
          </w:rPrChange>
        </w:rPr>
        <w:fldChar w:fldCharType="separate"/>
      </w:r>
      <w:r w:rsidR="00480043" w:rsidRPr="009A3104">
        <w:rPr>
          <w:webHidden/>
          <w:rPrChange w:id="404" w:author="Ilia Bedniakov" w:date="2018-10-04T15:20:00Z">
            <w:rPr>
              <w:noProof/>
              <w:webHidden/>
            </w:rPr>
          </w:rPrChange>
        </w:rPr>
        <w:t>3</w:t>
      </w:r>
      <w:r w:rsidR="003772B1" w:rsidRPr="009A3104">
        <w:rPr>
          <w:webHidden/>
          <w:rPrChange w:id="405" w:author="Ilia Bedniakov" w:date="2018-10-04T15:20:00Z">
            <w:rPr>
              <w:noProof/>
              <w:webHidden/>
            </w:rPr>
          </w:rPrChange>
        </w:rPr>
        <w:fldChar w:fldCharType="end"/>
      </w:r>
      <w:r w:rsidRPr="009A3104">
        <w:rPr>
          <w:rPrChange w:id="406" w:author="Ilia Bedniakov" w:date="2018-10-04T15:20:00Z">
            <w:rPr>
              <w:noProof/>
            </w:rPr>
          </w:rPrChange>
        </w:rPr>
        <w:fldChar w:fldCharType="end"/>
      </w:r>
    </w:p>
    <w:p w14:paraId="1C74EB02" w14:textId="77777777" w:rsidR="003772B1" w:rsidRPr="009A3104" w:rsidRDefault="00867D81">
      <w:pPr>
        <w:pStyle w:val="40"/>
        <w:tabs>
          <w:tab w:val="left" w:pos="1680"/>
          <w:tab w:val="right" w:leader="dot" w:pos="9193"/>
        </w:tabs>
        <w:rPr>
          <w:rFonts w:ascii="Times New Roman" w:hAnsi="Times New Roman"/>
          <w:sz w:val="24"/>
          <w:rPrChange w:id="407" w:author="Ilia Bedniakov" w:date="2018-10-04T15:20:00Z">
            <w:rPr>
              <w:rFonts w:ascii="Times New Roman" w:hAnsi="Times New Roman"/>
              <w:noProof/>
              <w:sz w:val="24"/>
            </w:rPr>
          </w:rPrChange>
        </w:rPr>
      </w:pPr>
      <w:r w:rsidRPr="009A3104">
        <w:rPr>
          <w:rPrChange w:id="408" w:author="Ilia Bedniakov" w:date="2018-10-04T15:20:00Z">
            <w:rPr/>
          </w:rPrChange>
        </w:rPr>
        <w:fldChar w:fldCharType="begin"/>
      </w:r>
      <w:r w:rsidRPr="009A3104">
        <w:rPr>
          <w:rPrChange w:id="409" w:author="Ilia Bedniakov" w:date="2018-10-04T15:20:00Z">
            <w:rPr/>
          </w:rPrChange>
        </w:rPr>
        <w:instrText xml:space="preserve"> HYPERLINK \l "_Toc308789895" </w:instrText>
      </w:r>
      <w:r w:rsidRPr="009A3104">
        <w:rPr>
          <w:rPrChange w:id="410" w:author="Ilia Bedniakov" w:date="2018-10-04T15:20:00Z">
            <w:rPr/>
          </w:rPrChange>
        </w:rPr>
        <w:fldChar w:fldCharType="separate"/>
      </w:r>
      <w:r w:rsidR="003772B1" w:rsidRPr="009A3104">
        <w:rPr>
          <w:rStyle w:val="a7"/>
          <w:rPrChange w:id="411" w:author="Ilia Bedniakov" w:date="2018-10-04T15:20:00Z">
            <w:rPr>
              <w:rStyle w:val="a7"/>
              <w:noProof/>
            </w:rPr>
          </w:rPrChange>
        </w:rPr>
        <w:t>4.2.1.3.</w:t>
      </w:r>
      <w:r w:rsidR="003772B1" w:rsidRPr="009A3104">
        <w:rPr>
          <w:rFonts w:ascii="Times New Roman" w:hAnsi="Times New Roman"/>
          <w:sz w:val="24"/>
          <w:rPrChange w:id="412" w:author="Ilia Bedniakov" w:date="2018-10-04T15:20:00Z">
            <w:rPr>
              <w:rFonts w:ascii="Times New Roman" w:hAnsi="Times New Roman"/>
              <w:noProof/>
              <w:sz w:val="24"/>
            </w:rPr>
          </w:rPrChange>
        </w:rPr>
        <w:tab/>
      </w:r>
      <w:r w:rsidR="003772B1" w:rsidRPr="009A3104">
        <w:rPr>
          <w:rStyle w:val="a7"/>
          <w:rPrChange w:id="413" w:author="Ilia Bedniakov" w:date="2018-10-04T15:20:00Z">
            <w:rPr>
              <w:rStyle w:val="a7"/>
              <w:noProof/>
            </w:rPr>
          </w:rPrChange>
        </w:rPr>
        <w:t>Test Störauswertung / Störquittierung</w:t>
      </w:r>
      <w:r w:rsidR="003772B1" w:rsidRPr="009A3104">
        <w:rPr>
          <w:webHidden/>
          <w:rPrChange w:id="414" w:author="Ilia Bedniakov" w:date="2018-10-04T15:20:00Z">
            <w:rPr>
              <w:noProof/>
              <w:webHidden/>
            </w:rPr>
          </w:rPrChange>
        </w:rPr>
        <w:tab/>
      </w:r>
      <w:r w:rsidR="003772B1" w:rsidRPr="009A3104">
        <w:rPr>
          <w:webHidden/>
          <w:rPrChange w:id="415" w:author="Ilia Bedniakov" w:date="2018-10-04T15:20:00Z">
            <w:rPr>
              <w:noProof/>
              <w:webHidden/>
            </w:rPr>
          </w:rPrChange>
        </w:rPr>
        <w:fldChar w:fldCharType="begin"/>
      </w:r>
      <w:r w:rsidR="003772B1" w:rsidRPr="009A3104">
        <w:rPr>
          <w:webHidden/>
          <w:rPrChange w:id="416" w:author="Ilia Bedniakov" w:date="2018-10-04T15:20:00Z">
            <w:rPr>
              <w:noProof/>
              <w:webHidden/>
            </w:rPr>
          </w:rPrChange>
        </w:rPr>
        <w:instrText xml:space="preserve"> PAGEREF _Toc308789895 \h </w:instrText>
      </w:r>
      <w:r w:rsidR="003772B1" w:rsidRPr="009A3104">
        <w:rPr>
          <w:webHidden/>
          <w:rPrChange w:id="417" w:author="Ilia Bedniakov" w:date="2018-10-04T15:20:00Z">
            <w:rPr>
              <w:noProof/>
              <w:webHidden/>
            </w:rPr>
          </w:rPrChange>
        </w:rPr>
      </w:r>
      <w:r w:rsidR="003772B1" w:rsidRPr="009A3104">
        <w:rPr>
          <w:webHidden/>
          <w:rPrChange w:id="418" w:author="Ilia Bedniakov" w:date="2018-10-04T15:20:00Z">
            <w:rPr>
              <w:noProof/>
              <w:webHidden/>
            </w:rPr>
          </w:rPrChange>
        </w:rPr>
        <w:fldChar w:fldCharType="separate"/>
      </w:r>
      <w:r w:rsidR="00480043" w:rsidRPr="009A3104">
        <w:rPr>
          <w:webHidden/>
          <w:rPrChange w:id="419" w:author="Ilia Bedniakov" w:date="2018-10-04T15:20:00Z">
            <w:rPr>
              <w:noProof/>
              <w:webHidden/>
            </w:rPr>
          </w:rPrChange>
        </w:rPr>
        <w:t>3</w:t>
      </w:r>
      <w:r w:rsidR="003772B1" w:rsidRPr="009A3104">
        <w:rPr>
          <w:webHidden/>
          <w:rPrChange w:id="420" w:author="Ilia Bedniakov" w:date="2018-10-04T15:20:00Z">
            <w:rPr>
              <w:noProof/>
              <w:webHidden/>
            </w:rPr>
          </w:rPrChange>
        </w:rPr>
        <w:fldChar w:fldCharType="end"/>
      </w:r>
      <w:r w:rsidRPr="009A3104">
        <w:rPr>
          <w:rPrChange w:id="421" w:author="Ilia Bedniakov" w:date="2018-10-04T15:20:00Z">
            <w:rPr>
              <w:noProof/>
            </w:rPr>
          </w:rPrChange>
        </w:rPr>
        <w:fldChar w:fldCharType="end"/>
      </w:r>
    </w:p>
    <w:p w14:paraId="4C687C33" w14:textId="77777777" w:rsidR="003772B1" w:rsidRPr="009A3104" w:rsidRDefault="00867D81">
      <w:pPr>
        <w:pStyle w:val="40"/>
        <w:tabs>
          <w:tab w:val="left" w:pos="1680"/>
          <w:tab w:val="right" w:leader="dot" w:pos="9193"/>
        </w:tabs>
        <w:rPr>
          <w:rFonts w:ascii="Times New Roman" w:hAnsi="Times New Roman"/>
          <w:sz w:val="24"/>
          <w:rPrChange w:id="422" w:author="Ilia Bedniakov" w:date="2018-10-04T15:20:00Z">
            <w:rPr>
              <w:rFonts w:ascii="Times New Roman" w:hAnsi="Times New Roman"/>
              <w:noProof/>
              <w:sz w:val="24"/>
            </w:rPr>
          </w:rPrChange>
        </w:rPr>
      </w:pPr>
      <w:r w:rsidRPr="009A3104">
        <w:rPr>
          <w:rPrChange w:id="423" w:author="Ilia Bedniakov" w:date="2018-10-04T15:20:00Z">
            <w:rPr/>
          </w:rPrChange>
        </w:rPr>
        <w:fldChar w:fldCharType="begin"/>
      </w:r>
      <w:r w:rsidRPr="009A3104">
        <w:rPr>
          <w:rPrChange w:id="424" w:author="Ilia Bedniakov" w:date="2018-10-04T15:20:00Z">
            <w:rPr/>
          </w:rPrChange>
        </w:rPr>
        <w:instrText xml:space="preserve"> HYPERLINK \l "_Toc308789896" </w:instrText>
      </w:r>
      <w:r w:rsidRPr="009A3104">
        <w:rPr>
          <w:rPrChange w:id="425" w:author="Ilia Bedniakov" w:date="2018-10-04T15:20:00Z">
            <w:rPr/>
          </w:rPrChange>
        </w:rPr>
        <w:fldChar w:fldCharType="separate"/>
      </w:r>
      <w:r w:rsidR="003772B1" w:rsidRPr="009A3104">
        <w:rPr>
          <w:rStyle w:val="a7"/>
          <w:rPrChange w:id="426" w:author="Ilia Bedniakov" w:date="2018-10-04T15:20:00Z">
            <w:rPr>
              <w:rStyle w:val="a7"/>
              <w:noProof/>
            </w:rPr>
          </w:rPrChange>
        </w:rPr>
        <w:t>4.2.1.4.</w:t>
      </w:r>
      <w:r w:rsidR="003772B1" w:rsidRPr="009A3104">
        <w:rPr>
          <w:rFonts w:ascii="Times New Roman" w:hAnsi="Times New Roman"/>
          <w:sz w:val="24"/>
          <w:rPrChange w:id="427" w:author="Ilia Bedniakov" w:date="2018-10-04T15:20:00Z">
            <w:rPr>
              <w:rFonts w:ascii="Times New Roman" w:hAnsi="Times New Roman"/>
              <w:noProof/>
              <w:sz w:val="24"/>
            </w:rPr>
          </w:rPrChange>
        </w:rPr>
        <w:tab/>
      </w:r>
      <w:r w:rsidR="003772B1" w:rsidRPr="009A3104">
        <w:rPr>
          <w:rStyle w:val="a7"/>
          <w:rPrChange w:id="428" w:author="Ilia Bedniakov" w:date="2018-10-04T15:20:00Z">
            <w:rPr>
              <w:rStyle w:val="a7"/>
              <w:noProof/>
            </w:rPr>
          </w:rPrChange>
        </w:rPr>
        <w:t>Test Wiegeablauf</w:t>
      </w:r>
      <w:r w:rsidR="003772B1" w:rsidRPr="009A3104">
        <w:rPr>
          <w:webHidden/>
          <w:rPrChange w:id="429" w:author="Ilia Bedniakov" w:date="2018-10-04T15:20:00Z">
            <w:rPr>
              <w:noProof/>
              <w:webHidden/>
            </w:rPr>
          </w:rPrChange>
        </w:rPr>
        <w:tab/>
      </w:r>
      <w:r w:rsidR="003772B1" w:rsidRPr="009A3104">
        <w:rPr>
          <w:webHidden/>
          <w:rPrChange w:id="430" w:author="Ilia Bedniakov" w:date="2018-10-04T15:20:00Z">
            <w:rPr>
              <w:noProof/>
              <w:webHidden/>
            </w:rPr>
          </w:rPrChange>
        </w:rPr>
        <w:fldChar w:fldCharType="begin"/>
      </w:r>
      <w:r w:rsidR="003772B1" w:rsidRPr="009A3104">
        <w:rPr>
          <w:webHidden/>
          <w:rPrChange w:id="431" w:author="Ilia Bedniakov" w:date="2018-10-04T15:20:00Z">
            <w:rPr>
              <w:noProof/>
              <w:webHidden/>
            </w:rPr>
          </w:rPrChange>
        </w:rPr>
        <w:instrText xml:space="preserve"> PAGEREF _Toc308789896 \h </w:instrText>
      </w:r>
      <w:r w:rsidR="003772B1" w:rsidRPr="009A3104">
        <w:rPr>
          <w:webHidden/>
          <w:rPrChange w:id="432" w:author="Ilia Bedniakov" w:date="2018-10-04T15:20:00Z">
            <w:rPr>
              <w:noProof/>
              <w:webHidden/>
            </w:rPr>
          </w:rPrChange>
        </w:rPr>
      </w:r>
      <w:r w:rsidR="003772B1" w:rsidRPr="009A3104">
        <w:rPr>
          <w:webHidden/>
          <w:rPrChange w:id="433" w:author="Ilia Bedniakov" w:date="2018-10-04T15:20:00Z">
            <w:rPr>
              <w:noProof/>
              <w:webHidden/>
            </w:rPr>
          </w:rPrChange>
        </w:rPr>
        <w:fldChar w:fldCharType="separate"/>
      </w:r>
      <w:r w:rsidR="00480043" w:rsidRPr="009A3104">
        <w:rPr>
          <w:webHidden/>
          <w:rPrChange w:id="434" w:author="Ilia Bedniakov" w:date="2018-10-04T15:20:00Z">
            <w:rPr>
              <w:noProof/>
              <w:webHidden/>
            </w:rPr>
          </w:rPrChange>
        </w:rPr>
        <w:t>3</w:t>
      </w:r>
      <w:r w:rsidR="003772B1" w:rsidRPr="009A3104">
        <w:rPr>
          <w:webHidden/>
          <w:rPrChange w:id="435" w:author="Ilia Bedniakov" w:date="2018-10-04T15:20:00Z">
            <w:rPr>
              <w:noProof/>
              <w:webHidden/>
            </w:rPr>
          </w:rPrChange>
        </w:rPr>
        <w:fldChar w:fldCharType="end"/>
      </w:r>
      <w:r w:rsidRPr="009A3104">
        <w:rPr>
          <w:rPrChange w:id="436" w:author="Ilia Bedniakov" w:date="2018-10-04T15:20:00Z">
            <w:rPr>
              <w:noProof/>
            </w:rPr>
          </w:rPrChange>
        </w:rPr>
        <w:fldChar w:fldCharType="end"/>
      </w:r>
    </w:p>
    <w:p w14:paraId="5F718D83" w14:textId="77777777" w:rsidR="003772B1" w:rsidRPr="009A3104" w:rsidRDefault="00867D81">
      <w:pPr>
        <w:pStyle w:val="40"/>
        <w:tabs>
          <w:tab w:val="left" w:pos="1680"/>
          <w:tab w:val="right" w:leader="dot" w:pos="9193"/>
        </w:tabs>
        <w:rPr>
          <w:rFonts w:ascii="Times New Roman" w:hAnsi="Times New Roman"/>
          <w:sz w:val="24"/>
          <w:rPrChange w:id="437" w:author="Ilia Bedniakov" w:date="2018-10-04T15:20:00Z">
            <w:rPr>
              <w:rFonts w:ascii="Times New Roman" w:hAnsi="Times New Roman"/>
              <w:noProof/>
              <w:sz w:val="24"/>
            </w:rPr>
          </w:rPrChange>
        </w:rPr>
      </w:pPr>
      <w:r w:rsidRPr="009A3104">
        <w:rPr>
          <w:rPrChange w:id="438" w:author="Ilia Bedniakov" w:date="2018-10-04T15:20:00Z">
            <w:rPr/>
          </w:rPrChange>
        </w:rPr>
        <w:fldChar w:fldCharType="begin"/>
      </w:r>
      <w:r w:rsidRPr="009A3104">
        <w:rPr>
          <w:rPrChange w:id="439" w:author="Ilia Bedniakov" w:date="2018-10-04T15:20:00Z">
            <w:rPr/>
          </w:rPrChange>
        </w:rPr>
        <w:instrText xml:space="preserve"> HYPERLINK \l "_Toc308789897" </w:instrText>
      </w:r>
      <w:r w:rsidRPr="009A3104">
        <w:rPr>
          <w:rPrChange w:id="440" w:author="Ilia Bedniakov" w:date="2018-10-04T15:20:00Z">
            <w:rPr/>
          </w:rPrChange>
        </w:rPr>
        <w:fldChar w:fldCharType="separate"/>
      </w:r>
      <w:r w:rsidR="003772B1" w:rsidRPr="009A3104">
        <w:rPr>
          <w:rStyle w:val="a7"/>
          <w:rPrChange w:id="441" w:author="Ilia Bedniakov" w:date="2018-10-04T15:20:00Z">
            <w:rPr>
              <w:rStyle w:val="a7"/>
              <w:noProof/>
            </w:rPr>
          </w:rPrChange>
        </w:rPr>
        <w:t>4.2.1.5.</w:t>
      </w:r>
      <w:r w:rsidR="003772B1" w:rsidRPr="009A3104">
        <w:rPr>
          <w:rFonts w:ascii="Times New Roman" w:hAnsi="Times New Roman"/>
          <w:sz w:val="24"/>
          <w:rPrChange w:id="442" w:author="Ilia Bedniakov" w:date="2018-10-04T15:20:00Z">
            <w:rPr>
              <w:rFonts w:ascii="Times New Roman" w:hAnsi="Times New Roman"/>
              <w:noProof/>
              <w:sz w:val="24"/>
            </w:rPr>
          </w:rPrChange>
        </w:rPr>
        <w:tab/>
      </w:r>
      <w:r w:rsidR="003772B1" w:rsidRPr="009A3104">
        <w:rPr>
          <w:rStyle w:val="a7"/>
          <w:rPrChange w:id="443" w:author="Ilia Bedniakov" w:date="2018-10-04T15:20:00Z">
            <w:rPr>
              <w:rStyle w:val="a7"/>
              <w:noProof/>
            </w:rPr>
          </w:rPrChange>
        </w:rPr>
        <w:t>Test Mischablauf</w:t>
      </w:r>
      <w:r w:rsidR="003772B1" w:rsidRPr="009A3104">
        <w:rPr>
          <w:webHidden/>
          <w:rPrChange w:id="444" w:author="Ilia Bedniakov" w:date="2018-10-04T15:20:00Z">
            <w:rPr>
              <w:noProof/>
              <w:webHidden/>
            </w:rPr>
          </w:rPrChange>
        </w:rPr>
        <w:tab/>
      </w:r>
      <w:r w:rsidR="003772B1" w:rsidRPr="009A3104">
        <w:rPr>
          <w:webHidden/>
          <w:rPrChange w:id="445" w:author="Ilia Bedniakov" w:date="2018-10-04T15:20:00Z">
            <w:rPr>
              <w:noProof/>
              <w:webHidden/>
            </w:rPr>
          </w:rPrChange>
        </w:rPr>
        <w:fldChar w:fldCharType="begin"/>
      </w:r>
      <w:r w:rsidR="003772B1" w:rsidRPr="009A3104">
        <w:rPr>
          <w:webHidden/>
          <w:rPrChange w:id="446" w:author="Ilia Bedniakov" w:date="2018-10-04T15:20:00Z">
            <w:rPr>
              <w:noProof/>
              <w:webHidden/>
            </w:rPr>
          </w:rPrChange>
        </w:rPr>
        <w:instrText xml:space="preserve"> PAGEREF _Toc308789897 \h </w:instrText>
      </w:r>
      <w:r w:rsidR="003772B1" w:rsidRPr="009A3104">
        <w:rPr>
          <w:webHidden/>
          <w:rPrChange w:id="447" w:author="Ilia Bedniakov" w:date="2018-10-04T15:20:00Z">
            <w:rPr>
              <w:noProof/>
              <w:webHidden/>
            </w:rPr>
          </w:rPrChange>
        </w:rPr>
      </w:r>
      <w:r w:rsidR="003772B1" w:rsidRPr="009A3104">
        <w:rPr>
          <w:webHidden/>
          <w:rPrChange w:id="448" w:author="Ilia Bedniakov" w:date="2018-10-04T15:20:00Z">
            <w:rPr>
              <w:noProof/>
              <w:webHidden/>
            </w:rPr>
          </w:rPrChange>
        </w:rPr>
        <w:fldChar w:fldCharType="separate"/>
      </w:r>
      <w:r w:rsidR="00480043" w:rsidRPr="009A3104">
        <w:rPr>
          <w:webHidden/>
          <w:rPrChange w:id="449" w:author="Ilia Bedniakov" w:date="2018-10-04T15:20:00Z">
            <w:rPr>
              <w:noProof/>
              <w:webHidden/>
            </w:rPr>
          </w:rPrChange>
        </w:rPr>
        <w:t>3</w:t>
      </w:r>
      <w:r w:rsidR="003772B1" w:rsidRPr="009A3104">
        <w:rPr>
          <w:webHidden/>
          <w:rPrChange w:id="450" w:author="Ilia Bedniakov" w:date="2018-10-04T15:20:00Z">
            <w:rPr>
              <w:noProof/>
              <w:webHidden/>
            </w:rPr>
          </w:rPrChange>
        </w:rPr>
        <w:fldChar w:fldCharType="end"/>
      </w:r>
      <w:r w:rsidRPr="009A3104">
        <w:rPr>
          <w:rPrChange w:id="451" w:author="Ilia Bedniakov" w:date="2018-10-04T15:20:00Z">
            <w:rPr>
              <w:noProof/>
            </w:rPr>
          </w:rPrChange>
        </w:rPr>
        <w:fldChar w:fldCharType="end"/>
      </w:r>
    </w:p>
    <w:p w14:paraId="224EC464" w14:textId="77777777" w:rsidR="003772B1" w:rsidRPr="009A3104" w:rsidRDefault="00867D81">
      <w:pPr>
        <w:pStyle w:val="40"/>
        <w:tabs>
          <w:tab w:val="left" w:pos="1680"/>
          <w:tab w:val="right" w:leader="dot" w:pos="9193"/>
        </w:tabs>
        <w:rPr>
          <w:rFonts w:ascii="Times New Roman" w:hAnsi="Times New Roman"/>
          <w:sz w:val="24"/>
          <w:rPrChange w:id="452" w:author="Ilia Bedniakov" w:date="2018-10-04T15:20:00Z">
            <w:rPr>
              <w:rFonts w:ascii="Times New Roman" w:hAnsi="Times New Roman"/>
              <w:noProof/>
              <w:sz w:val="24"/>
            </w:rPr>
          </w:rPrChange>
        </w:rPr>
      </w:pPr>
      <w:r w:rsidRPr="009A3104">
        <w:rPr>
          <w:rPrChange w:id="453" w:author="Ilia Bedniakov" w:date="2018-10-04T15:20:00Z">
            <w:rPr/>
          </w:rPrChange>
        </w:rPr>
        <w:fldChar w:fldCharType="begin"/>
      </w:r>
      <w:r w:rsidRPr="009A3104">
        <w:rPr>
          <w:rPrChange w:id="454" w:author="Ilia Bedniakov" w:date="2018-10-04T15:20:00Z">
            <w:rPr/>
          </w:rPrChange>
        </w:rPr>
        <w:instrText xml:space="preserve"> HYPERLINK \l "_Toc308789898" </w:instrText>
      </w:r>
      <w:r w:rsidRPr="009A3104">
        <w:rPr>
          <w:rPrChange w:id="455" w:author="Ilia Bedniakov" w:date="2018-10-04T15:20:00Z">
            <w:rPr/>
          </w:rPrChange>
        </w:rPr>
        <w:fldChar w:fldCharType="separate"/>
      </w:r>
      <w:r w:rsidR="003772B1" w:rsidRPr="009A3104">
        <w:rPr>
          <w:rStyle w:val="a7"/>
          <w:rPrChange w:id="456" w:author="Ilia Bedniakov" w:date="2018-10-04T15:20:00Z">
            <w:rPr>
              <w:rStyle w:val="a7"/>
              <w:noProof/>
            </w:rPr>
          </w:rPrChange>
        </w:rPr>
        <w:t>4.2.1.6.</w:t>
      </w:r>
      <w:r w:rsidR="003772B1" w:rsidRPr="009A3104">
        <w:rPr>
          <w:rFonts w:ascii="Times New Roman" w:hAnsi="Times New Roman"/>
          <w:sz w:val="24"/>
          <w:rPrChange w:id="457" w:author="Ilia Bedniakov" w:date="2018-10-04T15:20:00Z">
            <w:rPr>
              <w:rFonts w:ascii="Times New Roman" w:hAnsi="Times New Roman"/>
              <w:noProof/>
              <w:sz w:val="24"/>
            </w:rPr>
          </w:rPrChange>
        </w:rPr>
        <w:tab/>
      </w:r>
      <w:r w:rsidR="003772B1" w:rsidRPr="009A3104">
        <w:rPr>
          <w:rStyle w:val="a7"/>
          <w:rPrChange w:id="458" w:author="Ilia Bedniakov" w:date="2018-10-04T15:20:00Z">
            <w:rPr>
              <w:rStyle w:val="a7"/>
              <w:noProof/>
            </w:rPr>
          </w:rPrChange>
        </w:rPr>
        <w:t>Test Schnittstelle zu Fremdsystemen</w:t>
      </w:r>
      <w:r w:rsidR="003772B1" w:rsidRPr="009A3104">
        <w:rPr>
          <w:webHidden/>
          <w:rPrChange w:id="459" w:author="Ilia Bedniakov" w:date="2018-10-04T15:20:00Z">
            <w:rPr>
              <w:noProof/>
              <w:webHidden/>
            </w:rPr>
          </w:rPrChange>
        </w:rPr>
        <w:tab/>
      </w:r>
      <w:r w:rsidR="003772B1" w:rsidRPr="009A3104">
        <w:rPr>
          <w:webHidden/>
          <w:rPrChange w:id="460" w:author="Ilia Bedniakov" w:date="2018-10-04T15:20:00Z">
            <w:rPr>
              <w:noProof/>
              <w:webHidden/>
            </w:rPr>
          </w:rPrChange>
        </w:rPr>
        <w:fldChar w:fldCharType="begin"/>
      </w:r>
      <w:r w:rsidR="003772B1" w:rsidRPr="009A3104">
        <w:rPr>
          <w:webHidden/>
          <w:rPrChange w:id="461" w:author="Ilia Bedniakov" w:date="2018-10-04T15:20:00Z">
            <w:rPr>
              <w:noProof/>
              <w:webHidden/>
            </w:rPr>
          </w:rPrChange>
        </w:rPr>
        <w:instrText xml:space="preserve"> PAGEREF _Toc308789898 \h </w:instrText>
      </w:r>
      <w:r w:rsidR="003772B1" w:rsidRPr="009A3104">
        <w:rPr>
          <w:webHidden/>
          <w:rPrChange w:id="462" w:author="Ilia Bedniakov" w:date="2018-10-04T15:20:00Z">
            <w:rPr>
              <w:noProof/>
              <w:webHidden/>
            </w:rPr>
          </w:rPrChange>
        </w:rPr>
      </w:r>
      <w:r w:rsidR="003772B1" w:rsidRPr="009A3104">
        <w:rPr>
          <w:webHidden/>
          <w:rPrChange w:id="463" w:author="Ilia Bedniakov" w:date="2018-10-04T15:20:00Z">
            <w:rPr>
              <w:noProof/>
              <w:webHidden/>
            </w:rPr>
          </w:rPrChange>
        </w:rPr>
        <w:fldChar w:fldCharType="separate"/>
      </w:r>
      <w:r w:rsidR="00480043" w:rsidRPr="009A3104">
        <w:rPr>
          <w:webHidden/>
          <w:rPrChange w:id="464" w:author="Ilia Bedniakov" w:date="2018-10-04T15:20:00Z">
            <w:rPr>
              <w:noProof/>
              <w:webHidden/>
            </w:rPr>
          </w:rPrChange>
        </w:rPr>
        <w:t>3</w:t>
      </w:r>
      <w:r w:rsidR="003772B1" w:rsidRPr="009A3104">
        <w:rPr>
          <w:webHidden/>
          <w:rPrChange w:id="465" w:author="Ilia Bedniakov" w:date="2018-10-04T15:20:00Z">
            <w:rPr>
              <w:noProof/>
              <w:webHidden/>
            </w:rPr>
          </w:rPrChange>
        </w:rPr>
        <w:fldChar w:fldCharType="end"/>
      </w:r>
      <w:r w:rsidRPr="009A3104">
        <w:rPr>
          <w:rPrChange w:id="466" w:author="Ilia Bedniakov" w:date="2018-10-04T15:20:00Z">
            <w:rPr>
              <w:noProof/>
            </w:rPr>
          </w:rPrChange>
        </w:rPr>
        <w:fldChar w:fldCharType="end"/>
      </w:r>
    </w:p>
    <w:p w14:paraId="42D0F616" w14:textId="77777777" w:rsidR="003772B1" w:rsidRPr="009A3104" w:rsidRDefault="00867D81">
      <w:pPr>
        <w:pStyle w:val="40"/>
        <w:tabs>
          <w:tab w:val="left" w:pos="1680"/>
          <w:tab w:val="right" w:leader="dot" w:pos="9193"/>
        </w:tabs>
        <w:rPr>
          <w:rFonts w:ascii="Times New Roman" w:hAnsi="Times New Roman"/>
          <w:sz w:val="24"/>
          <w:rPrChange w:id="467" w:author="Ilia Bedniakov" w:date="2018-10-04T15:20:00Z">
            <w:rPr>
              <w:rFonts w:ascii="Times New Roman" w:hAnsi="Times New Roman"/>
              <w:noProof/>
              <w:sz w:val="24"/>
            </w:rPr>
          </w:rPrChange>
        </w:rPr>
      </w:pPr>
      <w:r w:rsidRPr="009A3104">
        <w:rPr>
          <w:rPrChange w:id="468" w:author="Ilia Bedniakov" w:date="2018-10-04T15:20:00Z">
            <w:rPr/>
          </w:rPrChange>
        </w:rPr>
        <w:fldChar w:fldCharType="begin"/>
      </w:r>
      <w:r w:rsidRPr="009A3104">
        <w:rPr>
          <w:rPrChange w:id="469" w:author="Ilia Bedniakov" w:date="2018-10-04T15:20:00Z">
            <w:rPr/>
          </w:rPrChange>
        </w:rPr>
        <w:instrText xml:space="preserve"> HYPERLINK \l "_Toc308789899" </w:instrText>
      </w:r>
      <w:r w:rsidRPr="009A3104">
        <w:rPr>
          <w:rPrChange w:id="470" w:author="Ilia Bedniakov" w:date="2018-10-04T15:20:00Z">
            <w:rPr/>
          </w:rPrChange>
        </w:rPr>
        <w:fldChar w:fldCharType="separate"/>
      </w:r>
      <w:r w:rsidR="003772B1" w:rsidRPr="009A3104">
        <w:rPr>
          <w:rStyle w:val="a7"/>
          <w:rPrChange w:id="471" w:author="Ilia Bedniakov" w:date="2018-10-04T15:20:00Z">
            <w:rPr>
              <w:rStyle w:val="a7"/>
              <w:noProof/>
            </w:rPr>
          </w:rPrChange>
        </w:rPr>
        <w:t>4.2.1.7.</w:t>
      </w:r>
      <w:r w:rsidR="003772B1" w:rsidRPr="009A3104">
        <w:rPr>
          <w:rFonts w:ascii="Times New Roman" w:hAnsi="Times New Roman"/>
          <w:sz w:val="24"/>
          <w:rPrChange w:id="472" w:author="Ilia Bedniakov" w:date="2018-10-04T15:20:00Z">
            <w:rPr>
              <w:rFonts w:ascii="Times New Roman" w:hAnsi="Times New Roman"/>
              <w:noProof/>
              <w:sz w:val="24"/>
            </w:rPr>
          </w:rPrChange>
        </w:rPr>
        <w:tab/>
      </w:r>
      <w:r w:rsidR="003772B1" w:rsidRPr="009A3104">
        <w:rPr>
          <w:rStyle w:val="a7"/>
          <w:rPrChange w:id="473" w:author="Ilia Bedniakov" w:date="2018-10-04T15:20:00Z">
            <w:rPr>
              <w:rStyle w:val="a7"/>
              <w:noProof/>
            </w:rPr>
          </w:rPrChange>
        </w:rPr>
        <w:t>Test n</w:t>
      </w:r>
      <w:r w:rsidR="003772B1" w:rsidRPr="009A3104">
        <w:rPr>
          <w:webHidden/>
          <w:rPrChange w:id="474" w:author="Ilia Bedniakov" w:date="2018-10-04T15:20:00Z">
            <w:rPr>
              <w:noProof/>
              <w:webHidden/>
            </w:rPr>
          </w:rPrChange>
        </w:rPr>
        <w:tab/>
      </w:r>
      <w:r w:rsidR="003772B1" w:rsidRPr="009A3104">
        <w:rPr>
          <w:webHidden/>
          <w:rPrChange w:id="475" w:author="Ilia Bedniakov" w:date="2018-10-04T15:20:00Z">
            <w:rPr>
              <w:noProof/>
              <w:webHidden/>
            </w:rPr>
          </w:rPrChange>
        </w:rPr>
        <w:fldChar w:fldCharType="begin"/>
      </w:r>
      <w:r w:rsidR="003772B1" w:rsidRPr="009A3104">
        <w:rPr>
          <w:webHidden/>
          <w:rPrChange w:id="476" w:author="Ilia Bedniakov" w:date="2018-10-04T15:20:00Z">
            <w:rPr>
              <w:noProof/>
              <w:webHidden/>
            </w:rPr>
          </w:rPrChange>
        </w:rPr>
        <w:instrText xml:space="preserve"> PAGEREF _Toc308789899 \h </w:instrText>
      </w:r>
      <w:r w:rsidR="003772B1" w:rsidRPr="009A3104">
        <w:rPr>
          <w:webHidden/>
          <w:rPrChange w:id="477" w:author="Ilia Bedniakov" w:date="2018-10-04T15:20:00Z">
            <w:rPr>
              <w:noProof/>
              <w:webHidden/>
            </w:rPr>
          </w:rPrChange>
        </w:rPr>
      </w:r>
      <w:r w:rsidR="003772B1" w:rsidRPr="009A3104">
        <w:rPr>
          <w:webHidden/>
          <w:rPrChange w:id="478" w:author="Ilia Bedniakov" w:date="2018-10-04T15:20:00Z">
            <w:rPr>
              <w:noProof/>
              <w:webHidden/>
            </w:rPr>
          </w:rPrChange>
        </w:rPr>
        <w:fldChar w:fldCharType="separate"/>
      </w:r>
      <w:r w:rsidR="00480043" w:rsidRPr="009A3104">
        <w:rPr>
          <w:webHidden/>
          <w:rPrChange w:id="479" w:author="Ilia Bedniakov" w:date="2018-10-04T15:20:00Z">
            <w:rPr>
              <w:noProof/>
              <w:webHidden/>
            </w:rPr>
          </w:rPrChange>
        </w:rPr>
        <w:t>3</w:t>
      </w:r>
      <w:r w:rsidR="003772B1" w:rsidRPr="009A3104">
        <w:rPr>
          <w:webHidden/>
          <w:rPrChange w:id="480" w:author="Ilia Bedniakov" w:date="2018-10-04T15:20:00Z">
            <w:rPr>
              <w:noProof/>
              <w:webHidden/>
            </w:rPr>
          </w:rPrChange>
        </w:rPr>
        <w:fldChar w:fldCharType="end"/>
      </w:r>
      <w:r w:rsidRPr="009A3104">
        <w:rPr>
          <w:rPrChange w:id="481" w:author="Ilia Bedniakov" w:date="2018-10-04T15:20:00Z">
            <w:rPr>
              <w:noProof/>
            </w:rPr>
          </w:rPrChange>
        </w:rPr>
        <w:fldChar w:fldCharType="end"/>
      </w:r>
    </w:p>
    <w:p w14:paraId="657D87F3" w14:textId="77777777" w:rsidR="003772B1" w:rsidRPr="009A3104" w:rsidRDefault="00867D81">
      <w:pPr>
        <w:pStyle w:val="10"/>
        <w:tabs>
          <w:tab w:val="left" w:pos="600"/>
          <w:tab w:val="right" w:leader="dot" w:pos="9193"/>
        </w:tabs>
        <w:rPr>
          <w:rFonts w:ascii="Times New Roman" w:hAnsi="Times New Roman"/>
          <w:sz w:val="24"/>
          <w:rPrChange w:id="482" w:author="Ilia Bedniakov" w:date="2018-10-04T15:20:00Z">
            <w:rPr>
              <w:rFonts w:ascii="Times New Roman" w:hAnsi="Times New Roman"/>
              <w:noProof/>
              <w:sz w:val="24"/>
            </w:rPr>
          </w:rPrChange>
        </w:rPr>
      </w:pPr>
      <w:r w:rsidRPr="009A3104">
        <w:rPr>
          <w:rPrChange w:id="483" w:author="Ilia Bedniakov" w:date="2018-10-04T15:20:00Z">
            <w:rPr/>
          </w:rPrChange>
        </w:rPr>
        <w:fldChar w:fldCharType="begin"/>
      </w:r>
      <w:r w:rsidRPr="009A3104">
        <w:rPr>
          <w:rPrChange w:id="484" w:author="Ilia Bedniakov" w:date="2018-10-04T15:20:00Z">
            <w:rPr/>
          </w:rPrChange>
        </w:rPr>
        <w:instrText xml:space="preserve"> HYPERLINK \l "_Toc308789900" </w:instrText>
      </w:r>
      <w:r w:rsidRPr="009A3104">
        <w:rPr>
          <w:rPrChange w:id="485" w:author="Ilia Bedniakov" w:date="2018-10-04T15:20:00Z">
            <w:rPr/>
          </w:rPrChange>
        </w:rPr>
        <w:fldChar w:fldCharType="separate"/>
      </w:r>
      <w:r w:rsidR="003772B1" w:rsidRPr="009A3104">
        <w:rPr>
          <w:rStyle w:val="a7"/>
          <w:rPrChange w:id="486" w:author="Ilia Bedniakov" w:date="2018-10-04T15:20:00Z">
            <w:rPr>
              <w:rStyle w:val="a7"/>
              <w:noProof/>
            </w:rPr>
          </w:rPrChange>
        </w:rPr>
        <w:t>5.</w:t>
      </w:r>
      <w:r w:rsidR="003772B1" w:rsidRPr="009A3104">
        <w:rPr>
          <w:rFonts w:ascii="Times New Roman" w:hAnsi="Times New Roman"/>
          <w:sz w:val="24"/>
          <w:rPrChange w:id="487" w:author="Ilia Bedniakov" w:date="2018-10-04T15:20:00Z">
            <w:rPr>
              <w:rFonts w:ascii="Times New Roman" w:hAnsi="Times New Roman"/>
              <w:noProof/>
              <w:sz w:val="24"/>
            </w:rPr>
          </w:rPrChange>
        </w:rPr>
        <w:tab/>
      </w:r>
      <w:r w:rsidR="003772B1" w:rsidRPr="009A3104">
        <w:rPr>
          <w:rStyle w:val="a7"/>
          <w:rPrChange w:id="488" w:author="Ilia Bedniakov" w:date="2018-10-04T15:20:00Z">
            <w:rPr>
              <w:rStyle w:val="a7"/>
              <w:noProof/>
            </w:rPr>
          </w:rPrChange>
        </w:rPr>
        <w:t>BuB</w:t>
      </w:r>
      <w:r w:rsidR="003772B1" w:rsidRPr="009A3104">
        <w:rPr>
          <w:webHidden/>
          <w:rPrChange w:id="489" w:author="Ilia Bedniakov" w:date="2018-10-04T15:20:00Z">
            <w:rPr>
              <w:noProof/>
              <w:webHidden/>
            </w:rPr>
          </w:rPrChange>
        </w:rPr>
        <w:tab/>
      </w:r>
      <w:r w:rsidR="003772B1" w:rsidRPr="009A3104">
        <w:rPr>
          <w:webHidden/>
          <w:rPrChange w:id="490" w:author="Ilia Bedniakov" w:date="2018-10-04T15:20:00Z">
            <w:rPr>
              <w:noProof/>
              <w:webHidden/>
            </w:rPr>
          </w:rPrChange>
        </w:rPr>
        <w:fldChar w:fldCharType="begin"/>
      </w:r>
      <w:r w:rsidR="003772B1" w:rsidRPr="009A3104">
        <w:rPr>
          <w:webHidden/>
          <w:rPrChange w:id="491" w:author="Ilia Bedniakov" w:date="2018-10-04T15:20:00Z">
            <w:rPr>
              <w:noProof/>
              <w:webHidden/>
            </w:rPr>
          </w:rPrChange>
        </w:rPr>
        <w:instrText xml:space="preserve"> PAGEREF _Toc308789900 \h </w:instrText>
      </w:r>
      <w:r w:rsidR="003772B1" w:rsidRPr="009A3104">
        <w:rPr>
          <w:webHidden/>
          <w:rPrChange w:id="492" w:author="Ilia Bedniakov" w:date="2018-10-04T15:20:00Z">
            <w:rPr>
              <w:noProof/>
              <w:webHidden/>
            </w:rPr>
          </w:rPrChange>
        </w:rPr>
      </w:r>
      <w:r w:rsidR="003772B1" w:rsidRPr="009A3104">
        <w:rPr>
          <w:webHidden/>
          <w:rPrChange w:id="493" w:author="Ilia Bedniakov" w:date="2018-10-04T15:20:00Z">
            <w:rPr>
              <w:noProof/>
              <w:webHidden/>
            </w:rPr>
          </w:rPrChange>
        </w:rPr>
        <w:fldChar w:fldCharType="separate"/>
      </w:r>
      <w:r w:rsidR="00480043" w:rsidRPr="009A3104">
        <w:rPr>
          <w:webHidden/>
          <w:rPrChange w:id="494" w:author="Ilia Bedniakov" w:date="2018-10-04T15:20:00Z">
            <w:rPr>
              <w:noProof/>
              <w:webHidden/>
            </w:rPr>
          </w:rPrChange>
        </w:rPr>
        <w:t>3</w:t>
      </w:r>
      <w:r w:rsidR="003772B1" w:rsidRPr="009A3104">
        <w:rPr>
          <w:webHidden/>
          <w:rPrChange w:id="495" w:author="Ilia Bedniakov" w:date="2018-10-04T15:20:00Z">
            <w:rPr>
              <w:noProof/>
              <w:webHidden/>
            </w:rPr>
          </w:rPrChange>
        </w:rPr>
        <w:fldChar w:fldCharType="end"/>
      </w:r>
      <w:r w:rsidRPr="009A3104">
        <w:rPr>
          <w:rPrChange w:id="496" w:author="Ilia Bedniakov" w:date="2018-10-04T15:20:00Z">
            <w:rPr>
              <w:noProof/>
            </w:rPr>
          </w:rPrChange>
        </w:rPr>
        <w:fldChar w:fldCharType="end"/>
      </w:r>
    </w:p>
    <w:p w14:paraId="1BD56CF1" w14:textId="77777777" w:rsidR="003772B1" w:rsidRPr="009A3104" w:rsidRDefault="00867D81">
      <w:pPr>
        <w:pStyle w:val="21"/>
        <w:tabs>
          <w:tab w:val="left" w:pos="960"/>
          <w:tab w:val="right" w:leader="dot" w:pos="9193"/>
        </w:tabs>
        <w:rPr>
          <w:rFonts w:ascii="Times New Roman" w:hAnsi="Times New Roman"/>
          <w:sz w:val="24"/>
          <w:rPrChange w:id="497" w:author="Ilia Bedniakov" w:date="2018-10-04T15:20:00Z">
            <w:rPr>
              <w:rFonts w:ascii="Times New Roman" w:hAnsi="Times New Roman"/>
              <w:noProof/>
              <w:sz w:val="24"/>
            </w:rPr>
          </w:rPrChange>
        </w:rPr>
      </w:pPr>
      <w:r w:rsidRPr="009A3104">
        <w:rPr>
          <w:rPrChange w:id="498" w:author="Ilia Bedniakov" w:date="2018-10-04T15:20:00Z">
            <w:rPr/>
          </w:rPrChange>
        </w:rPr>
        <w:fldChar w:fldCharType="begin"/>
      </w:r>
      <w:r w:rsidRPr="009A3104">
        <w:rPr>
          <w:rPrChange w:id="499" w:author="Ilia Bedniakov" w:date="2018-10-04T15:20:00Z">
            <w:rPr/>
          </w:rPrChange>
        </w:rPr>
        <w:instrText xml:space="preserve"> HYPERLINK \l "_Toc308789901" </w:instrText>
      </w:r>
      <w:r w:rsidRPr="009A3104">
        <w:rPr>
          <w:rPrChange w:id="500" w:author="Ilia Bedniakov" w:date="2018-10-04T15:20:00Z">
            <w:rPr/>
          </w:rPrChange>
        </w:rPr>
        <w:fldChar w:fldCharType="separate"/>
      </w:r>
      <w:r w:rsidR="003772B1" w:rsidRPr="009A3104">
        <w:rPr>
          <w:rStyle w:val="a7"/>
          <w:rPrChange w:id="501" w:author="Ilia Bedniakov" w:date="2018-10-04T15:20:00Z">
            <w:rPr>
              <w:rStyle w:val="a7"/>
              <w:noProof/>
            </w:rPr>
          </w:rPrChange>
        </w:rPr>
        <w:t>5.1.</w:t>
      </w:r>
      <w:r w:rsidR="003772B1" w:rsidRPr="009A3104">
        <w:rPr>
          <w:rFonts w:ascii="Times New Roman" w:hAnsi="Times New Roman"/>
          <w:sz w:val="24"/>
          <w:rPrChange w:id="502" w:author="Ilia Bedniakov" w:date="2018-10-04T15:20:00Z">
            <w:rPr>
              <w:rFonts w:ascii="Times New Roman" w:hAnsi="Times New Roman"/>
              <w:noProof/>
              <w:sz w:val="24"/>
            </w:rPr>
          </w:rPrChange>
        </w:rPr>
        <w:tab/>
      </w:r>
      <w:r w:rsidR="003772B1" w:rsidRPr="009A3104">
        <w:rPr>
          <w:rStyle w:val="a7"/>
          <w:rPrChange w:id="503" w:author="Ilia Bedniakov" w:date="2018-10-04T15:20:00Z">
            <w:rPr>
              <w:rStyle w:val="a7"/>
              <w:noProof/>
            </w:rPr>
          </w:rPrChange>
        </w:rPr>
        <w:t>Modulintegrationstest (entspricht [10] aus PS20204)</w:t>
      </w:r>
      <w:r w:rsidR="003772B1" w:rsidRPr="009A3104">
        <w:rPr>
          <w:webHidden/>
          <w:rPrChange w:id="504" w:author="Ilia Bedniakov" w:date="2018-10-04T15:20:00Z">
            <w:rPr>
              <w:noProof/>
              <w:webHidden/>
            </w:rPr>
          </w:rPrChange>
        </w:rPr>
        <w:tab/>
      </w:r>
      <w:r w:rsidR="003772B1" w:rsidRPr="009A3104">
        <w:rPr>
          <w:webHidden/>
          <w:rPrChange w:id="505" w:author="Ilia Bedniakov" w:date="2018-10-04T15:20:00Z">
            <w:rPr>
              <w:noProof/>
              <w:webHidden/>
            </w:rPr>
          </w:rPrChange>
        </w:rPr>
        <w:fldChar w:fldCharType="begin"/>
      </w:r>
      <w:r w:rsidR="003772B1" w:rsidRPr="009A3104">
        <w:rPr>
          <w:webHidden/>
          <w:rPrChange w:id="506" w:author="Ilia Bedniakov" w:date="2018-10-04T15:20:00Z">
            <w:rPr>
              <w:noProof/>
              <w:webHidden/>
            </w:rPr>
          </w:rPrChange>
        </w:rPr>
        <w:instrText xml:space="preserve"> PAGEREF _Toc308789901 \h </w:instrText>
      </w:r>
      <w:r w:rsidR="003772B1" w:rsidRPr="009A3104">
        <w:rPr>
          <w:webHidden/>
          <w:rPrChange w:id="507" w:author="Ilia Bedniakov" w:date="2018-10-04T15:20:00Z">
            <w:rPr>
              <w:noProof/>
              <w:webHidden/>
            </w:rPr>
          </w:rPrChange>
        </w:rPr>
      </w:r>
      <w:r w:rsidR="003772B1" w:rsidRPr="009A3104">
        <w:rPr>
          <w:webHidden/>
          <w:rPrChange w:id="508" w:author="Ilia Bedniakov" w:date="2018-10-04T15:20:00Z">
            <w:rPr>
              <w:noProof/>
              <w:webHidden/>
            </w:rPr>
          </w:rPrChange>
        </w:rPr>
        <w:fldChar w:fldCharType="separate"/>
      </w:r>
      <w:r w:rsidR="00480043" w:rsidRPr="009A3104">
        <w:rPr>
          <w:webHidden/>
          <w:rPrChange w:id="509" w:author="Ilia Bedniakov" w:date="2018-10-04T15:20:00Z">
            <w:rPr>
              <w:noProof/>
              <w:webHidden/>
            </w:rPr>
          </w:rPrChange>
        </w:rPr>
        <w:t>3</w:t>
      </w:r>
      <w:r w:rsidR="003772B1" w:rsidRPr="009A3104">
        <w:rPr>
          <w:webHidden/>
          <w:rPrChange w:id="510" w:author="Ilia Bedniakov" w:date="2018-10-04T15:20:00Z">
            <w:rPr>
              <w:noProof/>
              <w:webHidden/>
            </w:rPr>
          </w:rPrChange>
        </w:rPr>
        <w:fldChar w:fldCharType="end"/>
      </w:r>
      <w:r w:rsidRPr="009A3104">
        <w:rPr>
          <w:rPrChange w:id="511" w:author="Ilia Bedniakov" w:date="2018-10-04T15:20:00Z">
            <w:rPr>
              <w:noProof/>
            </w:rPr>
          </w:rPrChange>
        </w:rPr>
        <w:fldChar w:fldCharType="end"/>
      </w:r>
    </w:p>
    <w:p w14:paraId="65C11019" w14:textId="77777777" w:rsidR="003772B1" w:rsidRPr="009A3104" w:rsidRDefault="00867D81">
      <w:pPr>
        <w:pStyle w:val="30"/>
        <w:tabs>
          <w:tab w:val="left" w:pos="1200"/>
          <w:tab w:val="right" w:leader="dot" w:pos="9193"/>
        </w:tabs>
        <w:rPr>
          <w:rFonts w:ascii="Times New Roman" w:hAnsi="Times New Roman"/>
          <w:sz w:val="24"/>
          <w:rPrChange w:id="512" w:author="Ilia Bedniakov" w:date="2018-10-04T15:20:00Z">
            <w:rPr>
              <w:rFonts w:ascii="Times New Roman" w:hAnsi="Times New Roman"/>
              <w:noProof/>
              <w:sz w:val="24"/>
            </w:rPr>
          </w:rPrChange>
        </w:rPr>
      </w:pPr>
      <w:r w:rsidRPr="009A3104">
        <w:rPr>
          <w:rPrChange w:id="513" w:author="Ilia Bedniakov" w:date="2018-10-04T15:20:00Z">
            <w:rPr/>
          </w:rPrChange>
        </w:rPr>
        <w:fldChar w:fldCharType="begin"/>
      </w:r>
      <w:r w:rsidRPr="009A3104">
        <w:rPr>
          <w:rPrChange w:id="514" w:author="Ilia Bedniakov" w:date="2018-10-04T15:20:00Z">
            <w:rPr/>
          </w:rPrChange>
        </w:rPr>
        <w:instrText xml:space="preserve"> HYPERLINK \l "_Toc308789902" </w:instrText>
      </w:r>
      <w:r w:rsidRPr="009A3104">
        <w:rPr>
          <w:rPrChange w:id="515" w:author="Ilia Bedniakov" w:date="2018-10-04T15:20:00Z">
            <w:rPr/>
          </w:rPrChange>
        </w:rPr>
        <w:fldChar w:fldCharType="separate"/>
      </w:r>
      <w:r w:rsidR="003772B1" w:rsidRPr="009A3104">
        <w:rPr>
          <w:rStyle w:val="a7"/>
          <w:rPrChange w:id="516" w:author="Ilia Bedniakov" w:date="2018-10-04T15:20:00Z">
            <w:rPr>
              <w:rStyle w:val="a7"/>
              <w:noProof/>
            </w:rPr>
          </w:rPrChange>
        </w:rPr>
        <w:t>5.1.1.</w:t>
      </w:r>
      <w:r w:rsidR="003772B1" w:rsidRPr="009A3104">
        <w:rPr>
          <w:rFonts w:ascii="Times New Roman" w:hAnsi="Times New Roman"/>
          <w:sz w:val="24"/>
          <w:rPrChange w:id="517" w:author="Ilia Bedniakov" w:date="2018-10-04T15:20:00Z">
            <w:rPr>
              <w:rFonts w:ascii="Times New Roman" w:hAnsi="Times New Roman"/>
              <w:noProof/>
              <w:sz w:val="24"/>
            </w:rPr>
          </w:rPrChange>
        </w:rPr>
        <w:tab/>
      </w:r>
      <w:r w:rsidR="003772B1" w:rsidRPr="009A3104">
        <w:rPr>
          <w:rStyle w:val="a7"/>
          <w:rPrChange w:id="518" w:author="Ilia Bedniakov" w:date="2018-10-04T15:20:00Z">
            <w:rPr>
              <w:rStyle w:val="a7"/>
              <w:noProof/>
            </w:rPr>
          </w:rPrChange>
        </w:rPr>
        <w:t>Testfälle</w:t>
      </w:r>
      <w:r w:rsidR="003772B1" w:rsidRPr="009A3104">
        <w:rPr>
          <w:webHidden/>
          <w:rPrChange w:id="519" w:author="Ilia Bedniakov" w:date="2018-10-04T15:20:00Z">
            <w:rPr>
              <w:noProof/>
              <w:webHidden/>
            </w:rPr>
          </w:rPrChange>
        </w:rPr>
        <w:tab/>
      </w:r>
      <w:r w:rsidR="003772B1" w:rsidRPr="009A3104">
        <w:rPr>
          <w:webHidden/>
          <w:rPrChange w:id="520" w:author="Ilia Bedniakov" w:date="2018-10-04T15:20:00Z">
            <w:rPr>
              <w:noProof/>
              <w:webHidden/>
            </w:rPr>
          </w:rPrChange>
        </w:rPr>
        <w:fldChar w:fldCharType="begin"/>
      </w:r>
      <w:r w:rsidR="003772B1" w:rsidRPr="009A3104">
        <w:rPr>
          <w:webHidden/>
          <w:rPrChange w:id="521" w:author="Ilia Bedniakov" w:date="2018-10-04T15:20:00Z">
            <w:rPr>
              <w:noProof/>
              <w:webHidden/>
            </w:rPr>
          </w:rPrChange>
        </w:rPr>
        <w:instrText xml:space="preserve"> PAGEREF _Toc308789902 \h </w:instrText>
      </w:r>
      <w:r w:rsidR="003772B1" w:rsidRPr="009A3104">
        <w:rPr>
          <w:webHidden/>
          <w:rPrChange w:id="522" w:author="Ilia Bedniakov" w:date="2018-10-04T15:20:00Z">
            <w:rPr>
              <w:noProof/>
              <w:webHidden/>
            </w:rPr>
          </w:rPrChange>
        </w:rPr>
      </w:r>
      <w:r w:rsidR="003772B1" w:rsidRPr="009A3104">
        <w:rPr>
          <w:webHidden/>
          <w:rPrChange w:id="523" w:author="Ilia Bedniakov" w:date="2018-10-04T15:20:00Z">
            <w:rPr>
              <w:noProof/>
              <w:webHidden/>
            </w:rPr>
          </w:rPrChange>
        </w:rPr>
        <w:fldChar w:fldCharType="separate"/>
      </w:r>
      <w:r w:rsidR="00480043" w:rsidRPr="009A3104">
        <w:rPr>
          <w:webHidden/>
          <w:rPrChange w:id="524" w:author="Ilia Bedniakov" w:date="2018-10-04T15:20:00Z">
            <w:rPr>
              <w:noProof/>
              <w:webHidden/>
            </w:rPr>
          </w:rPrChange>
        </w:rPr>
        <w:t>3</w:t>
      </w:r>
      <w:r w:rsidR="003772B1" w:rsidRPr="009A3104">
        <w:rPr>
          <w:webHidden/>
          <w:rPrChange w:id="525" w:author="Ilia Bedniakov" w:date="2018-10-04T15:20:00Z">
            <w:rPr>
              <w:noProof/>
              <w:webHidden/>
            </w:rPr>
          </w:rPrChange>
        </w:rPr>
        <w:fldChar w:fldCharType="end"/>
      </w:r>
      <w:r w:rsidRPr="009A3104">
        <w:rPr>
          <w:rPrChange w:id="526" w:author="Ilia Bedniakov" w:date="2018-10-04T15:20:00Z">
            <w:rPr>
              <w:noProof/>
            </w:rPr>
          </w:rPrChange>
        </w:rPr>
        <w:fldChar w:fldCharType="end"/>
      </w:r>
    </w:p>
    <w:p w14:paraId="3A9371EA" w14:textId="77777777" w:rsidR="003772B1" w:rsidRPr="009A3104" w:rsidRDefault="00867D81">
      <w:pPr>
        <w:pStyle w:val="40"/>
        <w:tabs>
          <w:tab w:val="left" w:pos="1680"/>
          <w:tab w:val="right" w:leader="dot" w:pos="9193"/>
        </w:tabs>
        <w:rPr>
          <w:rFonts w:ascii="Times New Roman" w:hAnsi="Times New Roman"/>
          <w:sz w:val="24"/>
          <w:rPrChange w:id="527" w:author="Ilia Bedniakov" w:date="2018-10-04T15:20:00Z">
            <w:rPr>
              <w:rFonts w:ascii="Times New Roman" w:hAnsi="Times New Roman"/>
              <w:noProof/>
              <w:sz w:val="24"/>
            </w:rPr>
          </w:rPrChange>
        </w:rPr>
      </w:pPr>
      <w:r w:rsidRPr="009A3104">
        <w:rPr>
          <w:rPrChange w:id="528" w:author="Ilia Bedniakov" w:date="2018-10-04T15:20:00Z">
            <w:rPr/>
          </w:rPrChange>
        </w:rPr>
        <w:fldChar w:fldCharType="begin"/>
      </w:r>
      <w:r w:rsidRPr="009A3104">
        <w:rPr>
          <w:rPrChange w:id="529" w:author="Ilia Bedniakov" w:date="2018-10-04T15:20:00Z">
            <w:rPr/>
          </w:rPrChange>
        </w:rPr>
        <w:instrText xml:space="preserve"> HYPERLINK \l "_Toc308789903" </w:instrText>
      </w:r>
      <w:r w:rsidRPr="009A3104">
        <w:rPr>
          <w:rPrChange w:id="530" w:author="Ilia Bedniakov" w:date="2018-10-04T15:20:00Z">
            <w:rPr/>
          </w:rPrChange>
        </w:rPr>
        <w:fldChar w:fldCharType="separate"/>
      </w:r>
      <w:r w:rsidR="003772B1" w:rsidRPr="009A3104">
        <w:rPr>
          <w:rStyle w:val="a7"/>
          <w:rPrChange w:id="531" w:author="Ilia Bedniakov" w:date="2018-10-04T15:20:00Z">
            <w:rPr>
              <w:rStyle w:val="a7"/>
              <w:noProof/>
            </w:rPr>
          </w:rPrChange>
        </w:rPr>
        <w:t>5.1.1.1.</w:t>
      </w:r>
      <w:r w:rsidR="003772B1" w:rsidRPr="009A3104">
        <w:rPr>
          <w:rFonts w:ascii="Times New Roman" w:hAnsi="Times New Roman"/>
          <w:sz w:val="24"/>
          <w:rPrChange w:id="532" w:author="Ilia Bedniakov" w:date="2018-10-04T15:20:00Z">
            <w:rPr>
              <w:rFonts w:ascii="Times New Roman" w:hAnsi="Times New Roman"/>
              <w:noProof/>
              <w:sz w:val="24"/>
            </w:rPr>
          </w:rPrChange>
        </w:rPr>
        <w:tab/>
      </w:r>
      <w:r w:rsidR="003772B1" w:rsidRPr="009A3104">
        <w:rPr>
          <w:rStyle w:val="a7"/>
          <w:rPrChange w:id="533" w:author="Ilia Bedniakov" w:date="2018-10-04T15:20:00Z">
            <w:rPr>
              <w:rStyle w:val="a7"/>
              <w:noProof/>
            </w:rPr>
          </w:rPrChange>
        </w:rPr>
        <w:t>Test Visualisierungsmasken</w:t>
      </w:r>
      <w:r w:rsidR="003772B1" w:rsidRPr="009A3104">
        <w:rPr>
          <w:webHidden/>
          <w:rPrChange w:id="534" w:author="Ilia Bedniakov" w:date="2018-10-04T15:20:00Z">
            <w:rPr>
              <w:noProof/>
              <w:webHidden/>
            </w:rPr>
          </w:rPrChange>
        </w:rPr>
        <w:tab/>
      </w:r>
      <w:r w:rsidR="003772B1" w:rsidRPr="009A3104">
        <w:rPr>
          <w:webHidden/>
          <w:rPrChange w:id="535" w:author="Ilia Bedniakov" w:date="2018-10-04T15:20:00Z">
            <w:rPr>
              <w:noProof/>
              <w:webHidden/>
            </w:rPr>
          </w:rPrChange>
        </w:rPr>
        <w:fldChar w:fldCharType="begin"/>
      </w:r>
      <w:r w:rsidR="003772B1" w:rsidRPr="009A3104">
        <w:rPr>
          <w:webHidden/>
          <w:rPrChange w:id="536" w:author="Ilia Bedniakov" w:date="2018-10-04T15:20:00Z">
            <w:rPr>
              <w:noProof/>
              <w:webHidden/>
            </w:rPr>
          </w:rPrChange>
        </w:rPr>
        <w:instrText xml:space="preserve"> PAGEREF _Toc308789903 \h </w:instrText>
      </w:r>
      <w:r w:rsidR="003772B1" w:rsidRPr="009A3104">
        <w:rPr>
          <w:webHidden/>
          <w:rPrChange w:id="537" w:author="Ilia Bedniakov" w:date="2018-10-04T15:20:00Z">
            <w:rPr>
              <w:noProof/>
              <w:webHidden/>
            </w:rPr>
          </w:rPrChange>
        </w:rPr>
      </w:r>
      <w:r w:rsidR="003772B1" w:rsidRPr="009A3104">
        <w:rPr>
          <w:webHidden/>
          <w:rPrChange w:id="538" w:author="Ilia Bedniakov" w:date="2018-10-04T15:20:00Z">
            <w:rPr>
              <w:noProof/>
              <w:webHidden/>
            </w:rPr>
          </w:rPrChange>
        </w:rPr>
        <w:fldChar w:fldCharType="separate"/>
      </w:r>
      <w:r w:rsidR="00480043" w:rsidRPr="009A3104">
        <w:rPr>
          <w:webHidden/>
          <w:rPrChange w:id="539" w:author="Ilia Bedniakov" w:date="2018-10-04T15:20:00Z">
            <w:rPr>
              <w:noProof/>
              <w:webHidden/>
            </w:rPr>
          </w:rPrChange>
        </w:rPr>
        <w:t>3</w:t>
      </w:r>
      <w:r w:rsidR="003772B1" w:rsidRPr="009A3104">
        <w:rPr>
          <w:webHidden/>
          <w:rPrChange w:id="540" w:author="Ilia Bedniakov" w:date="2018-10-04T15:20:00Z">
            <w:rPr>
              <w:noProof/>
              <w:webHidden/>
            </w:rPr>
          </w:rPrChange>
        </w:rPr>
        <w:fldChar w:fldCharType="end"/>
      </w:r>
      <w:r w:rsidRPr="009A3104">
        <w:rPr>
          <w:rPrChange w:id="541" w:author="Ilia Bedniakov" w:date="2018-10-04T15:20:00Z">
            <w:rPr>
              <w:noProof/>
            </w:rPr>
          </w:rPrChange>
        </w:rPr>
        <w:fldChar w:fldCharType="end"/>
      </w:r>
    </w:p>
    <w:p w14:paraId="4585E7E3" w14:textId="77777777" w:rsidR="003772B1" w:rsidRPr="009A3104" w:rsidRDefault="00867D81">
      <w:pPr>
        <w:pStyle w:val="40"/>
        <w:tabs>
          <w:tab w:val="left" w:pos="1680"/>
          <w:tab w:val="right" w:leader="dot" w:pos="9193"/>
        </w:tabs>
        <w:rPr>
          <w:rFonts w:ascii="Times New Roman" w:hAnsi="Times New Roman"/>
          <w:sz w:val="24"/>
          <w:rPrChange w:id="542" w:author="Ilia Bedniakov" w:date="2018-10-04T15:20:00Z">
            <w:rPr>
              <w:rFonts w:ascii="Times New Roman" w:hAnsi="Times New Roman"/>
              <w:noProof/>
              <w:sz w:val="24"/>
            </w:rPr>
          </w:rPrChange>
        </w:rPr>
      </w:pPr>
      <w:r w:rsidRPr="009A3104">
        <w:rPr>
          <w:rPrChange w:id="543" w:author="Ilia Bedniakov" w:date="2018-10-04T15:20:00Z">
            <w:rPr/>
          </w:rPrChange>
        </w:rPr>
        <w:fldChar w:fldCharType="begin"/>
      </w:r>
      <w:r w:rsidRPr="009A3104">
        <w:rPr>
          <w:rPrChange w:id="544" w:author="Ilia Bedniakov" w:date="2018-10-04T15:20:00Z">
            <w:rPr/>
          </w:rPrChange>
        </w:rPr>
        <w:instrText xml:space="preserve"> HYPERLINK \l "_Toc308789904" </w:instrText>
      </w:r>
      <w:r w:rsidRPr="009A3104">
        <w:rPr>
          <w:rPrChange w:id="545" w:author="Ilia Bedniakov" w:date="2018-10-04T15:20:00Z">
            <w:rPr/>
          </w:rPrChange>
        </w:rPr>
        <w:fldChar w:fldCharType="separate"/>
      </w:r>
      <w:r w:rsidR="003772B1" w:rsidRPr="009A3104">
        <w:rPr>
          <w:rStyle w:val="a7"/>
          <w:rPrChange w:id="546" w:author="Ilia Bedniakov" w:date="2018-10-04T15:20:00Z">
            <w:rPr>
              <w:rStyle w:val="a7"/>
              <w:noProof/>
            </w:rPr>
          </w:rPrChange>
        </w:rPr>
        <w:t>5.1.1.2.</w:t>
      </w:r>
      <w:r w:rsidR="003772B1" w:rsidRPr="009A3104">
        <w:rPr>
          <w:rFonts w:ascii="Times New Roman" w:hAnsi="Times New Roman"/>
          <w:sz w:val="24"/>
          <w:rPrChange w:id="547" w:author="Ilia Bedniakov" w:date="2018-10-04T15:20:00Z">
            <w:rPr>
              <w:rFonts w:ascii="Times New Roman" w:hAnsi="Times New Roman"/>
              <w:noProof/>
              <w:sz w:val="24"/>
            </w:rPr>
          </w:rPrChange>
        </w:rPr>
        <w:tab/>
      </w:r>
      <w:r w:rsidR="003772B1" w:rsidRPr="009A3104">
        <w:rPr>
          <w:rStyle w:val="a7"/>
          <w:rPrChange w:id="548" w:author="Ilia Bedniakov" w:date="2018-10-04T15:20:00Z">
            <w:rPr>
              <w:rStyle w:val="a7"/>
              <w:noProof/>
            </w:rPr>
          </w:rPrChange>
        </w:rPr>
        <w:t>Test n</w:t>
      </w:r>
      <w:r w:rsidR="003772B1" w:rsidRPr="009A3104">
        <w:rPr>
          <w:webHidden/>
          <w:rPrChange w:id="549" w:author="Ilia Bedniakov" w:date="2018-10-04T15:20:00Z">
            <w:rPr>
              <w:noProof/>
              <w:webHidden/>
            </w:rPr>
          </w:rPrChange>
        </w:rPr>
        <w:tab/>
      </w:r>
      <w:r w:rsidR="003772B1" w:rsidRPr="009A3104">
        <w:rPr>
          <w:webHidden/>
          <w:rPrChange w:id="550" w:author="Ilia Bedniakov" w:date="2018-10-04T15:20:00Z">
            <w:rPr>
              <w:noProof/>
              <w:webHidden/>
            </w:rPr>
          </w:rPrChange>
        </w:rPr>
        <w:fldChar w:fldCharType="begin"/>
      </w:r>
      <w:r w:rsidR="003772B1" w:rsidRPr="009A3104">
        <w:rPr>
          <w:webHidden/>
          <w:rPrChange w:id="551" w:author="Ilia Bedniakov" w:date="2018-10-04T15:20:00Z">
            <w:rPr>
              <w:noProof/>
              <w:webHidden/>
            </w:rPr>
          </w:rPrChange>
        </w:rPr>
        <w:instrText xml:space="preserve"> PAGEREF _Toc308789904 \h </w:instrText>
      </w:r>
      <w:r w:rsidR="003772B1" w:rsidRPr="009A3104">
        <w:rPr>
          <w:webHidden/>
          <w:rPrChange w:id="552" w:author="Ilia Bedniakov" w:date="2018-10-04T15:20:00Z">
            <w:rPr>
              <w:noProof/>
              <w:webHidden/>
            </w:rPr>
          </w:rPrChange>
        </w:rPr>
      </w:r>
      <w:r w:rsidR="003772B1" w:rsidRPr="009A3104">
        <w:rPr>
          <w:webHidden/>
          <w:rPrChange w:id="553" w:author="Ilia Bedniakov" w:date="2018-10-04T15:20:00Z">
            <w:rPr>
              <w:noProof/>
              <w:webHidden/>
            </w:rPr>
          </w:rPrChange>
        </w:rPr>
        <w:fldChar w:fldCharType="separate"/>
      </w:r>
      <w:r w:rsidR="00480043" w:rsidRPr="009A3104">
        <w:rPr>
          <w:webHidden/>
          <w:rPrChange w:id="554" w:author="Ilia Bedniakov" w:date="2018-10-04T15:20:00Z">
            <w:rPr>
              <w:noProof/>
              <w:webHidden/>
            </w:rPr>
          </w:rPrChange>
        </w:rPr>
        <w:t>3</w:t>
      </w:r>
      <w:r w:rsidR="003772B1" w:rsidRPr="009A3104">
        <w:rPr>
          <w:webHidden/>
          <w:rPrChange w:id="555" w:author="Ilia Bedniakov" w:date="2018-10-04T15:20:00Z">
            <w:rPr>
              <w:noProof/>
              <w:webHidden/>
            </w:rPr>
          </w:rPrChange>
        </w:rPr>
        <w:fldChar w:fldCharType="end"/>
      </w:r>
      <w:r w:rsidRPr="009A3104">
        <w:rPr>
          <w:rPrChange w:id="556" w:author="Ilia Bedniakov" w:date="2018-10-04T15:20:00Z">
            <w:rPr>
              <w:noProof/>
            </w:rPr>
          </w:rPrChange>
        </w:rPr>
        <w:fldChar w:fldCharType="end"/>
      </w:r>
    </w:p>
    <w:p w14:paraId="3D1DCD0D" w14:textId="77777777" w:rsidR="003772B1" w:rsidRPr="009A3104" w:rsidRDefault="00867D81">
      <w:pPr>
        <w:pStyle w:val="10"/>
        <w:tabs>
          <w:tab w:val="left" w:pos="600"/>
          <w:tab w:val="right" w:leader="dot" w:pos="9193"/>
        </w:tabs>
        <w:rPr>
          <w:rFonts w:ascii="Times New Roman" w:hAnsi="Times New Roman"/>
          <w:sz w:val="24"/>
          <w:rPrChange w:id="557" w:author="Ilia Bedniakov" w:date="2018-10-04T15:20:00Z">
            <w:rPr>
              <w:rFonts w:ascii="Times New Roman" w:hAnsi="Times New Roman"/>
              <w:noProof/>
              <w:sz w:val="24"/>
            </w:rPr>
          </w:rPrChange>
        </w:rPr>
      </w:pPr>
      <w:r w:rsidRPr="009A3104">
        <w:rPr>
          <w:rPrChange w:id="558" w:author="Ilia Bedniakov" w:date="2018-10-04T15:20:00Z">
            <w:rPr/>
          </w:rPrChange>
        </w:rPr>
        <w:fldChar w:fldCharType="begin"/>
      </w:r>
      <w:r w:rsidRPr="009A3104">
        <w:rPr>
          <w:rPrChange w:id="559" w:author="Ilia Bedniakov" w:date="2018-10-04T15:20:00Z">
            <w:rPr/>
          </w:rPrChange>
        </w:rPr>
        <w:instrText xml:space="preserve"> HYPERLINK \l "_Toc308789905" </w:instrText>
      </w:r>
      <w:r w:rsidRPr="009A3104">
        <w:rPr>
          <w:rPrChange w:id="560" w:author="Ilia Bedniakov" w:date="2018-10-04T15:20:00Z">
            <w:rPr/>
          </w:rPrChange>
        </w:rPr>
        <w:fldChar w:fldCharType="separate"/>
      </w:r>
      <w:r w:rsidR="003772B1" w:rsidRPr="009A3104">
        <w:rPr>
          <w:rStyle w:val="a7"/>
          <w:rPrChange w:id="561" w:author="Ilia Bedniakov" w:date="2018-10-04T15:20:00Z">
            <w:rPr>
              <w:rStyle w:val="a7"/>
              <w:noProof/>
            </w:rPr>
          </w:rPrChange>
        </w:rPr>
        <w:t>6.</w:t>
      </w:r>
      <w:r w:rsidR="003772B1" w:rsidRPr="009A3104">
        <w:rPr>
          <w:rFonts w:ascii="Times New Roman" w:hAnsi="Times New Roman"/>
          <w:sz w:val="24"/>
          <w:rPrChange w:id="562" w:author="Ilia Bedniakov" w:date="2018-10-04T15:20:00Z">
            <w:rPr>
              <w:rFonts w:ascii="Times New Roman" w:hAnsi="Times New Roman"/>
              <w:noProof/>
              <w:sz w:val="24"/>
            </w:rPr>
          </w:rPrChange>
        </w:rPr>
        <w:tab/>
      </w:r>
      <w:r w:rsidR="003772B1" w:rsidRPr="009A3104">
        <w:rPr>
          <w:rStyle w:val="a7"/>
          <w:rPrChange w:id="563" w:author="Ilia Bedniakov" w:date="2018-10-04T15:20:00Z">
            <w:rPr>
              <w:rStyle w:val="a7"/>
              <w:noProof/>
            </w:rPr>
          </w:rPrChange>
        </w:rPr>
        <w:t>PC Hardware</w:t>
      </w:r>
      <w:r w:rsidR="003772B1" w:rsidRPr="009A3104">
        <w:rPr>
          <w:webHidden/>
          <w:rPrChange w:id="564" w:author="Ilia Bedniakov" w:date="2018-10-04T15:20:00Z">
            <w:rPr>
              <w:noProof/>
              <w:webHidden/>
            </w:rPr>
          </w:rPrChange>
        </w:rPr>
        <w:tab/>
      </w:r>
      <w:r w:rsidR="003772B1" w:rsidRPr="009A3104">
        <w:rPr>
          <w:webHidden/>
          <w:rPrChange w:id="565" w:author="Ilia Bedniakov" w:date="2018-10-04T15:20:00Z">
            <w:rPr>
              <w:noProof/>
              <w:webHidden/>
            </w:rPr>
          </w:rPrChange>
        </w:rPr>
        <w:fldChar w:fldCharType="begin"/>
      </w:r>
      <w:r w:rsidR="003772B1" w:rsidRPr="009A3104">
        <w:rPr>
          <w:webHidden/>
          <w:rPrChange w:id="566" w:author="Ilia Bedniakov" w:date="2018-10-04T15:20:00Z">
            <w:rPr>
              <w:noProof/>
              <w:webHidden/>
            </w:rPr>
          </w:rPrChange>
        </w:rPr>
        <w:instrText xml:space="preserve"> PAGEREF _Toc308789905 \h </w:instrText>
      </w:r>
      <w:r w:rsidR="003772B1" w:rsidRPr="009A3104">
        <w:rPr>
          <w:webHidden/>
          <w:rPrChange w:id="567" w:author="Ilia Bedniakov" w:date="2018-10-04T15:20:00Z">
            <w:rPr>
              <w:noProof/>
              <w:webHidden/>
            </w:rPr>
          </w:rPrChange>
        </w:rPr>
      </w:r>
      <w:r w:rsidR="003772B1" w:rsidRPr="009A3104">
        <w:rPr>
          <w:webHidden/>
          <w:rPrChange w:id="568" w:author="Ilia Bedniakov" w:date="2018-10-04T15:20:00Z">
            <w:rPr>
              <w:noProof/>
              <w:webHidden/>
            </w:rPr>
          </w:rPrChange>
        </w:rPr>
        <w:fldChar w:fldCharType="separate"/>
      </w:r>
      <w:r w:rsidR="00480043" w:rsidRPr="009A3104">
        <w:rPr>
          <w:webHidden/>
          <w:rPrChange w:id="569" w:author="Ilia Bedniakov" w:date="2018-10-04T15:20:00Z">
            <w:rPr>
              <w:noProof/>
              <w:webHidden/>
            </w:rPr>
          </w:rPrChange>
        </w:rPr>
        <w:t>3</w:t>
      </w:r>
      <w:r w:rsidR="003772B1" w:rsidRPr="009A3104">
        <w:rPr>
          <w:webHidden/>
          <w:rPrChange w:id="570" w:author="Ilia Bedniakov" w:date="2018-10-04T15:20:00Z">
            <w:rPr>
              <w:noProof/>
              <w:webHidden/>
            </w:rPr>
          </w:rPrChange>
        </w:rPr>
        <w:fldChar w:fldCharType="end"/>
      </w:r>
      <w:r w:rsidRPr="009A3104">
        <w:rPr>
          <w:rPrChange w:id="571" w:author="Ilia Bedniakov" w:date="2018-10-04T15:20:00Z">
            <w:rPr>
              <w:noProof/>
            </w:rPr>
          </w:rPrChange>
        </w:rPr>
        <w:fldChar w:fldCharType="end"/>
      </w:r>
    </w:p>
    <w:p w14:paraId="3B50408B" w14:textId="77777777" w:rsidR="003772B1" w:rsidRPr="009A3104" w:rsidRDefault="00867D81">
      <w:pPr>
        <w:pStyle w:val="21"/>
        <w:tabs>
          <w:tab w:val="left" w:pos="960"/>
          <w:tab w:val="right" w:leader="dot" w:pos="9193"/>
        </w:tabs>
        <w:rPr>
          <w:rFonts w:ascii="Times New Roman" w:hAnsi="Times New Roman"/>
          <w:sz w:val="24"/>
          <w:rPrChange w:id="572" w:author="Ilia Bedniakov" w:date="2018-10-04T15:20:00Z">
            <w:rPr>
              <w:rFonts w:ascii="Times New Roman" w:hAnsi="Times New Roman"/>
              <w:noProof/>
              <w:sz w:val="24"/>
            </w:rPr>
          </w:rPrChange>
        </w:rPr>
      </w:pPr>
      <w:r w:rsidRPr="009A3104">
        <w:rPr>
          <w:rPrChange w:id="573" w:author="Ilia Bedniakov" w:date="2018-10-04T15:20:00Z">
            <w:rPr/>
          </w:rPrChange>
        </w:rPr>
        <w:fldChar w:fldCharType="begin"/>
      </w:r>
      <w:r w:rsidRPr="009A3104">
        <w:rPr>
          <w:rPrChange w:id="574" w:author="Ilia Bedniakov" w:date="2018-10-04T15:20:00Z">
            <w:rPr/>
          </w:rPrChange>
        </w:rPr>
        <w:instrText xml:space="preserve"> HYPERLINK \l "_Toc308789906" </w:instrText>
      </w:r>
      <w:r w:rsidRPr="009A3104">
        <w:rPr>
          <w:rPrChange w:id="575" w:author="Ilia Bedniakov" w:date="2018-10-04T15:20:00Z">
            <w:rPr/>
          </w:rPrChange>
        </w:rPr>
        <w:fldChar w:fldCharType="separate"/>
      </w:r>
      <w:r w:rsidR="003772B1" w:rsidRPr="009A3104">
        <w:rPr>
          <w:rStyle w:val="a7"/>
          <w:rPrChange w:id="576" w:author="Ilia Bedniakov" w:date="2018-10-04T15:20:00Z">
            <w:rPr>
              <w:rStyle w:val="a7"/>
              <w:noProof/>
            </w:rPr>
          </w:rPrChange>
        </w:rPr>
        <w:t>6.1.</w:t>
      </w:r>
      <w:r w:rsidR="003772B1" w:rsidRPr="009A3104">
        <w:rPr>
          <w:rFonts w:ascii="Times New Roman" w:hAnsi="Times New Roman"/>
          <w:sz w:val="24"/>
          <w:rPrChange w:id="577" w:author="Ilia Bedniakov" w:date="2018-10-04T15:20:00Z">
            <w:rPr>
              <w:rFonts w:ascii="Times New Roman" w:hAnsi="Times New Roman"/>
              <w:noProof/>
              <w:sz w:val="24"/>
            </w:rPr>
          </w:rPrChange>
        </w:rPr>
        <w:tab/>
      </w:r>
      <w:r w:rsidR="003772B1" w:rsidRPr="009A3104">
        <w:rPr>
          <w:rStyle w:val="a7"/>
          <w:rPrChange w:id="578" w:author="Ilia Bedniakov" w:date="2018-10-04T15:20:00Z">
            <w:rPr>
              <w:rStyle w:val="a7"/>
              <w:noProof/>
            </w:rPr>
          </w:rPrChange>
        </w:rPr>
        <w:t>Tests</w:t>
      </w:r>
      <w:r w:rsidR="003772B1" w:rsidRPr="009A3104">
        <w:rPr>
          <w:webHidden/>
          <w:rPrChange w:id="579" w:author="Ilia Bedniakov" w:date="2018-10-04T15:20:00Z">
            <w:rPr>
              <w:noProof/>
              <w:webHidden/>
            </w:rPr>
          </w:rPrChange>
        </w:rPr>
        <w:tab/>
      </w:r>
      <w:r w:rsidR="003772B1" w:rsidRPr="009A3104">
        <w:rPr>
          <w:webHidden/>
          <w:rPrChange w:id="580" w:author="Ilia Bedniakov" w:date="2018-10-04T15:20:00Z">
            <w:rPr>
              <w:noProof/>
              <w:webHidden/>
            </w:rPr>
          </w:rPrChange>
        </w:rPr>
        <w:fldChar w:fldCharType="begin"/>
      </w:r>
      <w:r w:rsidR="003772B1" w:rsidRPr="009A3104">
        <w:rPr>
          <w:webHidden/>
          <w:rPrChange w:id="581" w:author="Ilia Bedniakov" w:date="2018-10-04T15:20:00Z">
            <w:rPr>
              <w:noProof/>
              <w:webHidden/>
            </w:rPr>
          </w:rPrChange>
        </w:rPr>
        <w:instrText xml:space="preserve"> PAGEREF _Toc308789906 \h </w:instrText>
      </w:r>
      <w:r w:rsidR="003772B1" w:rsidRPr="009A3104">
        <w:rPr>
          <w:webHidden/>
          <w:rPrChange w:id="582" w:author="Ilia Bedniakov" w:date="2018-10-04T15:20:00Z">
            <w:rPr>
              <w:noProof/>
              <w:webHidden/>
            </w:rPr>
          </w:rPrChange>
        </w:rPr>
      </w:r>
      <w:r w:rsidR="003772B1" w:rsidRPr="009A3104">
        <w:rPr>
          <w:webHidden/>
          <w:rPrChange w:id="583" w:author="Ilia Bedniakov" w:date="2018-10-04T15:20:00Z">
            <w:rPr>
              <w:noProof/>
              <w:webHidden/>
            </w:rPr>
          </w:rPrChange>
        </w:rPr>
        <w:fldChar w:fldCharType="separate"/>
      </w:r>
      <w:r w:rsidR="00480043" w:rsidRPr="009A3104">
        <w:rPr>
          <w:webHidden/>
          <w:rPrChange w:id="584" w:author="Ilia Bedniakov" w:date="2018-10-04T15:20:00Z">
            <w:rPr>
              <w:noProof/>
              <w:webHidden/>
            </w:rPr>
          </w:rPrChange>
        </w:rPr>
        <w:t>3</w:t>
      </w:r>
      <w:r w:rsidR="003772B1" w:rsidRPr="009A3104">
        <w:rPr>
          <w:webHidden/>
          <w:rPrChange w:id="585" w:author="Ilia Bedniakov" w:date="2018-10-04T15:20:00Z">
            <w:rPr>
              <w:noProof/>
              <w:webHidden/>
            </w:rPr>
          </w:rPrChange>
        </w:rPr>
        <w:fldChar w:fldCharType="end"/>
      </w:r>
      <w:r w:rsidRPr="009A3104">
        <w:rPr>
          <w:rPrChange w:id="586" w:author="Ilia Bedniakov" w:date="2018-10-04T15:20:00Z">
            <w:rPr>
              <w:noProof/>
            </w:rPr>
          </w:rPrChange>
        </w:rPr>
        <w:fldChar w:fldCharType="end"/>
      </w:r>
    </w:p>
    <w:p w14:paraId="10C8DFA7" w14:textId="77777777" w:rsidR="003772B1" w:rsidRPr="009A3104" w:rsidRDefault="00867D81">
      <w:pPr>
        <w:pStyle w:val="30"/>
        <w:tabs>
          <w:tab w:val="left" w:pos="1200"/>
          <w:tab w:val="right" w:leader="dot" w:pos="9193"/>
        </w:tabs>
        <w:rPr>
          <w:rFonts w:ascii="Times New Roman" w:hAnsi="Times New Roman"/>
          <w:sz w:val="24"/>
          <w:rPrChange w:id="587" w:author="Ilia Bedniakov" w:date="2018-10-04T15:20:00Z">
            <w:rPr>
              <w:rFonts w:ascii="Times New Roman" w:hAnsi="Times New Roman"/>
              <w:noProof/>
              <w:sz w:val="24"/>
            </w:rPr>
          </w:rPrChange>
        </w:rPr>
      </w:pPr>
      <w:r w:rsidRPr="009A3104">
        <w:rPr>
          <w:rPrChange w:id="588" w:author="Ilia Bedniakov" w:date="2018-10-04T15:20:00Z">
            <w:rPr/>
          </w:rPrChange>
        </w:rPr>
        <w:fldChar w:fldCharType="begin"/>
      </w:r>
      <w:r w:rsidRPr="009A3104">
        <w:rPr>
          <w:rPrChange w:id="589" w:author="Ilia Bedniakov" w:date="2018-10-04T15:20:00Z">
            <w:rPr/>
          </w:rPrChange>
        </w:rPr>
        <w:instrText xml:space="preserve"> HYPERLINK \l "_Toc308789907" </w:instrText>
      </w:r>
      <w:r w:rsidRPr="009A3104">
        <w:rPr>
          <w:rPrChange w:id="590" w:author="Ilia Bedniakov" w:date="2018-10-04T15:20:00Z">
            <w:rPr/>
          </w:rPrChange>
        </w:rPr>
        <w:fldChar w:fldCharType="separate"/>
      </w:r>
      <w:r w:rsidR="003772B1" w:rsidRPr="009A3104">
        <w:rPr>
          <w:rStyle w:val="a7"/>
          <w:rPrChange w:id="591" w:author="Ilia Bedniakov" w:date="2018-10-04T15:20:00Z">
            <w:rPr>
              <w:rStyle w:val="a7"/>
              <w:noProof/>
            </w:rPr>
          </w:rPrChange>
        </w:rPr>
        <w:t>6.1.1.</w:t>
      </w:r>
      <w:r w:rsidR="003772B1" w:rsidRPr="009A3104">
        <w:rPr>
          <w:rFonts w:ascii="Times New Roman" w:hAnsi="Times New Roman"/>
          <w:sz w:val="24"/>
          <w:rPrChange w:id="592" w:author="Ilia Bedniakov" w:date="2018-10-04T15:20:00Z">
            <w:rPr>
              <w:rFonts w:ascii="Times New Roman" w:hAnsi="Times New Roman"/>
              <w:noProof/>
              <w:sz w:val="24"/>
            </w:rPr>
          </w:rPrChange>
        </w:rPr>
        <w:tab/>
      </w:r>
      <w:r w:rsidR="003772B1" w:rsidRPr="009A3104">
        <w:rPr>
          <w:rStyle w:val="a7"/>
          <w:rPrChange w:id="593" w:author="Ilia Bedniakov" w:date="2018-10-04T15:20:00Z">
            <w:rPr>
              <w:rStyle w:val="a7"/>
              <w:noProof/>
            </w:rPr>
          </w:rPrChange>
        </w:rPr>
        <w:t>Testfälle</w:t>
      </w:r>
      <w:r w:rsidR="003772B1" w:rsidRPr="009A3104">
        <w:rPr>
          <w:webHidden/>
          <w:rPrChange w:id="594" w:author="Ilia Bedniakov" w:date="2018-10-04T15:20:00Z">
            <w:rPr>
              <w:noProof/>
              <w:webHidden/>
            </w:rPr>
          </w:rPrChange>
        </w:rPr>
        <w:tab/>
      </w:r>
      <w:r w:rsidR="003772B1" w:rsidRPr="009A3104">
        <w:rPr>
          <w:webHidden/>
          <w:rPrChange w:id="595" w:author="Ilia Bedniakov" w:date="2018-10-04T15:20:00Z">
            <w:rPr>
              <w:noProof/>
              <w:webHidden/>
            </w:rPr>
          </w:rPrChange>
        </w:rPr>
        <w:fldChar w:fldCharType="begin"/>
      </w:r>
      <w:r w:rsidR="003772B1" w:rsidRPr="009A3104">
        <w:rPr>
          <w:webHidden/>
          <w:rPrChange w:id="596" w:author="Ilia Bedniakov" w:date="2018-10-04T15:20:00Z">
            <w:rPr>
              <w:noProof/>
              <w:webHidden/>
            </w:rPr>
          </w:rPrChange>
        </w:rPr>
        <w:instrText xml:space="preserve"> PAGEREF _Toc308789907 \h </w:instrText>
      </w:r>
      <w:r w:rsidR="003772B1" w:rsidRPr="009A3104">
        <w:rPr>
          <w:webHidden/>
          <w:rPrChange w:id="597" w:author="Ilia Bedniakov" w:date="2018-10-04T15:20:00Z">
            <w:rPr>
              <w:noProof/>
              <w:webHidden/>
            </w:rPr>
          </w:rPrChange>
        </w:rPr>
      </w:r>
      <w:r w:rsidR="003772B1" w:rsidRPr="009A3104">
        <w:rPr>
          <w:webHidden/>
          <w:rPrChange w:id="598" w:author="Ilia Bedniakov" w:date="2018-10-04T15:20:00Z">
            <w:rPr>
              <w:noProof/>
              <w:webHidden/>
            </w:rPr>
          </w:rPrChange>
        </w:rPr>
        <w:fldChar w:fldCharType="separate"/>
      </w:r>
      <w:r w:rsidR="00480043" w:rsidRPr="009A3104">
        <w:rPr>
          <w:webHidden/>
          <w:rPrChange w:id="599" w:author="Ilia Bedniakov" w:date="2018-10-04T15:20:00Z">
            <w:rPr>
              <w:noProof/>
              <w:webHidden/>
            </w:rPr>
          </w:rPrChange>
        </w:rPr>
        <w:t>3</w:t>
      </w:r>
      <w:r w:rsidR="003772B1" w:rsidRPr="009A3104">
        <w:rPr>
          <w:webHidden/>
          <w:rPrChange w:id="600" w:author="Ilia Bedniakov" w:date="2018-10-04T15:20:00Z">
            <w:rPr>
              <w:noProof/>
              <w:webHidden/>
            </w:rPr>
          </w:rPrChange>
        </w:rPr>
        <w:fldChar w:fldCharType="end"/>
      </w:r>
      <w:r w:rsidRPr="009A3104">
        <w:rPr>
          <w:rPrChange w:id="601" w:author="Ilia Bedniakov" w:date="2018-10-04T15:20:00Z">
            <w:rPr>
              <w:noProof/>
            </w:rPr>
          </w:rPrChange>
        </w:rPr>
        <w:fldChar w:fldCharType="end"/>
      </w:r>
    </w:p>
    <w:p w14:paraId="0538C444" w14:textId="77777777" w:rsidR="003772B1" w:rsidRPr="009A3104" w:rsidRDefault="00867D81">
      <w:pPr>
        <w:pStyle w:val="40"/>
        <w:tabs>
          <w:tab w:val="left" w:pos="1680"/>
          <w:tab w:val="right" w:leader="dot" w:pos="9193"/>
        </w:tabs>
        <w:rPr>
          <w:rFonts w:ascii="Times New Roman" w:hAnsi="Times New Roman"/>
          <w:sz w:val="24"/>
          <w:rPrChange w:id="602" w:author="Ilia Bedniakov" w:date="2018-10-04T15:20:00Z">
            <w:rPr>
              <w:rFonts w:ascii="Times New Roman" w:hAnsi="Times New Roman"/>
              <w:noProof/>
              <w:sz w:val="24"/>
            </w:rPr>
          </w:rPrChange>
        </w:rPr>
      </w:pPr>
      <w:r w:rsidRPr="009A3104">
        <w:rPr>
          <w:rPrChange w:id="603" w:author="Ilia Bedniakov" w:date="2018-10-04T15:20:00Z">
            <w:rPr/>
          </w:rPrChange>
        </w:rPr>
        <w:fldChar w:fldCharType="begin"/>
      </w:r>
      <w:r w:rsidRPr="009A3104">
        <w:rPr>
          <w:rPrChange w:id="604" w:author="Ilia Bedniakov" w:date="2018-10-04T15:20:00Z">
            <w:rPr/>
          </w:rPrChange>
        </w:rPr>
        <w:instrText xml:space="preserve"> HYPERLINK \l "_Toc308789908" </w:instrText>
      </w:r>
      <w:r w:rsidRPr="009A3104">
        <w:rPr>
          <w:rPrChange w:id="605" w:author="Ilia Bedniakov" w:date="2018-10-04T15:20:00Z">
            <w:rPr/>
          </w:rPrChange>
        </w:rPr>
        <w:fldChar w:fldCharType="separate"/>
      </w:r>
      <w:r w:rsidR="003772B1" w:rsidRPr="009A3104">
        <w:rPr>
          <w:rStyle w:val="a7"/>
          <w:rPrChange w:id="606" w:author="Ilia Bedniakov" w:date="2018-10-04T15:20:00Z">
            <w:rPr>
              <w:rStyle w:val="a7"/>
              <w:noProof/>
            </w:rPr>
          </w:rPrChange>
        </w:rPr>
        <w:t>6.1.1.1.</w:t>
      </w:r>
      <w:r w:rsidR="003772B1" w:rsidRPr="009A3104">
        <w:rPr>
          <w:rFonts w:ascii="Times New Roman" w:hAnsi="Times New Roman"/>
          <w:sz w:val="24"/>
          <w:rPrChange w:id="607" w:author="Ilia Bedniakov" w:date="2018-10-04T15:20:00Z">
            <w:rPr>
              <w:rFonts w:ascii="Times New Roman" w:hAnsi="Times New Roman"/>
              <w:noProof/>
              <w:sz w:val="24"/>
            </w:rPr>
          </w:rPrChange>
        </w:rPr>
        <w:tab/>
      </w:r>
      <w:r w:rsidR="003772B1" w:rsidRPr="009A3104">
        <w:rPr>
          <w:rStyle w:val="a7"/>
          <w:rPrChange w:id="608" w:author="Ilia Bedniakov" w:date="2018-10-04T15:20:00Z">
            <w:rPr>
              <w:rStyle w:val="a7"/>
              <w:noProof/>
            </w:rPr>
          </w:rPrChange>
        </w:rPr>
        <w:t>Test der PC Hardware gegen aktuelle Spezifikation</w:t>
      </w:r>
      <w:r w:rsidR="003772B1" w:rsidRPr="009A3104">
        <w:rPr>
          <w:webHidden/>
          <w:rPrChange w:id="609" w:author="Ilia Bedniakov" w:date="2018-10-04T15:20:00Z">
            <w:rPr>
              <w:noProof/>
              <w:webHidden/>
            </w:rPr>
          </w:rPrChange>
        </w:rPr>
        <w:tab/>
      </w:r>
      <w:r w:rsidR="003772B1" w:rsidRPr="009A3104">
        <w:rPr>
          <w:webHidden/>
          <w:rPrChange w:id="610" w:author="Ilia Bedniakov" w:date="2018-10-04T15:20:00Z">
            <w:rPr>
              <w:noProof/>
              <w:webHidden/>
            </w:rPr>
          </w:rPrChange>
        </w:rPr>
        <w:fldChar w:fldCharType="begin"/>
      </w:r>
      <w:r w:rsidR="003772B1" w:rsidRPr="009A3104">
        <w:rPr>
          <w:webHidden/>
          <w:rPrChange w:id="611" w:author="Ilia Bedniakov" w:date="2018-10-04T15:20:00Z">
            <w:rPr>
              <w:noProof/>
              <w:webHidden/>
            </w:rPr>
          </w:rPrChange>
        </w:rPr>
        <w:instrText xml:space="preserve"> PAGEREF _Toc308789908 \h </w:instrText>
      </w:r>
      <w:r w:rsidR="003772B1" w:rsidRPr="009A3104">
        <w:rPr>
          <w:webHidden/>
          <w:rPrChange w:id="612" w:author="Ilia Bedniakov" w:date="2018-10-04T15:20:00Z">
            <w:rPr>
              <w:noProof/>
              <w:webHidden/>
            </w:rPr>
          </w:rPrChange>
        </w:rPr>
      </w:r>
      <w:r w:rsidR="003772B1" w:rsidRPr="009A3104">
        <w:rPr>
          <w:webHidden/>
          <w:rPrChange w:id="613" w:author="Ilia Bedniakov" w:date="2018-10-04T15:20:00Z">
            <w:rPr>
              <w:noProof/>
              <w:webHidden/>
            </w:rPr>
          </w:rPrChange>
        </w:rPr>
        <w:fldChar w:fldCharType="separate"/>
      </w:r>
      <w:r w:rsidR="00480043" w:rsidRPr="009A3104">
        <w:rPr>
          <w:webHidden/>
          <w:rPrChange w:id="614" w:author="Ilia Bedniakov" w:date="2018-10-04T15:20:00Z">
            <w:rPr>
              <w:noProof/>
              <w:webHidden/>
            </w:rPr>
          </w:rPrChange>
        </w:rPr>
        <w:t>3</w:t>
      </w:r>
      <w:r w:rsidR="003772B1" w:rsidRPr="009A3104">
        <w:rPr>
          <w:webHidden/>
          <w:rPrChange w:id="615" w:author="Ilia Bedniakov" w:date="2018-10-04T15:20:00Z">
            <w:rPr>
              <w:noProof/>
              <w:webHidden/>
            </w:rPr>
          </w:rPrChange>
        </w:rPr>
        <w:fldChar w:fldCharType="end"/>
      </w:r>
      <w:r w:rsidRPr="009A3104">
        <w:rPr>
          <w:rPrChange w:id="616" w:author="Ilia Bedniakov" w:date="2018-10-04T15:20:00Z">
            <w:rPr>
              <w:noProof/>
            </w:rPr>
          </w:rPrChange>
        </w:rPr>
        <w:fldChar w:fldCharType="end"/>
      </w:r>
    </w:p>
    <w:p w14:paraId="6DCE19D3" w14:textId="77777777" w:rsidR="003772B1" w:rsidRPr="009A3104" w:rsidRDefault="00867D81">
      <w:pPr>
        <w:pStyle w:val="40"/>
        <w:tabs>
          <w:tab w:val="left" w:pos="1680"/>
          <w:tab w:val="right" w:leader="dot" w:pos="9193"/>
        </w:tabs>
        <w:rPr>
          <w:rFonts w:ascii="Times New Roman" w:hAnsi="Times New Roman"/>
          <w:sz w:val="24"/>
          <w:rPrChange w:id="617" w:author="Ilia Bedniakov" w:date="2018-10-04T15:20:00Z">
            <w:rPr>
              <w:rFonts w:ascii="Times New Roman" w:hAnsi="Times New Roman"/>
              <w:noProof/>
              <w:sz w:val="24"/>
            </w:rPr>
          </w:rPrChange>
        </w:rPr>
      </w:pPr>
      <w:r w:rsidRPr="009A3104">
        <w:rPr>
          <w:rPrChange w:id="618" w:author="Ilia Bedniakov" w:date="2018-10-04T15:20:00Z">
            <w:rPr/>
          </w:rPrChange>
        </w:rPr>
        <w:fldChar w:fldCharType="begin"/>
      </w:r>
      <w:r w:rsidRPr="009A3104">
        <w:rPr>
          <w:rPrChange w:id="619" w:author="Ilia Bedniakov" w:date="2018-10-04T15:20:00Z">
            <w:rPr/>
          </w:rPrChange>
        </w:rPr>
        <w:instrText xml:space="preserve"> HYPERLINK \l "_Toc308789909" </w:instrText>
      </w:r>
      <w:r w:rsidRPr="009A3104">
        <w:rPr>
          <w:rPrChange w:id="620" w:author="Ilia Bedniakov" w:date="2018-10-04T15:20:00Z">
            <w:rPr/>
          </w:rPrChange>
        </w:rPr>
        <w:fldChar w:fldCharType="separate"/>
      </w:r>
      <w:r w:rsidR="003772B1" w:rsidRPr="009A3104">
        <w:rPr>
          <w:rStyle w:val="a7"/>
          <w:rPrChange w:id="621" w:author="Ilia Bedniakov" w:date="2018-10-04T15:20:00Z">
            <w:rPr>
              <w:rStyle w:val="a7"/>
              <w:noProof/>
            </w:rPr>
          </w:rPrChange>
        </w:rPr>
        <w:t>6.1.1.2.</w:t>
      </w:r>
      <w:r w:rsidR="003772B1" w:rsidRPr="009A3104">
        <w:rPr>
          <w:rFonts w:ascii="Times New Roman" w:hAnsi="Times New Roman"/>
          <w:sz w:val="24"/>
          <w:rPrChange w:id="622" w:author="Ilia Bedniakov" w:date="2018-10-04T15:20:00Z">
            <w:rPr>
              <w:rFonts w:ascii="Times New Roman" w:hAnsi="Times New Roman"/>
              <w:noProof/>
              <w:sz w:val="24"/>
            </w:rPr>
          </w:rPrChange>
        </w:rPr>
        <w:tab/>
      </w:r>
      <w:r w:rsidR="003772B1" w:rsidRPr="009A3104">
        <w:rPr>
          <w:rStyle w:val="a7"/>
          <w:rPrChange w:id="623" w:author="Ilia Bedniakov" w:date="2018-10-04T15:20:00Z">
            <w:rPr>
              <w:rStyle w:val="a7"/>
              <w:noProof/>
            </w:rPr>
          </w:rPrChange>
        </w:rPr>
        <w:t>Test n</w:t>
      </w:r>
      <w:r w:rsidR="003772B1" w:rsidRPr="009A3104">
        <w:rPr>
          <w:webHidden/>
          <w:rPrChange w:id="624" w:author="Ilia Bedniakov" w:date="2018-10-04T15:20:00Z">
            <w:rPr>
              <w:noProof/>
              <w:webHidden/>
            </w:rPr>
          </w:rPrChange>
        </w:rPr>
        <w:tab/>
      </w:r>
      <w:r w:rsidR="003772B1" w:rsidRPr="009A3104">
        <w:rPr>
          <w:webHidden/>
          <w:rPrChange w:id="625" w:author="Ilia Bedniakov" w:date="2018-10-04T15:20:00Z">
            <w:rPr>
              <w:noProof/>
              <w:webHidden/>
            </w:rPr>
          </w:rPrChange>
        </w:rPr>
        <w:fldChar w:fldCharType="begin"/>
      </w:r>
      <w:r w:rsidR="003772B1" w:rsidRPr="009A3104">
        <w:rPr>
          <w:webHidden/>
          <w:rPrChange w:id="626" w:author="Ilia Bedniakov" w:date="2018-10-04T15:20:00Z">
            <w:rPr>
              <w:noProof/>
              <w:webHidden/>
            </w:rPr>
          </w:rPrChange>
        </w:rPr>
        <w:instrText xml:space="preserve"> PAGEREF _Toc308789909 \h </w:instrText>
      </w:r>
      <w:r w:rsidR="003772B1" w:rsidRPr="009A3104">
        <w:rPr>
          <w:webHidden/>
          <w:rPrChange w:id="627" w:author="Ilia Bedniakov" w:date="2018-10-04T15:20:00Z">
            <w:rPr>
              <w:noProof/>
              <w:webHidden/>
            </w:rPr>
          </w:rPrChange>
        </w:rPr>
      </w:r>
      <w:r w:rsidR="003772B1" w:rsidRPr="009A3104">
        <w:rPr>
          <w:webHidden/>
          <w:rPrChange w:id="628" w:author="Ilia Bedniakov" w:date="2018-10-04T15:20:00Z">
            <w:rPr>
              <w:noProof/>
              <w:webHidden/>
            </w:rPr>
          </w:rPrChange>
        </w:rPr>
        <w:fldChar w:fldCharType="separate"/>
      </w:r>
      <w:r w:rsidR="00480043" w:rsidRPr="009A3104">
        <w:rPr>
          <w:webHidden/>
          <w:rPrChange w:id="629" w:author="Ilia Bedniakov" w:date="2018-10-04T15:20:00Z">
            <w:rPr>
              <w:noProof/>
              <w:webHidden/>
            </w:rPr>
          </w:rPrChange>
        </w:rPr>
        <w:t>3</w:t>
      </w:r>
      <w:r w:rsidR="003772B1" w:rsidRPr="009A3104">
        <w:rPr>
          <w:webHidden/>
          <w:rPrChange w:id="630" w:author="Ilia Bedniakov" w:date="2018-10-04T15:20:00Z">
            <w:rPr>
              <w:noProof/>
              <w:webHidden/>
            </w:rPr>
          </w:rPrChange>
        </w:rPr>
        <w:fldChar w:fldCharType="end"/>
      </w:r>
      <w:r w:rsidRPr="009A3104">
        <w:rPr>
          <w:rPrChange w:id="631" w:author="Ilia Bedniakov" w:date="2018-10-04T15:20:00Z">
            <w:rPr>
              <w:noProof/>
            </w:rPr>
          </w:rPrChange>
        </w:rPr>
        <w:fldChar w:fldCharType="end"/>
      </w:r>
    </w:p>
    <w:p w14:paraId="16C1AB8A" w14:textId="77777777" w:rsidR="003772B1" w:rsidRPr="009A3104" w:rsidRDefault="00867D81">
      <w:pPr>
        <w:pStyle w:val="10"/>
        <w:tabs>
          <w:tab w:val="left" w:pos="600"/>
          <w:tab w:val="right" w:leader="dot" w:pos="9193"/>
        </w:tabs>
        <w:rPr>
          <w:rFonts w:ascii="Times New Roman" w:hAnsi="Times New Roman"/>
          <w:sz w:val="24"/>
          <w:rPrChange w:id="632" w:author="Ilia Bedniakov" w:date="2018-10-04T15:20:00Z">
            <w:rPr>
              <w:rFonts w:ascii="Times New Roman" w:hAnsi="Times New Roman"/>
              <w:noProof/>
              <w:sz w:val="24"/>
            </w:rPr>
          </w:rPrChange>
        </w:rPr>
      </w:pPr>
      <w:r w:rsidRPr="009A3104">
        <w:rPr>
          <w:rPrChange w:id="633" w:author="Ilia Bedniakov" w:date="2018-10-04T15:20:00Z">
            <w:rPr/>
          </w:rPrChange>
        </w:rPr>
        <w:fldChar w:fldCharType="begin"/>
      </w:r>
      <w:r w:rsidRPr="009A3104">
        <w:rPr>
          <w:rPrChange w:id="634" w:author="Ilia Bedniakov" w:date="2018-10-04T15:20:00Z">
            <w:rPr/>
          </w:rPrChange>
        </w:rPr>
        <w:instrText xml:space="preserve"> HYPERLINK \l "_Toc308789910" </w:instrText>
      </w:r>
      <w:r w:rsidRPr="009A3104">
        <w:rPr>
          <w:rPrChange w:id="635" w:author="Ilia Bedniakov" w:date="2018-10-04T15:20:00Z">
            <w:rPr/>
          </w:rPrChange>
        </w:rPr>
        <w:fldChar w:fldCharType="separate"/>
      </w:r>
      <w:r w:rsidR="003772B1" w:rsidRPr="009A3104">
        <w:rPr>
          <w:rStyle w:val="a7"/>
          <w:rPrChange w:id="636" w:author="Ilia Bedniakov" w:date="2018-10-04T15:20:00Z">
            <w:rPr>
              <w:rStyle w:val="a7"/>
              <w:noProof/>
            </w:rPr>
          </w:rPrChange>
        </w:rPr>
        <w:t>7.</w:t>
      </w:r>
      <w:r w:rsidR="003772B1" w:rsidRPr="009A3104">
        <w:rPr>
          <w:rFonts w:ascii="Times New Roman" w:hAnsi="Times New Roman"/>
          <w:sz w:val="24"/>
          <w:rPrChange w:id="637" w:author="Ilia Bedniakov" w:date="2018-10-04T15:20:00Z">
            <w:rPr>
              <w:rFonts w:ascii="Times New Roman" w:hAnsi="Times New Roman"/>
              <w:noProof/>
              <w:sz w:val="24"/>
            </w:rPr>
          </w:rPrChange>
        </w:rPr>
        <w:tab/>
      </w:r>
      <w:r w:rsidR="003772B1" w:rsidRPr="009A3104">
        <w:rPr>
          <w:rStyle w:val="a7"/>
          <w:rPrChange w:id="638" w:author="Ilia Bedniakov" w:date="2018-10-04T15:20:00Z">
            <w:rPr>
              <w:rStyle w:val="a7"/>
              <w:noProof/>
            </w:rPr>
          </w:rPrChange>
        </w:rPr>
        <w:t>MCC</w:t>
      </w:r>
      <w:r w:rsidR="003772B1" w:rsidRPr="009A3104">
        <w:rPr>
          <w:webHidden/>
          <w:rPrChange w:id="639" w:author="Ilia Bedniakov" w:date="2018-10-04T15:20:00Z">
            <w:rPr>
              <w:noProof/>
              <w:webHidden/>
            </w:rPr>
          </w:rPrChange>
        </w:rPr>
        <w:tab/>
      </w:r>
      <w:r w:rsidR="003772B1" w:rsidRPr="009A3104">
        <w:rPr>
          <w:webHidden/>
          <w:rPrChange w:id="640" w:author="Ilia Bedniakov" w:date="2018-10-04T15:20:00Z">
            <w:rPr>
              <w:noProof/>
              <w:webHidden/>
            </w:rPr>
          </w:rPrChange>
        </w:rPr>
        <w:fldChar w:fldCharType="begin"/>
      </w:r>
      <w:r w:rsidR="003772B1" w:rsidRPr="009A3104">
        <w:rPr>
          <w:webHidden/>
          <w:rPrChange w:id="641" w:author="Ilia Bedniakov" w:date="2018-10-04T15:20:00Z">
            <w:rPr>
              <w:noProof/>
              <w:webHidden/>
            </w:rPr>
          </w:rPrChange>
        </w:rPr>
        <w:instrText xml:space="preserve"> PAGEREF _Toc308789910 \h </w:instrText>
      </w:r>
      <w:r w:rsidR="003772B1" w:rsidRPr="009A3104">
        <w:rPr>
          <w:webHidden/>
          <w:rPrChange w:id="642" w:author="Ilia Bedniakov" w:date="2018-10-04T15:20:00Z">
            <w:rPr>
              <w:noProof/>
              <w:webHidden/>
            </w:rPr>
          </w:rPrChange>
        </w:rPr>
      </w:r>
      <w:r w:rsidR="003772B1" w:rsidRPr="009A3104">
        <w:rPr>
          <w:webHidden/>
          <w:rPrChange w:id="643" w:author="Ilia Bedniakov" w:date="2018-10-04T15:20:00Z">
            <w:rPr>
              <w:noProof/>
              <w:webHidden/>
            </w:rPr>
          </w:rPrChange>
        </w:rPr>
        <w:fldChar w:fldCharType="separate"/>
      </w:r>
      <w:r w:rsidR="00480043" w:rsidRPr="009A3104">
        <w:rPr>
          <w:webHidden/>
          <w:rPrChange w:id="644" w:author="Ilia Bedniakov" w:date="2018-10-04T15:20:00Z">
            <w:rPr>
              <w:noProof/>
              <w:webHidden/>
            </w:rPr>
          </w:rPrChange>
        </w:rPr>
        <w:t>3</w:t>
      </w:r>
      <w:r w:rsidR="003772B1" w:rsidRPr="009A3104">
        <w:rPr>
          <w:webHidden/>
          <w:rPrChange w:id="645" w:author="Ilia Bedniakov" w:date="2018-10-04T15:20:00Z">
            <w:rPr>
              <w:noProof/>
              <w:webHidden/>
            </w:rPr>
          </w:rPrChange>
        </w:rPr>
        <w:fldChar w:fldCharType="end"/>
      </w:r>
      <w:r w:rsidRPr="009A3104">
        <w:rPr>
          <w:rPrChange w:id="646" w:author="Ilia Bedniakov" w:date="2018-10-04T15:20:00Z">
            <w:rPr>
              <w:noProof/>
            </w:rPr>
          </w:rPrChange>
        </w:rPr>
        <w:fldChar w:fldCharType="end"/>
      </w:r>
    </w:p>
    <w:p w14:paraId="1EDE9897" w14:textId="77777777" w:rsidR="003772B1" w:rsidRPr="009A3104" w:rsidRDefault="00867D81">
      <w:pPr>
        <w:pStyle w:val="21"/>
        <w:tabs>
          <w:tab w:val="left" w:pos="960"/>
          <w:tab w:val="right" w:leader="dot" w:pos="9193"/>
        </w:tabs>
        <w:rPr>
          <w:rFonts w:ascii="Times New Roman" w:hAnsi="Times New Roman"/>
          <w:sz w:val="24"/>
          <w:rPrChange w:id="647" w:author="Ilia Bedniakov" w:date="2018-10-04T15:20:00Z">
            <w:rPr>
              <w:rFonts w:ascii="Times New Roman" w:hAnsi="Times New Roman"/>
              <w:noProof/>
              <w:sz w:val="24"/>
            </w:rPr>
          </w:rPrChange>
        </w:rPr>
      </w:pPr>
      <w:r w:rsidRPr="009A3104">
        <w:rPr>
          <w:rPrChange w:id="648" w:author="Ilia Bedniakov" w:date="2018-10-04T15:20:00Z">
            <w:rPr/>
          </w:rPrChange>
        </w:rPr>
        <w:fldChar w:fldCharType="begin"/>
      </w:r>
      <w:r w:rsidRPr="009A3104">
        <w:rPr>
          <w:rPrChange w:id="649" w:author="Ilia Bedniakov" w:date="2018-10-04T15:20:00Z">
            <w:rPr/>
          </w:rPrChange>
        </w:rPr>
        <w:instrText xml:space="preserve"> HYPERLINK \l "_Toc308789911" </w:instrText>
      </w:r>
      <w:r w:rsidRPr="009A3104">
        <w:rPr>
          <w:rPrChange w:id="650" w:author="Ilia Bedniakov" w:date="2018-10-04T15:20:00Z">
            <w:rPr/>
          </w:rPrChange>
        </w:rPr>
        <w:fldChar w:fldCharType="separate"/>
      </w:r>
      <w:r w:rsidR="003772B1" w:rsidRPr="009A3104">
        <w:rPr>
          <w:rStyle w:val="a7"/>
          <w:rPrChange w:id="651" w:author="Ilia Bedniakov" w:date="2018-10-04T15:20:00Z">
            <w:rPr>
              <w:rStyle w:val="a7"/>
              <w:noProof/>
            </w:rPr>
          </w:rPrChange>
        </w:rPr>
        <w:t>7.1.</w:t>
      </w:r>
      <w:r w:rsidR="003772B1" w:rsidRPr="009A3104">
        <w:rPr>
          <w:rFonts w:ascii="Times New Roman" w:hAnsi="Times New Roman"/>
          <w:sz w:val="24"/>
          <w:rPrChange w:id="652" w:author="Ilia Bedniakov" w:date="2018-10-04T15:20:00Z">
            <w:rPr>
              <w:rFonts w:ascii="Times New Roman" w:hAnsi="Times New Roman"/>
              <w:noProof/>
              <w:sz w:val="24"/>
            </w:rPr>
          </w:rPrChange>
        </w:rPr>
        <w:tab/>
      </w:r>
      <w:r w:rsidR="003772B1" w:rsidRPr="009A3104">
        <w:rPr>
          <w:rStyle w:val="a7"/>
          <w:rPrChange w:id="653" w:author="Ilia Bedniakov" w:date="2018-10-04T15:20:00Z">
            <w:rPr>
              <w:rStyle w:val="a7"/>
              <w:noProof/>
            </w:rPr>
          </w:rPrChange>
        </w:rPr>
        <w:t>Tests</w:t>
      </w:r>
      <w:r w:rsidR="003772B1" w:rsidRPr="009A3104">
        <w:rPr>
          <w:webHidden/>
          <w:rPrChange w:id="654" w:author="Ilia Bedniakov" w:date="2018-10-04T15:20:00Z">
            <w:rPr>
              <w:noProof/>
              <w:webHidden/>
            </w:rPr>
          </w:rPrChange>
        </w:rPr>
        <w:tab/>
      </w:r>
      <w:r w:rsidR="003772B1" w:rsidRPr="009A3104">
        <w:rPr>
          <w:webHidden/>
          <w:rPrChange w:id="655" w:author="Ilia Bedniakov" w:date="2018-10-04T15:20:00Z">
            <w:rPr>
              <w:noProof/>
              <w:webHidden/>
            </w:rPr>
          </w:rPrChange>
        </w:rPr>
        <w:fldChar w:fldCharType="begin"/>
      </w:r>
      <w:r w:rsidR="003772B1" w:rsidRPr="009A3104">
        <w:rPr>
          <w:webHidden/>
          <w:rPrChange w:id="656" w:author="Ilia Bedniakov" w:date="2018-10-04T15:20:00Z">
            <w:rPr>
              <w:noProof/>
              <w:webHidden/>
            </w:rPr>
          </w:rPrChange>
        </w:rPr>
        <w:instrText xml:space="preserve"> PAGEREF _Toc308789911 \h </w:instrText>
      </w:r>
      <w:r w:rsidR="003772B1" w:rsidRPr="009A3104">
        <w:rPr>
          <w:webHidden/>
          <w:rPrChange w:id="657" w:author="Ilia Bedniakov" w:date="2018-10-04T15:20:00Z">
            <w:rPr>
              <w:noProof/>
              <w:webHidden/>
            </w:rPr>
          </w:rPrChange>
        </w:rPr>
      </w:r>
      <w:r w:rsidR="003772B1" w:rsidRPr="009A3104">
        <w:rPr>
          <w:webHidden/>
          <w:rPrChange w:id="658" w:author="Ilia Bedniakov" w:date="2018-10-04T15:20:00Z">
            <w:rPr>
              <w:noProof/>
              <w:webHidden/>
            </w:rPr>
          </w:rPrChange>
        </w:rPr>
        <w:fldChar w:fldCharType="separate"/>
      </w:r>
      <w:r w:rsidR="00480043" w:rsidRPr="009A3104">
        <w:rPr>
          <w:webHidden/>
          <w:rPrChange w:id="659" w:author="Ilia Bedniakov" w:date="2018-10-04T15:20:00Z">
            <w:rPr>
              <w:noProof/>
              <w:webHidden/>
            </w:rPr>
          </w:rPrChange>
        </w:rPr>
        <w:t>3</w:t>
      </w:r>
      <w:r w:rsidR="003772B1" w:rsidRPr="009A3104">
        <w:rPr>
          <w:webHidden/>
          <w:rPrChange w:id="660" w:author="Ilia Bedniakov" w:date="2018-10-04T15:20:00Z">
            <w:rPr>
              <w:noProof/>
              <w:webHidden/>
            </w:rPr>
          </w:rPrChange>
        </w:rPr>
        <w:fldChar w:fldCharType="end"/>
      </w:r>
      <w:r w:rsidRPr="009A3104">
        <w:rPr>
          <w:rPrChange w:id="661" w:author="Ilia Bedniakov" w:date="2018-10-04T15:20:00Z">
            <w:rPr>
              <w:noProof/>
            </w:rPr>
          </w:rPrChange>
        </w:rPr>
        <w:fldChar w:fldCharType="end"/>
      </w:r>
    </w:p>
    <w:p w14:paraId="5C9088F5" w14:textId="77777777" w:rsidR="003772B1" w:rsidRPr="009A3104" w:rsidRDefault="00867D81">
      <w:pPr>
        <w:pStyle w:val="30"/>
        <w:tabs>
          <w:tab w:val="left" w:pos="1200"/>
          <w:tab w:val="right" w:leader="dot" w:pos="9193"/>
        </w:tabs>
        <w:rPr>
          <w:rFonts w:ascii="Times New Roman" w:hAnsi="Times New Roman"/>
          <w:sz w:val="24"/>
          <w:rPrChange w:id="662" w:author="Ilia Bedniakov" w:date="2018-10-04T15:20:00Z">
            <w:rPr>
              <w:rFonts w:ascii="Times New Roman" w:hAnsi="Times New Roman"/>
              <w:noProof/>
              <w:sz w:val="24"/>
            </w:rPr>
          </w:rPrChange>
        </w:rPr>
      </w:pPr>
      <w:r w:rsidRPr="009A3104">
        <w:rPr>
          <w:rPrChange w:id="663" w:author="Ilia Bedniakov" w:date="2018-10-04T15:20:00Z">
            <w:rPr/>
          </w:rPrChange>
        </w:rPr>
        <w:fldChar w:fldCharType="begin"/>
      </w:r>
      <w:r w:rsidRPr="009A3104">
        <w:rPr>
          <w:rPrChange w:id="664" w:author="Ilia Bedniakov" w:date="2018-10-04T15:20:00Z">
            <w:rPr/>
          </w:rPrChange>
        </w:rPr>
        <w:instrText xml:space="preserve"> HYPERLINK \l "_Toc308789912" </w:instrText>
      </w:r>
      <w:r w:rsidRPr="009A3104">
        <w:rPr>
          <w:rPrChange w:id="665" w:author="Ilia Bedniakov" w:date="2018-10-04T15:20:00Z">
            <w:rPr/>
          </w:rPrChange>
        </w:rPr>
        <w:fldChar w:fldCharType="separate"/>
      </w:r>
      <w:r w:rsidR="003772B1" w:rsidRPr="009A3104">
        <w:rPr>
          <w:rStyle w:val="a7"/>
          <w:rPrChange w:id="666" w:author="Ilia Bedniakov" w:date="2018-10-04T15:20:00Z">
            <w:rPr>
              <w:rStyle w:val="a7"/>
              <w:noProof/>
            </w:rPr>
          </w:rPrChange>
        </w:rPr>
        <w:t>7.1.1.</w:t>
      </w:r>
      <w:r w:rsidR="003772B1" w:rsidRPr="009A3104">
        <w:rPr>
          <w:rFonts w:ascii="Times New Roman" w:hAnsi="Times New Roman"/>
          <w:sz w:val="24"/>
          <w:rPrChange w:id="667" w:author="Ilia Bedniakov" w:date="2018-10-04T15:20:00Z">
            <w:rPr>
              <w:rFonts w:ascii="Times New Roman" w:hAnsi="Times New Roman"/>
              <w:noProof/>
              <w:sz w:val="24"/>
            </w:rPr>
          </w:rPrChange>
        </w:rPr>
        <w:tab/>
      </w:r>
      <w:r w:rsidR="003772B1" w:rsidRPr="009A3104">
        <w:rPr>
          <w:rStyle w:val="a7"/>
          <w:rPrChange w:id="668" w:author="Ilia Bedniakov" w:date="2018-10-04T15:20:00Z">
            <w:rPr>
              <w:rStyle w:val="a7"/>
              <w:noProof/>
            </w:rPr>
          </w:rPrChange>
        </w:rPr>
        <w:t>Testfälle</w:t>
      </w:r>
      <w:r w:rsidR="003772B1" w:rsidRPr="009A3104">
        <w:rPr>
          <w:webHidden/>
          <w:rPrChange w:id="669" w:author="Ilia Bedniakov" w:date="2018-10-04T15:20:00Z">
            <w:rPr>
              <w:noProof/>
              <w:webHidden/>
            </w:rPr>
          </w:rPrChange>
        </w:rPr>
        <w:tab/>
      </w:r>
      <w:r w:rsidR="003772B1" w:rsidRPr="009A3104">
        <w:rPr>
          <w:webHidden/>
          <w:rPrChange w:id="670" w:author="Ilia Bedniakov" w:date="2018-10-04T15:20:00Z">
            <w:rPr>
              <w:noProof/>
              <w:webHidden/>
            </w:rPr>
          </w:rPrChange>
        </w:rPr>
        <w:fldChar w:fldCharType="begin"/>
      </w:r>
      <w:r w:rsidR="003772B1" w:rsidRPr="009A3104">
        <w:rPr>
          <w:webHidden/>
          <w:rPrChange w:id="671" w:author="Ilia Bedniakov" w:date="2018-10-04T15:20:00Z">
            <w:rPr>
              <w:noProof/>
              <w:webHidden/>
            </w:rPr>
          </w:rPrChange>
        </w:rPr>
        <w:instrText xml:space="preserve"> PAGEREF _Toc308789912 \h </w:instrText>
      </w:r>
      <w:r w:rsidR="003772B1" w:rsidRPr="009A3104">
        <w:rPr>
          <w:webHidden/>
          <w:rPrChange w:id="672" w:author="Ilia Bedniakov" w:date="2018-10-04T15:20:00Z">
            <w:rPr>
              <w:noProof/>
              <w:webHidden/>
            </w:rPr>
          </w:rPrChange>
        </w:rPr>
      </w:r>
      <w:r w:rsidR="003772B1" w:rsidRPr="009A3104">
        <w:rPr>
          <w:webHidden/>
          <w:rPrChange w:id="673" w:author="Ilia Bedniakov" w:date="2018-10-04T15:20:00Z">
            <w:rPr>
              <w:noProof/>
              <w:webHidden/>
            </w:rPr>
          </w:rPrChange>
        </w:rPr>
        <w:fldChar w:fldCharType="separate"/>
      </w:r>
      <w:r w:rsidR="00480043" w:rsidRPr="009A3104">
        <w:rPr>
          <w:webHidden/>
          <w:rPrChange w:id="674" w:author="Ilia Bedniakov" w:date="2018-10-04T15:20:00Z">
            <w:rPr>
              <w:noProof/>
              <w:webHidden/>
            </w:rPr>
          </w:rPrChange>
        </w:rPr>
        <w:t>3</w:t>
      </w:r>
      <w:r w:rsidR="003772B1" w:rsidRPr="009A3104">
        <w:rPr>
          <w:webHidden/>
          <w:rPrChange w:id="675" w:author="Ilia Bedniakov" w:date="2018-10-04T15:20:00Z">
            <w:rPr>
              <w:noProof/>
              <w:webHidden/>
            </w:rPr>
          </w:rPrChange>
        </w:rPr>
        <w:fldChar w:fldCharType="end"/>
      </w:r>
      <w:r w:rsidRPr="009A3104">
        <w:rPr>
          <w:rPrChange w:id="676" w:author="Ilia Bedniakov" w:date="2018-10-04T15:20:00Z">
            <w:rPr>
              <w:noProof/>
            </w:rPr>
          </w:rPrChange>
        </w:rPr>
        <w:fldChar w:fldCharType="end"/>
      </w:r>
    </w:p>
    <w:p w14:paraId="2FE3105F" w14:textId="77777777" w:rsidR="003772B1" w:rsidRPr="009A3104" w:rsidRDefault="00867D81">
      <w:pPr>
        <w:pStyle w:val="40"/>
        <w:tabs>
          <w:tab w:val="left" w:pos="1680"/>
          <w:tab w:val="right" w:leader="dot" w:pos="9193"/>
        </w:tabs>
        <w:rPr>
          <w:rFonts w:ascii="Times New Roman" w:hAnsi="Times New Roman"/>
          <w:sz w:val="24"/>
          <w:rPrChange w:id="677" w:author="Ilia Bedniakov" w:date="2018-10-04T15:20:00Z">
            <w:rPr>
              <w:rFonts w:ascii="Times New Roman" w:hAnsi="Times New Roman"/>
              <w:noProof/>
              <w:sz w:val="24"/>
            </w:rPr>
          </w:rPrChange>
        </w:rPr>
      </w:pPr>
      <w:r w:rsidRPr="009A3104">
        <w:rPr>
          <w:rPrChange w:id="678" w:author="Ilia Bedniakov" w:date="2018-10-04T15:20:00Z">
            <w:rPr/>
          </w:rPrChange>
        </w:rPr>
        <w:lastRenderedPageBreak/>
        <w:fldChar w:fldCharType="begin"/>
      </w:r>
      <w:r w:rsidRPr="009A3104">
        <w:rPr>
          <w:rPrChange w:id="679" w:author="Ilia Bedniakov" w:date="2018-10-04T15:20:00Z">
            <w:rPr/>
          </w:rPrChange>
        </w:rPr>
        <w:instrText xml:space="preserve"> HYPERLINK \l "_Toc308789913" </w:instrText>
      </w:r>
      <w:r w:rsidRPr="009A3104">
        <w:rPr>
          <w:rPrChange w:id="680" w:author="Ilia Bedniakov" w:date="2018-10-04T15:20:00Z">
            <w:rPr/>
          </w:rPrChange>
        </w:rPr>
        <w:fldChar w:fldCharType="separate"/>
      </w:r>
      <w:r w:rsidR="003772B1" w:rsidRPr="009A3104">
        <w:rPr>
          <w:rStyle w:val="a7"/>
          <w:rPrChange w:id="681" w:author="Ilia Bedniakov" w:date="2018-10-04T15:20:00Z">
            <w:rPr>
              <w:rStyle w:val="a7"/>
              <w:noProof/>
            </w:rPr>
          </w:rPrChange>
        </w:rPr>
        <w:t>7.1.1.1.</w:t>
      </w:r>
      <w:r w:rsidR="003772B1" w:rsidRPr="009A3104">
        <w:rPr>
          <w:rFonts w:ascii="Times New Roman" w:hAnsi="Times New Roman"/>
          <w:sz w:val="24"/>
          <w:rPrChange w:id="682" w:author="Ilia Bedniakov" w:date="2018-10-04T15:20:00Z">
            <w:rPr>
              <w:rFonts w:ascii="Times New Roman" w:hAnsi="Times New Roman"/>
              <w:noProof/>
              <w:sz w:val="24"/>
            </w:rPr>
          </w:rPrChange>
        </w:rPr>
        <w:tab/>
      </w:r>
      <w:r w:rsidR="003772B1" w:rsidRPr="009A3104">
        <w:rPr>
          <w:rStyle w:val="a7"/>
          <w:rPrChange w:id="683" w:author="Ilia Bedniakov" w:date="2018-10-04T15:20:00Z">
            <w:rPr>
              <w:rStyle w:val="a7"/>
              <w:noProof/>
            </w:rPr>
          </w:rPrChange>
        </w:rPr>
        <w:t>EA Test</w:t>
      </w:r>
      <w:r w:rsidR="003772B1" w:rsidRPr="009A3104">
        <w:rPr>
          <w:webHidden/>
          <w:rPrChange w:id="684" w:author="Ilia Bedniakov" w:date="2018-10-04T15:20:00Z">
            <w:rPr>
              <w:noProof/>
              <w:webHidden/>
            </w:rPr>
          </w:rPrChange>
        </w:rPr>
        <w:tab/>
      </w:r>
      <w:r w:rsidR="003772B1" w:rsidRPr="009A3104">
        <w:rPr>
          <w:webHidden/>
          <w:rPrChange w:id="685" w:author="Ilia Bedniakov" w:date="2018-10-04T15:20:00Z">
            <w:rPr>
              <w:noProof/>
              <w:webHidden/>
            </w:rPr>
          </w:rPrChange>
        </w:rPr>
        <w:fldChar w:fldCharType="begin"/>
      </w:r>
      <w:r w:rsidR="003772B1" w:rsidRPr="009A3104">
        <w:rPr>
          <w:webHidden/>
          <w:rPrChange w:id="686" w:author="Ilia Bedniakov" w:date="2018-10-04T15:20:00Z">
            <w:rPr>
              <w:noProof/>
              <w:webHidden/>
            </w:rPr>
          </w:rPrChange>
        </w:rPr>
        <w:instrText xml:space="preserve"> PAGEREF _Toc308789913 \h </w:instrText>
      </w:r>
      <w:r w:rsidR="003772B1" w:rsidRPr="009A3104">
        <w:rPr>
          <w:webHidden/>
          <w:rPrChange w:id="687" w:author="Ilia Bedniakov" w:date="2018-10-04T15:20:00Z">
            <w:rPr>
              <w:noProof/>
              <w:webHidden/>
            </w:rPr>
          </w:rPrChange>
        </w:rPr>
      </w:r>
      <w:r w:rsidR="003772B1" w:rsidRPr="009A3104">
        <w:rPr>
          <w:webHidden/>
          <w:rPrChange w:id="688" w:author="Ilia Bedniakov" w:date="2018-10-04T15:20:00Z">
            <w:rPr>
              <w:noProof/>
              <w:webHidden/>
            </w:rPr>
          </w:rPrChange>
        </w:rPr>
        <w:fldChar w:fldCharType="separate"/>
      </w:r>
      <w:r w:rsidR="00480043" w:rsidRPr="009A3104">
        <w:rPr>
          <w:webHidden/>
          <w:rPrChange w:id="689" w:author="Ilia Bedniakov" w:date="2018-10-04T15:20:00Z">
            <w:rPr>
              <w:noProof/>
              <w:webHidden/>
            </w:rPr>
          </w:rPrChange>
        </w:rPr>
        <w:t>3</w:t>
      </w:r>
      <w:r w:rsidR="003772B1" w:rsidRPr="009A3104">
        <w:rPr>
          <w:webHidden/>
          <w:rPrChange w:id="690" w:author="Ilia Bedniakov" w:date="2018-10-04T15:20:00Z">
            <w:rPr>
              <w:noProof/>
              <w:webHidden/>
            </w:rPr>
          </w:rPrChange>
        </w:rPr>
        <w:fldChar w:fldCharType="end"/>
      </w:r>
      <w:r w:rsidRPr="009A3104">
        <w:rPr>
          <w:rPrChange w:id="691" w:author="Ilia Bedniakov" w:date="2018-10-04T15:20:00Z">
            <w:rPr>
              <w:noProof/>
            </w:rPr>
          </w:rPrChange>
        </w:rPr>
        <w:fldChar w:fldCharType="end"/>
      </w:r>
    </w:p>
    <w:p w14:paraId="34F7DF89" w14:textId="77777777" w:rsidR="003772B1" w:rsidRPr="009A3104" w:rsidRDefault="00867D81">
      <w:pPr>
        <w:pStyle w:val="40"/>
        <w:tabs>
          <w:tab w:val="left" w:pos="1680"/>
          <w:tab w:val="right" w:leader="dot" w:pos="9193"/>
        </w:tabs>
        <w:rPr>
          <w:rFonts w:ascii="Times New Roman" w:hAnsi="Times New Roman"/>
          <w:sz w:val="24"/>
          <w:rPrChange w:id="692" w:author="Ilia Bedniakov" w:date="2018-10-04T15:20:00Z">
            <w:rPr>
              <w:rFonts w:ascii="Times New Roman" w:hAnsi="Times New Roman"/>
              <w:noProof/>
              <w:sz w:val="24"/>
            </w:rPr>
          </w:rPrChange>
        </w:rPr>
      </w:pPr>
      <w:r w:rsidRPr="009A3104">
        <w:rPr>
          <w:rPrChange w:id="693" w:author="Ilia Bedniakov" w:date="2018-10-04T15:20:00Z">
            <w:rPr/>
          </w:rPrChange>
        </w:rPr>
        <w:fldChar w:fldCharType="begin"/>
      </w:r>
      <w:r w:rsidRPr="009A3104">
        <w:rPr>
          <w:rPrChange w:id="694" w:author="Ilia Bedniakov" w:date="2018-10-04T15:20:00Z">
            <w:rPr/>
          </w:rPrChange>
        </w:rPr>
        <w:instrText xml:space="preserve"> HYPERLINK \l "_Toc308789914" </w:instrText>
      </w:r>
      <w:r w:rsidRPr="009A3104">
        <w:rPr>
          <w:rPrChange w:id="695" w:author="Ilia Bedniakov" w:date="2018-10-04T15:20:00Z">
            <w:rPr/>
          </w:rPrChange>
        </w:rPr>
        <w:fldChar w:fldCharType="separate"/>
      </w:r>
      <w:r w:rsidR="003772B1" w:rsidRPr="009A3104">
        <w:rPr>
          <w:rStyle w:val="a7"/>
          <w:rPrChange w:id="696" w:author="Ilia Bedniakov" w:date="2018-10-04T15:20:00Z">
            <w:rPr>
              <w:rStyle w:val="a7"/>
              <w:noProof/>
            </w:rPr>
          </w:rPrChange>
        </w:rPr>
        <w:t>7.1.1.2.</w:t>
      </w:r>
      <w:r w:rsidR="003772B1" w:rsidRPr="009A3104">
        <w:rPr>
          <w:rFonts w:ascii="Times New Roman" w:hAnsi="Times New Roman"/>
          <w:sz w:val="24"/>
          <w:rPrChange w:id="697" w:author="Ilia Bedniakov" w:date="2018-10-04T15:20:00Z">
            <w:rPr>
              <w:rFonts w:ascii="Times New Roman" w:hAnsi="Times New Roman"/>
              <w:noProof/>
              <w:sz w:val="24"/>
            </w:rPr>
          </w:rPrChange>
        </w:rPr>
        <w:tab/>
      </w:r>
      <w:r w:rsidR="003772B1" w:rsidRPr="009A3104">
        <w:rPr>
          <w:rStyle w:val="a7"/>
          <w:rPrChange w:id="698" w:author="Ilia Bedniakov" w:date="2018-10-04T15:20:00Z">
            <w:rPr>
              <w:rStyle w:val="a7"/>
              <w:noProof/>
            </w:rPr>
          </w:rPrChange>
        </w:rPr>
        <w:t>Elektrische Prüfungen nach DIN / VDE0113</w:t>
      </w:r>
      <w:r w:rsidR="003772B1" w:rsidRPr="009A3104">
        <w:rPr>
          <w:webHidden/>
          <w:rPrChange w:id="699" w:author="Ilia Bedniakov" w:date="2018-10-04T15:20:00Z">
            <w:rPr>
              <w:noProof/>
              <w:webHidden/>
            </w:rPr>
          </w:rPrChange>
        </w:rPr>
        <w:tab/>
      </w:r>
      <w:r w:rsidR="003772B1" w:rsidRPr="009A3104">
        <w:rPr>
          <w:webHidden/>
          <w:rPrChange w:id="700" w:author="Ilia Bedniakov" w:date="2018-10-04T15:20:00Z">
            <w:rPr>
              <w:noProof/>
              <w:webHidden/>
            </w:rPr>
          </w:rPrChange>
        </w:rPr>
        <w:fldChar w:fldCharType="begin"/>
      </w:r>
      <w:r w:rsidR="003772B1" w:rsidRPr="009A3104">
        <w:rPr>
          <w:webHidden/>
          <w:rPrChange w:id="701" w:author="Ilia Bedniakov" w:date="2018-10-04T15:20:00Z">
            <w:rPr>
              <w:noProof/>
              <w:webHidden/>
            </w:rPr>
          </w:rPrChange>
        </w:rPr>
        <w:instrText xml:space="preserve"> PAGEREF _Toc308789914 \h </w:instrText>
      </w:r>
      <w:r w:rsidR="003772B1" w:rsidRPr="009A3104">
        <w:rPr>
          <w:webHidden/>
          <w:rPrChange w:id="702" w:author="Ilia Bedniakov" w:date="2018-10-04T15:20:00Z">
            <w:rPr>
              <w:noProof/>
              <w:webHidden/>
            </w:rPr>
          </w:rPrChange>
        </w:rPr>
      </w:r>
      <w:r w:rsidR="003772B1" w:rsidRPr="009A3104">
        <w:rPr>
          <w:webHidden/>
          <w:rPrChange w:id="703" w:author="Ilia Bedniakov" w:date="2018-10-04T15:20:00Z">
            <w:rPr>
              <w:noProof/>
              <w:webHidden/>
            </w:rPr>
          </w:rPrChange>
        </w:rPr>
        <w:fldChar w:fldCharType="separate"/>
      </w:r>
      <w:r w:rsidR="00480043" w:rsidRPr="009A3104">
        <w:rPr>
          <w:webHidden/>
          <w:rPrChange w:id="704" w:author="Ilia Bedniakov" w:date="2018-10-04T15:20:00Z">
            <w:rPr>
              <w:noProof/>
              <w:webHidden/>
            </w:rPr>
          </w:rPrChange>
        </w:rPr>
        <w:t>3</w:t>
      </w:r>
      <w:r w:rsidR="003772B1" w:rsidRPr="009A3104">
        <w:rPr>
          <w:webHidden/>
          <w:rPrChange w:id="705" w:author="Ilia Bedniakov" w:date="2018-10-04T15:20:00Z">
            <w:rPr>
              <w:noProof/>
              <w:webHidden/>
            </w:rPr>
          </w:rPrChange>
        </w:rPr>
        <w:fldChar w:fldCharType="end"/>
      </w:r>
      <w:r w:rsidRPr="009A3104">
        <w:rPr>
          <w:rPrChange w:id="706" w:author="Ilia Bedniakov" w:date="2018-10-04T15:20:00Z">
            <w:rPr>
              <w:noProof/>
            </w:rPr>
          </w:rPrChange>
        </w:rPr>
        <w:fldChar w:fldCharType="end"/>
      </w:r>
    </w:p>
    <w:p w14:paraId="24474823" w14:textId="77777777" w:rsidR="003772B1" w:rsidRPr="009A3104" w:rsidRDefault="00867D81">
      <w:pPr>
        <w:pStyle w:val="40"/>
        <w:tabs>
          <w:tab w:val="left" w:pos="1680"/>
          <w:tab w:val="right" w:leader="dot" w:pos="9193"/>
        </w:tabs>
        <w:rPr>
          <w:rFonts w:ascii="Times New Roman" w:hAnsi="Times New Roman"/>
          <w:sz w:val="24"/>
          <w:rPrChange w:id="707" w:author="Ilia Bedniakov" w:date="2018-10-04T15:20:00Z">
            <w:rPr>
              <w:rFonts w:ascii="Times New Roman" w:hAnsi="Times New Roman"/>
              <w:noProof/>
              <w:sz w:val="24"/>
            </w:rPr>
          </w:rPrChange>
        </w:rPr>
      </w:pPr>
      <w:r w:rsidRPr="009A3104">
        <w:rPr>
          <w:rPrChange w:id="708" w:author="Ilia Bedniakov" w:date="2018-10-04T15:20:00Z">
            <w:rPr/>
          </w:rPrChange>
        </w:rPr>
        <w:fldChar w:fldCharType="begin"/>
      </w:r>
      <w:r w:rsidRPr="009A3104">
        <w:rPr>
          <w:rPrChange w:id="709" w:author="Ilia Bedniakov" w:date="2018-10-04T15:20:00Z">
            <w:rPr/>
          </w:rPrChange>
        </w:rPr>
        <w:instrText xml:space="preserve"> HYPERLINK \l "_Toc308789915" </w:instrText>
      </w:r>
      <w:r w:rsidRPr="009A3104">
        <w:rPr>
          <w:rPrChange w:id="710" w:author="Ilia Bedniakov" w:date="2018-10-04T15:20:00Z">
            <w:rPr/>
          </w:rPrChange>
        </w:rPr>
        <w:fldChar w:fldCharType="separate"/>
      </w:r>
      <w:r w:rsidR="003772B1" w:rsidRPr="009A3104">
        <w:rPr>
          <w:rStyle w:val="a7"/>
          <w:rPrChange w:id="711" w:author="Ilia Bedniakov" w:date="2018-10-04T15:20:00Z">
            <w:rPr>
              <w:rStyle w:val="a7"/>
              <w:noProof/>
            </w:rPr>
          </w:rPrChange>
        </w:rPr>
        <w:t>7.1.1.3.</w:t>
      </w:r>
      <w:r w:rsidR="003772B1" w:rsidRPr="009A3104">
        <w:rPr>
          <w:rFonts w:ascii="Times New Roman" w:hAnsi="Times New Roman"/>
          <w:sz w:val="24"/>
          <w:rPrChange w:id="712" w:author="Ilia Bedniakov" w:date="2018-10-04T15:20:00Z">
            <w:rPr>
              <w:rFonts w:ascii="Times New Roman" w:hAnsi="Times New Roman"/>
              <w:noProof/>
              <w:sz w:val="24"/>
            </w:rPr>
          </w:rPrChange>
        </w:rPr>
        <w:tab/>
      </w:r>
      <w:r w:rsidR="003772B1" w:rsidRPr="009A3104">
        <w:rPr>
          <w:rStyle w:val="a7"/>
          <w:rPrChange w:id="713" w:author="Ilia Bedniakov" w:date="2018-10-04T15:20:00Z">
            <w:rPr>
              <w:rStyle w:val="a7"/>
              <w:noProof/>
            </w:rPr>
          </w:rPrChange>
        </w:rPr>
        <w:t>Test Sonderfunktion n</w:t>
      </w:r>
      <w:r w:rsidR="003772B1" w:rsidRPr="009A3104">
        <w:rPr>
          <w:webHidden/>
          <w:rPrChange w:id="714" w:author="Ilia Bedniakov" w:date="2018-10-04T15:20:00Z">
            <w:rPr>
              <w:noProof/>
              <w:webHidden/>
            </w:rPr>
          </w:rPrChange>
        </w:rPr>
        <w:tab/>
      </w:r>
      <w:r w:rsidR="003772B1" w:rsidRPr="009A3104">
        <w:rPr>
          <w:webHidden/>
          <w:rPrChange w:id="715" w:author="Ilia Bedniakov" w:date="2018-10-04T15:20:00Z">
            <w:rPr>
              <w:noProof/>
              <w:webHidden/>
            </w:rPr>
          </w:rPrChange>
        </w:rPr>
        <w:fldChar w:fldCharType="begin"/>
      </w:r>
      <w:r w:rsidR="003772B1" w:rsidRPr="009A3104">
        <w:rPr>
          <w:webHidden/>
          <w:rPrChange w:id="716" w:author="Ilia Bedniakov" w:date="2018-10-04T15:20:00Z">
            <w:rPr>
              <w:noProof/>
              <w:webHidden/>
            </w:rPr>
          </w:rPrChange>
        </w:rPr>
        <w:instrText xml:space="preserve"> PAGEREF _Toc308789915 \h </w:instrText>
      </w:r>
      <w:r w:rsidR="003772B1" w:rsidRPr="009A3104">
        <w:rPr>
          <w:webHidden/>
          <w:rPrChange w:id="717" w:author="Ilia Bedniakov" w:date="2018-10-04T15:20:00Z">
            <w:rPr>
              <w:noProof/>
              <w:webHidden/>
            </w:rPr>
          </w:rPrChange>
        </w:rPr>
      </w:r>
      <w:r w:rsidR="003772B1" w:rsidRPr="009A3104">
        <w:rPr>
          <w:webHidden/>
          <w:rPrChange w:id="718" w:author="Ilia Bedniakov" w:date="2018-10-04T15:20:00Z">
            <w:rPr>
              <w:noProof/>
              <w:webHidden/>
            </w:rPr>
          </w:rPrChange>
        </w:rPr>
        <w:fldChar w:fldCharType="separate"/>
      </w:r>
      <w:r w:rsidR="00480043" w:rsidRPr="009A3104">
        <w:rPr>
          <w:webHidden/>
          <w:rPrChange w:id="719" w:author="Ilia Bedniakov" w:date="2018-10-04T15:20:00Z">
            <w:rPr>
              <w:noProof/>
              <w:webHidden/>
            </w:rPr>
          </w:rPrChange>
        </w:rPr>
        <w:t>3</w:t>
      </w:r>
      <w:r w:rsidR="003772B1" w:rsidRPr="009A3104">
        <w:rPr>
          <w:webHidden/>
          <w:rPrChange w:id="720" w:author="Ilia Bedniakov" w:date="2018-10-04T15:20:00Z">
            <w:rPr>
              <w:noProof/>
              <w:webHidden/>
            </w:rPr>
          </w:rPrChange>
        </w:rPr>
        <w:fldChar w:fldCharType="end"/>
      </w:r>
      <w:r w:rsidRPr="009A3104">
        <w:rPr>
          <w:rPrChange w:id="721" w:author="Ilia Bedniakov" w:date="2018-10-04T15:20:00Z">
            <w:rPr>
              <w:noProof/>
            </w:rPr>
          </w:rPrChange>
        </w:rPr>
        <w:fldChar w:fldCharType="end"/>
      </w:r>
    </w:p>
    <w:p w14:paraId="5DA7377C" w14:textId="77777777" w:rsidR="003772B1" w:rsidRPr="009A3104" w:rsidRDefault="00867D81">
      <w:pPr>
        <w:pStyle w:val="10"/>
        <w:tabs>
          <w:tab w:val="left" w:pos="600"/>
          <w:tab w:val="right" w:leader="dot" w:pos="9193"/>
        </w:tabs>
        <w:rPr>
          <w:rFonts w:ascii="Times New Roman" w:hAnsi="Times New Roman"/>
          <w:sz w:val="24"/>
          <w:rPrChange w:id="722" w:author="Ilia Bedniakov" w:date="2018-10-04T15:20:00Z">
            <w:rPr>
              <w:rFonts w:ascii="Times New Roman" w:hAnsi="Times New Roman"/>
              <w:noProof/>
              <w:sz w:val="24"/>
            </w:rPr>
          </w:rPrChange>
        </w:rPr>
      </w:pPr>
      <w:r w:rsidRPr="009A3104">
        <w:rPr>
          <w:rPrChange w:id="723" w:author="Ilia Bedniakov" w:date="2018-10-04T15:20:00Z">
            <w:rPr/>
          </w:rPrChange>
        </w:rPr>
        <w:fldChar w:fldCharType="begin"/>
      </w:r>
      <w:r w:rsidRPr="009A3104">
        <w:rPr>
          <w:rPrChange w:id="724" w:author="Ilia Bedniakov" w:date="2018-10-04T15:20:00Z">
            <w:rPr/>
          </w:rPrChange>
        </w:rPr>
        <w:instrText xml:space="preserve"> HYPERLINK \l "_Toc308789916" </w:instrText>
      </w:r>
      <w:r w:rsidRPr="009A3104">
        <w:rPr>
          <w:rPrChange w:id="725" w:author="Ilia Bedniakov" w:date="2018-10-04T15:20:00Z">
            <w:rPr/>
          </w:rPrChange>
        </w:rPr>
        <w:fldChar w:fldCharType="separate"/>
      </w:r>
      <w:r w:rsidR="003772B1" w:rsidRPr="009A3104">
        <w:rPr>
          <w:rStyle w:val="a7"/>
          <w:rPrChange w:id="726" w:author="Ilia Bedniakov" w:date="2018-10-04T15:20:00Z">
            <w:rPr>
              <w:rStyle w:val="a7"/>
              <w:noProof/>
            </w:rPr>
          </w:rPrChange>
        </w:rPr>
        <w:t>8.</w:t>
      </w:r>
      <w:r w:rsidR="003772B1" w:rsidRPr="009A3104">
        <w:rPr>
          <w:rFonts w:ascii="Times New Roman" w:hAnsi="Times New Roman"/>
          <w:sz w:val="24"/>
          <w:rPrChange w:id="727" w:author="Ilia Bedniakov" w:date="2018-10-04T15:20:00Z">
            <w:rPr>
              <w:rFonts w:ascii="Times New Roman" w:hAnsi="Times New Roman"/>
              <w:noProof/>
              <w:sz w:val="24"/>
            </w:rPr>
          </w:rPrChange>
        </w:rPr>
        <w:tab/>
      </w:r>
      <w:r w:rsidR="003772B1" w:rsidRPr="009A3104">
        <w:rPr>
          <w:rStyle w:val="a7"/>
          <w:rPrChange w:id="728" w:author="Ilia Bedniakov" w:date="2018-10-04T15:20:00Z">
            <w:rPr>
              <w:rStyle w:val="a7"/>
              <w:noProof/>
            </w:rPr>
          </w:rPrChange>
        </w:rPr>
        <w:t>Gesamtintegrationstest</w:t>
      </w:r>
      <w:r w:rsidR="003772B1" w:rsidRPr="009A3104">
        <w:rPr>
          <w:webHidden/>
          <w:rPrChange w:id="729" w:author="Ilia Bedniakov" w:date="2018-10-04T15:20:00Z">
            <w:rPr>
              <w:noProof/>
              <w:webHidden/>
            </w:rPr>
          </w:rPrChange>
        </w:rPr>
        <w:tab/>
      </w:r>
      <w:r w:rsidR="003772B1" w:rsidRPr="009A3104">
        <w:rPr>
          <w:webHidden/>
          <w:rPrChange w:id="730" w:author="Ilia Bedniakov" w:date="2018-10-04T15:20:00Z">
            <w:rPr>
              <w:noProof/>
              <w:webHidden/>
            </w:rPr>
          </w:rPrChange>
        </w:rPr>
        <w:fldChar w:fldCharType="begin"/>
      </w:r>
      <w:r w:rsidR="003772B1" w:rsidRPr="009A3104">
        <w:rPr>
          <w:webHidden/>
          <w:rPrChange w:id="731" w:author="Ilia Bedniakov" w:date="2018-10-04T15:20:00Z">
            <w:rPr>
              <w:noProof/>
              <w:webHidden/>
            </w:rPr>
          </w:rPrChange>
        </w:rPr>
        <w:instrText xml:space="preserve"> PAGEREF _Toc308789916 \h </w:instrText>
      </w:r>
      <w:r w:rsidR="003772B1" w:rsidRPr="009A3104">
        <w:rPr>
          <w:webHidden/>
          <w:rPrChange w:id="732" w:author="Ilia Bedniakov" w:date="2018-10-04T15:20:00Z">
            <w:rPr>
              <w:noProof/>
              <w:webHidden/>
            </w:rPr>
          </w:rPrChange>
        </w:rPr>
      </w:r>
      <w:r w:rsidR="003772B1" w:rsidRPr="009A3104">
        <w:rPr>
          <w:webHidden/>
          <w:rPrChange w:id="733" w:author="Ilia Bedniakov" w:date="2018-10-04T15:20:00Z">
            <w:rPr>
              <w:noProof/>
              <w:webHidden/>
            </w:rPr>
          </w:rPrChange>
        </w:rPr>
        <w:fldChar w:fldCharType="separate"/>
      </w:r>
      <w:r w:rsidR="00480043" w:rsidRPr="009A3104">
        <w:rPr>
          <w:webHidden/>
          <w:rPrChange w:id="734" w:author="Ilia Bedniakov" w:date="2018-10-04T15:20:00Z">
            <w:rPr>
              <w:noProof/>
              <w:webHidden/>
            </w:rPr>
          </w:rPrChange>
        </w:rPr>
        <w:t>3</w:t>
      </w:r>
      <w:r w:rsidR="003772B1" w:rsidRPr="009A3104">
        <w:rPr>
          <w:webHidden/>
          <w:rPrChange w:id="735" w:author="Ilia Bedniakov" w:date="2018-10-04T15:20:00Z">
            <w:rPr>
              <w:noProof/>
              <w:webHidden/>
            </w:rPr>
          </w:rPrChange>
        </w:rPr>
        <w:fldChar w:fldCharType="end"/>
      </w:r>
      <w:r w:rsidRPr="009A3104">
        <w:rPr>
          <w:rPrChange w:id="736" w:author="Ilia Bedniakov" w:date="2018-10-04T15:20:00Z">
            <w:rPr>
              <w:noProof/>
            </w:rPr>
          </w:rPrChange>
        </w:rPr>
        <w:fldChar w:fldCharType="end"/>
      </w:r>
    </w:p>
    <w:p w14:paraId="730888E7" w14:textId="77777777" w:rsidR="003772B1" w:rsidRPr="009A3104" w:rsidRDefault="00867D81">
      <w:pPr>
        <w:pStyle w:val="21"/>
        <w:tabs>
          <w:tab w:val="left" w:pos="960"/>
          <w:tab w:val="right" w:leader="dot" w:pos="9193"/>
        </w:tabs>
        <w:rPr>
          <w:rFonts w:ascii="Times New Roman" w:hAnsi="Times New Roman"/>
          <w:sz w:val="24"/>
          <w:rPrChange w:id="737" w:author="Ilia Bedniakov" w:date="2018-10-04T15:20:00Z">
            <w:rPr>
              <w:rFonts w:ascii="Times New Roman" w:hAnsi="Times New Roman"/>
              <w:noProof/>
              <w:sz w:val="24"/>
            </w:rPr>
          </w:rPrChange>
        </w:rPr>
      </w:pPr>
      <w:r w:rsidRPr="009A3104">
        <w:rPr>
          <w:rPrChange w:id="738" w:author="Ilia Bedniakov" w:date="2018-10-04T15:20:00Z">
            <w:rPr/>
          </w:rPrChange>
        </w:rPr>
        <w:fldChar w:fldCharType="begin"/>
      </w:r>
      <w:r w:rsidRPr="009A3104">
        <w:rPr>
          <w:rPrChange w:id="739" w:author="Ilia Bedniakov" w:date="2018-10-04T15:20:00Z">
            <w:rPr/>
          </w:rPrChange>
        </w:rPr>
        <w:instrText xml:space="preserve"> HYPERLINK \l "_Toc308789917" </w:instrText>
      </w:r>
      <w:r w:rsidRPr="009A3104">
        <w:rPr>
          <w:rPrChange w:id="740" w:author="Ilia Bedniakov" w:date="2018-10-04T15:20:00Z">
            <w:rPr/>
          </w:rPrChange>
        </w:rPr>
        <w:fldChar w:fldCharType="separate"/>
      </w:r>
      <w:r w:rsidR="003772B1" w:rsidRPr="009A3104">
        <w:rPr>
          <w:rStyle w:val="a7"/>
          <w:rPrChange w:id="741" w:author="Ilia Bedniakov" w:date="2018-10-04T15:20:00Z">
            <w:rPr>
              <w:rStyle w:val="a7"/>
              <w:noProof/>
            </w:rPr>
          </w:rPrChange>
        </w:rPr>
        <w:t>8.1.</w:t>
      </w:r>
      <w:r w:rsidR="003772B1" w:rsidRPr="009A3104">
        <w:rPr>
          <w:rFonts w:ascii="Times New Roman" w:hAnsi="Times New Roman"/>
          <w:sz w:val="24"/>
          <w:rPrChange w:id="742" w:author="Ilia Bedniakov" w:date="2018-10-04T15:20:00Z">
            <w:rPr>
              <w:rFonts w:ascii="Times New Roman" w:hAnsi="Times New Roman"/>
              <w:noProof/>
              <w:sz w:val="24"/>
            </w:rPr>
          </w:rPrChange>
        </w:rPr>
        <w:tab/>
      </w:r>
      <w:r w:rsidR="003772B1" w:rsidRPr="009A3104">
        <w:rPr>
          <w:rStyle w:val="a7"/>
          <w:rPrChange w:id="743" w:author="Ilia Bedniakov" w:date="2018-10-04T15:20:00Z">
            <w:rPr>
              <w:rStyle w:val="a7"/>
              <w:noProof/>
            </w:rPr>
          </w:rPrChange>
        </w:rPr>
        <w:t>Tests</w:t>
      </w:r>
      <w:r w:rsidR="003772B1" w:rsidRPr="009A3104">
        <w:rPr>
          <w:webHidden/>
          <w:rPrChange w:id="744" w:author="Ilia Bedniakov" w:date="2018-10-04T15:20:00Z">
            <w:rPr>
              <w:noProof/>
              <w:webHidden/>
            </w:rPr>
          </w:rPrChange>
        </w:rPr>
        <w:tab/>
      </w:r>
      <w:r w:rsidR="003772B1" w:rsidRPr="009A3104">
        <w:rPr>
          <w:webHidden/>
          <w:rPrChange w:id="745" w:author="Ilia Bedniakov" w:date="2018-10-04T15:20:00Z">
            <w:rPr>
              <w:noProof/>
              <w:webHidden/>
            </w:rPr>
          </w:rPrChange>
        </w:rPr>
        <w:fldChar w:fldCharType="begin"/>
      </w:r>
      <w:r w:rsidR="003772B1" w:rsidRPr="009A3104">
        <w:rPr>
          <w:webHidden/>
          <w:rPrChange w:id="746" w:author="Ilia Bedniakov" w:date="2018-10-04T15:20:00Z">
            <w:rPr>
              <w:noProof/>
              <w:webHidden/>
            </w:rPr>
          </w:rPrChange>
        </w:rPr>
        <w:instrText xml:space="preserve"> PAGEREF _Toc308789917 \h </w:instrText>
      </w:r>
      <w:r w:rsidR="003772B1" w:rsidRPr="009A3104">
        <w:rPr>
          <w:webHidden/>
          <w:rPrChange w:id="747" w:author="Ilia Bedniakov" w:date="2018-10-04T15:20:00Z">
            <w:rPr>
              <w:noProof/>
              <w:webHidden/>
            </w:rPr>
          </w:rPrChange>
        </w:rPr>
      </w:r>
      <w:r w:rsidR="003772B1" w:rsidRPr="009A3104">
        <w:rPr>
          <w:webHidden/>
          <w:rPrChange w:id="748" w:author="Ilia Bedniakov" w:date="2018-10-04T15:20:00Z">
            <w:rPr>
              <w:noProof/>
              <w:webHidden/>
            </w:rPr>
          </w:rPrChange>
        </w:rPr>
        <w:fldChar w:fldCharType="separate"/>
      </w:r>
      <w:r w:rsidR="00480043" w:rsidRPr="009A3104">
        <w:rPr>
          <w:webHidden/>
          <w:rPrChange w:id="749" w:author="Ilia Bedniakov" w:date="2018-10-04T15:20:00Z">
            <w:rPr>
              <w:noProof/>
              <w:webHidden/>
            </w:rPr>
          </w:rPrChange>
        </w:rPr>
        <w:t>3</w:t>
      </w:r>
      <w:r w:rsidR="003772B1" w:rsidRPr="009A3104">
        <w:rPr>
          <w:webHidden/>
          <w:rPrChange w:id="750" w:author="Ilia Bedniakov" w:date="2018-10-04T15:20:00Z">
            <w:rPr>
              <w:noProof/>
              <w:webHidden/>
            </w:rPr>
          </w:rPrChange>
        </w:rPr>
        <w:fldChar w:fldCharType="end"/>
      </w:r>
      <w:r w:rsidRPr="009A3104">
        <w:rPr>
          <w:rPrChange w:id="751" w:author="Ilia Bedniakov" w:date="2018-10-04T15:20:00Z">
            <w:rPr>
              <w:noProof/>
            </w:rPr>
          </w:rPrChange>
        </w:rPr>
        <w:fldChar w:fldCharType="end"/>
      </w:r>
    </w:p>
    <w:p w14:paraId="29790599" w14:textId="77777777" w:rsidR="003772B1" w:rsidRPr="009A3104" w:rsidRDefault="00867D81">
      <w:pPr>
        <w:pStyle w:val="30"/>
        <w:tabs>
          <w:tab w:val="left" w:pos="1200"/>
          <w:tab w:val="right" w:leader="dot" w:pos="9193"/>
        </w:tabs>
        <w:rPr>
          <w:rFonts w:ascii="Times New Roman" w:hAnsi="Times New Roman"/>
          <w:sz w:val="24"/>
          <w:rPrChange w:id="752" w:author="Ilia Bedniakov" w:date="2018-10-04T15:20:00Z">
            <w:rPr>
              <w:rFonts w:ascii="Times New Roman" w:hAnsi="Times New Roman"/>
              <w:noProof/>
              <w:sz w:val="24"/>
            </w:rPr>
          </w:rPrChange>
        </w:rPr>
      </w:pPr>
      <w:r w:rsidRPr="009A3104">
        <w:rPr>
          <w:rPrChange w:id="753" w:author="Ilia Bedniakov" w:date="2018-10-04T15:20:00Z">
            <w:rPr/>
          </w:rPrChange>
        </w:rPr>
        <w:fldChar w:fldCharType="begin"/>
      </w:r>
      <w:r w:rsidRPr="009A3104">
        <w:rPr>
          <w:rPrChange w:id="754" w:author="Ilia Bedniakov" w:date="2018-10-04T15:20:00Z">
            <w:rPr/>
          </w:rPrChange>
        </w:rPr>
        <w:instrText xml:space="preserve"> HYPERLINK \l "_Toc308789918" </w:instrText>
      </w:r>
      <w:r w:rsidRPr="009A3104">
        <w:rPr>
          <w:rPrChange w:id="755" w:author="Ilia Bedniakov" w:date="2018-10-04T15:20:00Z">
            <w:rPr/>
          </w:rPrChange>
        </w:rPr>
        <w:fldChar w:fldCharType="separate"/>
      </w:r>
      <w:r w:rsidR="003772B1" w:rsidRPr="009A3104">
        <w:rPr>
          <w:rStyle w:val="a7"/>
          <w:rPrChange w:id="756" w:author="Ilia Bedniakov" w:date="2018-10-04T15:20:00Z">
            <w:rPr>
              <w:rStyle w:val="a7"/>
              <w:noProof/>
            </w:rPr>
          </w:rPrChange>
        </w:rPr>
        <w:t>8.1.1.</w:t>
      </w:r>
      <w:r w:rsidR="003772B1" w:rsidRPr="009A3104">
        <w:rPr>
          <w:rFonts w:ascii="Times New Roman" w:hAnsi="Times New Roman"/>
          <w:sz w:val="24"/>
          <w:rPrChange w:id="757" w:author="Ilia Bedniakov" w:date="2018-10-04T15:20:00Z">
            <w:rPr>
              <w:rFonts w:ascii="Times New Roman" w:hAnsi="Times New Roman"/>
              <w:noProof/>
              <w:sz w:val="24"/>
            </w:rPr>
          </w:rPrChange>
        </w:rPr>
        <w:tab/>
      </w:r>
      <w:r w:rsidR="003772B1" w:rsidRPr="009A3104">
        <w:rPr>
          <w:rStyle w:val="a7"/>
          <w:rPrChange w:id="758" w:author="Ilia Bedniakov" w:date="2018-10-04T15:20:00Z">
            <w:rPr>
              <w:rStyle w:val="a7"/>
              <w:noProof/>
            </w:rPr>
          </w:rPrChange>
        </w:rPr>
        <w:t>Testfälle</w:t>
      </w:r>
      <w:r w:rsidR="003772B1" w:rsidRPr="009A3104">
        <w:rPr>
          <w:webHidden/>
          <w:rPrChange w:id="759" w:author="Ilia Bedniakov" w:date="2018-10-04T15:20:00Z">
            <w:rPr>
              <w:noProof/>
              <w:webHidden/>
            </w:rPr>
          </w:rPrChange>
        </w:rPr>
        <w:tab/>
      </w:r>
      <w:r w:rsidR="003772B1" w:rsidRPr="009A3104">
        <w:rPr>
          <w:webHidden/>
          <w:rPrChange w:id="760" w:author="Ilia Bedniakov" w:date="2018-10-04T15:20:00Z">
            <w:rPr>
              <w:noProof/>
              <w:webHidden/>
            </w:rPr>
          </w:rPrChange>
        </w:rPr>
        <w:fldChar w:fldCharType="begin"/>
      </w:r>
      <w:r w:rsidR="003772B1" w:rsidRPr="009A3104">
        <w:rPr>
          <w:webHidden/>
          <w:rPrChange w:id="761" w:author="Ilia Bedniakov" w:date="2018-10-04T15:20:00Z">
            <w:rPr>
              <w:noProof/>
              <w:webHidden/>
            </w:rPr>
          </w:rPrChange>
        </w:rPr>
        <w:instrText xml:space="preserve"> PAGEREF _Toc308789918 \h </w:instrText>
      </w:r>
      <w:r w:rsidR="003772B1" w:rsidRPr="009A3104">
        <w:rPr>
          <w:webHidden/>
          <w:rPrChange w:id="762" w:author="Ilia Bedniakov" w:date="2018-10-04T15:20:00Z">
            <w:rPr>
              <w:noProof/>
              <w:webHidden/>
            </w:rPr>
          </w:rPrChange>
        </w:rPr>
      </w:r>
      <w:r w:rsidR="003772B1" w:rsidRPr="009A3104">
        <w:rPr>
          <w:webHidden/>
          <w:rPrChange w:id="763" w:author="Ilia Bedniakov" w:date="2018-10-04T15:20:00Z">
            <w:rPr>
              <w:noProof/>
              <w:webHidden/>
            </w:rPr>
          </w:rPrChange>
        </w:rPr>
        <w:fldChar w:fldCharType="separate"/>
      </w:r>
      <w:r w:rsidR="00480043" w:rsidRPr="009A3104">
        <w:rPr>
          <w:webHidden/>
          <w:rPrChange w:id="764" w:author="Ilia Bedniakov" w:date="2018-10-04T15:20:00Z">
            <w:rPr>
              <w:noProof/>
              <w:webHidden/>
            </w:rPr>
          </w:rPrChange>
        </w:rPr>
        <w:t>3</w:t>
      </w:r>
      <w:r w:rsidR="003772B1" w:rsidRPr="009A3104">
        <w:rPr>
          <w:webHidden/>
          <w:rPrChange w:id="765" w:author="Ilia Bedniakov" w:date="2018-10-04T15:20:00Z">
            <w:rPr>
              <w:noProof/>
              <w:webHidden/>
            </w:rPr>
          </w:rPrChange>
        </w:rPr>
        <w:fldChar w:fldCharType="end"/>
      </w:r>
      <w:r w:rsidRPr="009A3104">
        <w:rPr>
          <w:rPrChange w:id="766" w:author="Ilia Bedniakov" w:date="2018-10-04T15:20:00Z">
            <w:rPr>
              <w:noProof/>
            </w:rPr>
          </w:rPrChange>
        </w:rPr>
        <w:fldChar w:fldCharType="end"/>
      </w:r>
    </w:p>
    <w:p w14:paraId="22D885D7" w14:textId="77777777" w:rsidR="003772B1" w:rsidRPr="009A3104" w:rsidRDefault="00867D81">
      <w:pPr>
        <w:pStyle w:val="40"/>
        <w:tabs>
          <w:tab w:val="left" w:pos="1680"/>
          <w:tab w:val="right" w:leader="dot" w:pos="9193"/>
        </w:tabs>
        <w:rPr>
          <w:rFonts w:ascii="Times New Roman" w:hAnsi="Times New Roman"/>
          <w:sz w:val="24"/>
          <w:rPrChange w:id="767" w:author="Ilia Bedniakov" w:date="2018-10-04T15:20:00Z">
            <w:rPr>
              <w:rFonts w:ascii="Times New Roman" w:hAnsi="Times New Roman"/>
              <w:noProof/>
              <w:sz w:val="24"/>
            </w:rPr>
          </w:rPrChange>
        </w:rPr>
      </w:pPr>
      <w:r w:rsidRPr="009A3104">
        <w:rPr>
          <w:rPrChange w:id="768" w:author="Ilia Bedniakov" w:date="2018-10-04T15:20:00Z">
            <w:rPr/>
          </w:rPrChange>
        </w:rPr>
        <w:fldChar w:fldCharType="begin"/>
      </w:r>
      <w:r w:rsidRPr="009A3104">
        <w:rPr>
          <w:rPrChange w:id="769" w:author="Ilia Bedniakov" w:date="2018-10-04T15:20:00Z">
            <w:rPr/>
          </w:rPrChange>
        </w:rPr>
        <w:instrText xml:space="preserve"> HYPERLINK \l "_Toc308789919" </w:instrText>
      </w:r>
      <w:r w:rsidRPr="009A3104">
        <w:rPr>
          <w:rPrChange w:id="770" w:author="Ilia Bedniakov" w:date="2018-10-04T15:20:00Z">
            <w:rPr/>
          </w:rPrChange>
        </w:rPr>
        <w:fldChar w:fldCharType="separate"/>
      </w:r>
      <w:r w:rsidR="003772B1" w:rsidRPr="009A3104">
        <w:rPr>
          <w:rStyle w:val="a7"/>
          <w:rPrChange w:id="771" w:author="Ilia Bedniakov" w:date="2018-10-04T15:20:00Z">
            <w:rPr>
              <w:rStyle w:val="a7"/>
              <w:noProof/>
            </w:rPr>
          </w:rPrChange>
        </w:rPr>
        <w:t>8.1.1.1.</w:t>
      </w:r>
      <w:r w:rsidR="003772B1" w:rsidRPr="009A3104">
        <w:rPr>
          <w:rFonts w:ascii="Times New Roman" w:hAnsi="Times New Roman"/>
          <w:sz w:val="24"/>
          <w:rPrChange w:id="772" w:author="Ilia Bedniakov" w:date="2018-10-04T15:20:00Z">
            <w:rPr>
              <w:rFonts w:ascii="Times New Roman" w:hAnsi="Times New Roman"/>
              <w:noProof/>
              <w:sz w:val="24"/>
            </w:rPr>
          </w:rPrChange>
        </w:rPr>
        <w:tab/>
      </w:r>
      <w:r w:rsidR="003772B1" w:rsidRPr="009A3104">
        <w:rPr>
          <w:rStyle w:val="a7"/>
          <w:rPrChange w:id="773" w:author="Ilia Bedniakov" w:date="2018-10-04T15:20:00Z">
            <w:rPr>
              <w:rStyle w:val="a7"/>
              <w:noProof/>
            </w:rPr>
          </w:rPrChange>
        </w:rPr>
        <w:t>Test Anlagenparameter</w:t>
      </w:r>
      <w:r w:rsidR="003772B1" w:rsidRPr="009A3104">
        <w:rPr>
          <w:webHidden/>
          <w:rPrChange w:id="774" w:author="Ilia Bedniakov" w:date="2018-10-04T15:20:00Z">
            <w:rPr>
              <w:noProof/>
              <w:webHidden/>
            </w:rPr>
          </w:rPrChange>
        </w:rPr>
        <w:tab/>
      </w:r>
      <w:r w:rsidR="003772B1" w:rsidRPr="009A3104">
        <w:rPr>
          <w:webHidden/>
          <w:rPrChange w:id="775" w:author="Ilia Bedniakov" w:date="2018-10-04T15:20:00Z">
            <w:rPr>
              <w:noProof/>
              <w:webHidden/>
            </w:rPr>
          </w:rPrChange>
        </w:rPr>
        <w:fldChar w:fldCharType="begin"/>
      </w:r>
      <w:r w:rsidR="003772B1" w:rsidRPr="009A3104">
        <w:rPr>
          <w:webHidden/>
          <w:rPrChange w:id="776" w:author="Ilia Bedniakov" w:date="2018-10-04T15:20:00Z">
            <w:rPr>
              <w:noProof/>
              <w:webHidden/>
            </w:rPr>
          </w:rPrChange>
        </w:rPr>
        <w:instrText xml:space="preserve"> PAGEREF _Toc308789919 \h </w:instrText>
      </w:r>
      <w:r w:rsidR="003772B1" w:rsidRPr="009A3104">
        <w:rPr>
          <w:webHidden/>
          <w:rPrChange w:id="777" w:author="Ilia Bedniakov" w:date="2018-10-04T15:20:00Z">
            <w:rPr>
              <w:noProof/>
              <w:webHidden/>
            </w:rPr>
          </w:rPrChange>
        </w:rPr>
      </w:r>
      <w:r w:rsidR="003772B1" w:rsidRPr="009A3104">
        <w:rPr>
          <w:webHidden/>
          <w:rPrChange w:id="778" w:author="Ilia Bedniakov" w:date="2018-10-04T15:20:00Z">
            <w:rPr>
              <w:noProof/>
              <w:webHidden/>
            </w:rPr>
          </w:rPrChange>
        </w:rPr>
        <w:fldChar w:fldCharType="separate"/>
      </w:r>
      <w:r w:rsidR="00480043" w:rsidRPr="009A3104">
        <w:rPr>
          <w:webHidden/>
          <w:rPrChange w:id="779" w:author="Ilia Bedniakov" w:date="2018-10-04T15:20:00Z">
            <w:rPr>
              <w:noProof/>
              <w:webHidden/>
            </w:rPr>
          </w:rPrChange>
        </w:rPr>
        <w:t>3</w:t>
      </w:r>
      <w:r w:rsidR="003772B1" w:rsidRPr="009A3104">
        <w:rPr>
          <w:webHidden/>
          <w:rPrChange w:id="780" w:author="Ilia Bedniakov" w:date="2018-10-04T15:20:00Z">
            <w:rPr>
              <w:noProof/>
              <w:webHidden/>
            </w:rPr>
          </w:rPrChange>
        </w:rPr>
        <w:fldChar w:fldCharType="end"/>
      </w:r>
      <w:r w:rsidRPr="009A3104">
        <w:rPr>
          <w:rPrChange w:id="781" w:author="Ilia Bedniakov" w:date="2018-10-04T15:20:00Z">
            <w:rPr>
              <w:noProof/>
            </w:rPr>
          </w:rPrChange>
        </w:rPr>
        <w:fldChar w:fldCharType="end"/>
      </w:r>
    </w:p>
    <w:p w14:paraId="679358FA" w14:textId="77777777" w:rsidR="003772B1" w:rsidRPr="009A3104" w:rsidRDefault="00867D81">
      <w:pPr>
        <w:pStyle w:val="40"/>
        <w:tabs>
          <w:tab w:val="left" w:pos="1680"/>
          <w:tab w:val="right" w:leader="dot" w:pos="9193"/>
        </w:tabs>
        <w:rPr>
          <w:rFonts w:ascii="Times New Roman" w:hAnsi="Times New Roman"/>
          <w:sz w:val="24"/>
          <w:rPrChange w:id="782" w:author="Ilia Bedniakov" w:date="2018-10-04T15:20:00Z">
            <w:rPr>
              <w:rFonts w:ascii="Times New Roman" w:hAnsi="Times New Roman"/>
              <w:noProof/>
              <w:sz w:val="24"/>
            </w:rPr>
          </w:rPrChange>
        </w:rPr>
      </w:pPr>
      <w:r w:rsidRPr="009A3104">
        <w:rPr>
          <w:rPrChange w:id="783" w:author="Ilia Bedniakov" w:date="2018-10-04T15:20:00Z">
            <w:rPr/>
          </w:rPrChange>
        </w:rPr>
        <w:fldChar w:fldCharType="begin"/>
      </w:r>
      <w:r w:rsidRPr="009A3104">
        <w:rPr>
          <w:rPrChange w:id="784" w:author="Ilia Bedniakov" w:date="2018-10-04T15:20:00Z">
            <w:rPr/>
          </w:rPrChange>
        </w:rPr>
        <w:instrText xml:space="preserve"> HYPERLINK \l "_Toc308789920" </w:instrText>
      </w:r>
      <w:r w:rsidRPr="009A3104">
        <w:rPr>
          <w:rPrChange w:id="785" w:author="Ilia Bedniakov" w:date="2018-10-04T15:20:00Z">
            <w:rPr/>
          </w:rPrChange>
        </w:rPr>
        <w:fldChar w:fldCharType="separate"/>
      </w:r>
      <w:r w:rsidR="003772B1" w:rsidRPr="009A3104">
        <w:rPr>
          <w:rStyle w:val="a7"/>
          <w:rPrChange w:id="786" w:author="Ilia Bedniakov" w:date="2018-10-04T15:20:00Z">
            <w:rPr>
              <w:rStyle w:val="a7"/>
              <w:noProof/>
            </w:rPr>
          </w:rPrChange>
        </w:rPr>
        <w:t>8.1.1.2.</w:t>
      </w:r>
      <w:r w:rsidR="003772B1" w:rsidRPr="009A3104">
        <w:rPr>
          <w:rFonts w:ascii="Times New Roman" w:hAnsi="Times New Roman"/>
          <w:sz w:val="24"/>
          <w:rPrChange w:id="787" w:author="Ilia Bedniakov" w:date="2018-10-04T15:20:00Z">
            <w:rPr>
              <w:rFonts w:ascii="Times New Roman" w:hAnsi="Times New Roman"/>
              <w:noProof/>
              <w:sz w:val="24"/>
            </w:rPr>
          </w:rPrChange>
        </w:rPr>
        <w:tab/>
      </w:r>
      <w:r w:rsidR="003772B1" w:rsidRPr="009A3104">
        <w:rPr>
          <w:rStyle w:val="a7"/>
          <w:rPrChange w:id="788" w:author="Ilia Bedniakov" w:date="2018-10-04T15:20:00Z">
            <w:rPr>
              <w:rStyle w:val="a7"/>
              <w:noProof/>
            </w:rPr>
          </w:rPrChange>
        </w:rPr>
        <w:t>Test Anzeige der Fehlermeldungen</w:t>
      </w:r>
      <w:r w:rsidR="003772B1" w:rsidRPr="009A3104">
        <w:rPr>
          <w:webHidden/>
          <w:rPrChange w:id="789" w:author="Ilia Bedniakov" w:date="2018-10-04T15:20:00Z">
            <w:rPr>
              <w:noProof/>
              <w:webHidden/>
            </w:rPr>
          </w:rPrChange>
        </w:rPr>
        <w:tab/>
      </w:r>
      <w:r w:rsidR="003772B1" w:rsidRPr="009A3104">
        <w:rPr>
          <w:webHidden/>
          <w:rPrChange w:id="790" w:author="Ilia Bedniakov" w:date="2018-10-04T15:20:00Z">
            <w:rPr>
              <w:noProof/>
              <w:webHidden/>
            </w:rPr>
          </w:rPrChange>
        </w:rPr>
        <w:fldChar w:fldCharType="begin"/>
      </w:r>
      <w:r w:rsidR="003772B1" w:rsidRPr="009A3104">
        <w:rPr>
          <w:webHidden/>
          <w:rPrChange w:id="791" w:author="Ilia Bedniakov" w:date="2018-10-04T15:20:00Z">
            <w:rPr>
              <w:noProof/>
              <w:webHidden/>
            </w:rPr>
          </w:rPrChange>
        </w:rPr>
        <w:instrText xml:space="preserve"> PAGEREF _Toc308789920 \h </w:instrText>
      </w:r>
      <w:r w:rsidR="003772B1" w:rsidRPr="009A3104">
        <w:rPr>
          <w:webHidden/>
          <w:rPrChange w:id="792" w:author="Ilia Bedniakov" w:date="2018-10-04T15:20:00Z">
            <w:rPr>
              <w:noProof/>
              <w:webHidden/>
            </w:rPr>
          </w:rPrChange>
        </w:rPr>
      </w:r>
      <w:r w:rsidR="003772B1" w:rsidRPr="009A3104">
        <w:rPr>
          <w:webHidden/>
          <w:rPrChange w:id="793" w:author="Ilia Bedniakov" w:date="2018-10-04T15:20:00Z">
            <w:rPr>
              <w:noProof/>
              <w:webHidden/>
            </w:rPr>
          </w:rPrChange>
        </w:rPr>
        <w:fldChar w:fldCharType="separate"/>
      </w:r>
      <w:r w:rsidR="00480043" w:rsidRPr="009A3104">
        <w:rPr>
          <w:webHidden/>
          <w:rPrChange w:id="794" w:author="Ilia Bedniakov" w:date="2018-10-04T15:20:00Z">
            <w:rPr>
              <w:noProof/>
              <w:webHidden/>
            </w:rPr>
          </w:rPrChange>
        </w:rPr>
        <w:t>3</w:t>
      </w:r>
      <w:r w:rsidR="003772B1" w:rsidRPr="009A3104">
        <w:rPr>
          <w:webHidden/>
          <w:rPrChange w:id="795" w:author="Ilia Bedniakov" w:date="2018-10-04T15:20:00Z">
            <w:rPr>
              <w:noProof/>
              <w:webHidden/>
            </w:rPr>
          </w:rPrChange>
        </w:rPr>
        <w:fldChar w:fldCharType="end"/>
      </w:r>
      <w:r w:rsidRPr="009A3104">
        <w:rPr>
          <w:rPrChange w:id="796" w:author="Ilia Bedniakov" w:date="2018-10-04T15:20:00Z">
            <w:rPr>
              <w:noProof/>
            </w:rPr>
          </w:rPrChange>
        </w:rPr>
        <w:fldChar w:fldCharType="end"/>
      </w:r>
    </w:p>
    <w:p w14:paraId="1AC960CA" w14:textId="77777777" w:rsidR="003772B1" w:rsidRPr="009A3104" w:rsidRDefault="00867D81">
      <w:pPr>
        <w:pStyle w:val="40"/>
        <w:tabs>
          <w:tab w:val="left" w:pos="1680"/>
          <w:tab w:val="right" w:leader="dot" w:pos="9193"/>
        </w:tabs>
        <w:rPr>
          <w:rFonts w:ascii="Times New Roman" w:hAnsi="Times New Roman"/>
          <w:sz w:val="24"/>
          <w:rPrChange w:id="797" w:author="Ilia Bedniakov" w:date="2018-10-04T15:20:00Z">
            <w:rPr>
              <w:rFonts w:ascii="Times New Roman" w:hAnsi="Times New Roman"/>
              <w:noProof/>
              <w:sz w:val="24"/>
            </w:rPr>
          </w:rPrChange>
        </w:rPr>
      </w:pPr>
      <w:r w:rsidRPr="009A3104">
        <w:rPr>
          <w:rPrChange w:id="798" w:author="Ilia Bedniakov" w:date="2018-10-04T15:20:00Z">
            <w:rPr/>
          </w:rPrChange>
        </w:rPr>
        <w:fldChar w:fldCharType="begin"/>
      </w:r>
      <w:r w:rsidRPr="009A3104">
        <w:rPr>
          <w:rPrChange w:id="799" w:author="Ilia Bedniakov" w:date="2018-10-04T15:20:00Z">
            <w:rPr/>
          </w:rPrChange>
        </w:rPr>
        <w:instrText xml:space="preserve"> HYPERLINK \l "_Toc308789921" </w:instrText>
      </w:r>
      <w:r w:rsidRPr="009A3104">
        <w:rPr>
          <w:rPrChange w:id="800" w:author="Ilia Bedniakov" w:date="2018-10-04T15:20:00Z">
            <w:rPr/>
          </w:rPrChange>
        </w:rPr>
        <w:fldChar w:fldCharType="separate"/>
      </w:r>
      <w:r w:rsidR="003772B1" w:rsidRPr="009A3104">
        <w:rPr>
          <w:rStyle w:val="a7"/>
          <w:rPrChange w:id="801" w:author="Ilia Bedniakov" w:date="2018-10-04T15:20:00Z">
            <w:rPr>
              <w:rStyle w:val="a7"/>
              <w:noProof/>
            </w:rPr>
          </w:rPrChange>
        </w:rPr>
        <w:t>8.1.1.3.</w:t>
      </w:r>
      <w:r w:rsidR="003772B1" w:rsidRPr="009A3104">
        <w:rPr>
          <w:rFonts w:ascii="Times New Roman" w:hAnsi="Times New Roman"/>
          <w:sz w:val="24"/>
          <w:rPrChange w:id="802" w:author="Ilia Bedniakov" w:date="2018-10-04T15:20:00Z">
            <w:rPr>
              <w:rFonts w:ascii="Times New Roman" w:hAnsi="Times New Roman"/>
              <w:noProof/>
              <w:sz w:val="24"/>
            </w:rPr>
          </w:rPrChange>
        </w:rPr>
        <w:tab/>
      </w:r>
      <w:r w:rsidR="003772B1" w:rsidRPr="009A3104">
        <w:rPr>
          <w:rStyle w:val="a7"/>
          <w:rPrChange w:id="803" w:author="Ilia Bedniakov" w:date="2018-10-04T15:20:00Z">
            <w:rPr>
              <w:rStyle w:val="a7"/>
              <w:noProof/>
            </w:rPr>
          </w:rPrChange>
        </w:rPr>
        <w:t>Test Wiegeablauf</w:t>
      </w:r>
      <w:r w:rsidR="003772B1" w:rsidRPr="009A3104">
        <w:rPr>
          <w:webHidden/>
          <w:rPrChange w:id="804" w:author="Ilia Bedniakov" w:date="2018-10-04T15:20:00Z">
            <w:rPr>
              <w:noProof/>
              <w:webHidden/>
            </w:rPr>
          </w:rPrChange>
        </w:rPr>
        <w:tab/>
      </w:r>
      <w:r w:rsidR="003772B1" w:rsidRPr="009A3104">
        <w:rPr>
          <w:webHidden/>
          <w:rPrChange w:id="805" w:author="Ilia Bedniakov" w:date="2018-10-04T15:20:00Z">
            <w:rPr>
              <w:noProof/>
              <w:webHidden/>
            </w:rPr>
          </w:rPrChange>
        </w:rPr>
        <w:fldChar w:fldCharType="begin"/>
      </w:r>
      <w:r w:rsidR="003772B1" w:rsidRPr="009A3104">
        <w:rPr>
          <w:webHidden/>
          <w:rPrChange w:id="806" w:author="Ilia Bedniakov" w:date="2018-10-04T15:20:00Z">
            <w:rPr>
              <w:noProof/>
              <w:webHidden/>
            </w:rPr>
          </w:rPrChange>
        </w:rPr>
        <w:instrText xml:space="preserve"> PAGEREF _Toc308789921 \h </w:instrText>
      </w:r>
      <w:r w:rsidR="003772B1" w:rsidRPr="009A3104">
        <w:rPr>
          <w:webHidden/>
          <w:rPrChange w:id="807" w:author="Ilia Bedniakov" w:date="2018-10-04T15:20:00Z">
            <w:rPr>
              <w:noProof/>
              <w:webHidden/>
            </w:rPr>
          </w:rPrChange>
        </w:rPr>
      </w:r>
      <w:r w:rsidR="003772B1" w:rsidRPr="009A3104">
        <w:rPr>
          <w:webHidden/>
          <w:rPrChange w:id="808" w:author="Ilia Bedniakov" w:date="2018-10-04T15:20:00Z">
            <w:rPr>
              <w:noProof/>
              <w:webHidden/>
            </w:rPr>
          </w:rPrChange>
        </w:rPr>
        <w:fldChar w:fldCharType="separate"/>
      </w:r>
      <w:r w:rsidR="00480043" w:rsidRPr="009A3104">
        <w:rPr>
          <w:webHidden/>
          <w:rPrChange w:id="809" w:author="Ilia Bedniakov" w:date="2018-10-04T15:20:00Z">
            <w:rPr>
              <w:noProof/>
              <w:webHidden/>
            </w:rPr>
          </w:rPrChange>
        </w:rPr>
        <w:t>3</w:t>
      </w:r>
      <w:r w:rsidR="003772B1" w:rsidRPr="009A3104">
        <w:rPr>
          <w:webHidden/>
          <w:rPrChange w:id="810" w:author="Ilia Bedniakov" w:date="2018-10-04T15:20:00Z">
            <w:rPr>
              <w:noProof/>
              <w:webHidden/>
            </w:rPr>
          </w:rPrChange>
        </w:rPr>
        <w:fldChar w:fldCharType="end"/>
      </w:r>
      <w:r w:rsidRPr="009A3104">
        <w:rPr>
          <w:rPrChange w:id="811" w:author="Ilia Bedniakov" w:date="2018-10-04T15:20:00Z">
            <w:rPr>
              <w:noProof/>
            </w:rPr>
          </w:rPrChange>
        </w:rPr>
        <w:fldChar w:fldCharType="end"/>
      </w:r>
    </w:p>
    <w:p w14:paraId="3A92E36D" w14:textId="77777777" w:rsidR="003772B1" w:rsidRPr="009A3104" w:rsidRDefault="00867D81">
      <w:pPr>
        <w:pStyle w:val="40"/>
        <w:tabs>
          <w:tab w:val="left" w:pos="1680"/>
          <w:tab w:val="right" w:leader="dot" w:pos="9193"/>
        </w:tabs>
        <w:rPr>
          <w:rFonts w:ascii="Times New Roman" w:hAnsi="Times New Roman"/>
          <w:sz w:val="24"/>
          <w:rPrChange w:id="812" w:author="Ilia Bedniakov" w:date="2018-10-04T15:20:00Z">
            <w:rPr>
              <w:rFonts w:ascii="Times New Roman" w:hAnsi="Times New Roman"/>
              <w:noProof/>
              <w:sz w:val="24"/>
            </w:rPr>
          </w:rPrChange>
        </w:rPr>
      </w:pPr>
      <w:r w:rsidRPr="009A3104">
        <w:rPr>
          <w:rPrChange w:id="813" w:author="Ilia Bedniakov" w:date="2018-10-04T15:20:00Z">
            <w:rPr/>
          </w:rPrChange>
        </w:rPr>
        <w:fldChar w:fldCharType="begin"/>
      </w:r>
      <w:r w:rsidRPr="009A3104">
        <w:rPr>
          <w:rPrChange w:id="814" w:author="Ilia Bedniakov" w:date="2018-10-04T15:20:00Z">
            <w:rPr/>
          </w:rPrChange>
        </w:rPr>
        <w:instrText xml:space="preserve"> HYPERLINK \l "_Toc308789922" </w:instrText>
      </w:r>
      <w:r w:rsidRPr="009A3104">
        <w:rPr>
          <w:rPrChange w:id="815" w:author="Ilia Bedniakov" w:date="2018-10-04T15:20:00Z">
            <w:rPr/>
          </w:rPrChange>
        </w:rPr>
        <w:fldChar w:fldCharType="separate"/>
      </w:r>
      <w:r w:rsidR="003772B1" w:rsidRPr="009A3104">
        <w:rPr>
          <w:rStyle w:val="a7"/>
          <w:rPrChange w:id="816" w:author="Ilia Bedniakov" w:date="2018-10-04T15:20:00Z">
            <w:rPr>
              <w:rStyle w:val="a7"/>
              <w:noProof/>
            </w:rPr>
          </w:rPrChange>
        </w:rPr>
        <w:t>8.1.1.4.</w:t>
      </w:r>
      <w:r w:rsidR="003772B1" w:rsidRPr="009A3104">
        <w:rPr>
          <w:rFonts w:ascii="Times New Roman" w:hAnsi="Times New Roman"/>
          <w:sz w:val="24"/>
          <w:rPrChange w:id="817" w:author="Ilia Bedniakov" w:date="2018-10-04T15:20:00Z">
            <w:rPr>
              <w:rFonts w:ascii="Times New Roman" w:hAnsi="Times New Roman"/>
              <w:noProof/>
              <w:sz w:val="24"/>
            </w:rPr>
          </w:rPrChange>
        </w:rPr>
        <w:tab/>
      </w:r>
      <w:r w:rsidR="003772B1" w:rsidRPr="009A3104">
        <w:rPr>
          <w:rStyle w:val="a7"/>
          <w:rPrChange w:id="818" w:author="Ilia Bedniakov" w:date="2018-10-04T15:20:00Z">
            <w:rPr>
              <w:rStyle w:val="a7"/>
              <w:noProof/>
            </w:rPr>
          </w:rPrChange>
        </w:rPr>
        <w:t>Test Mischablauf</w:t>
      </w:r>
      <w:r w:rsidR="003772B1" w:rsidRPr="009A3104">
        <w:rPr>
          <w:webHidden/>
          <w:rPrChange w:id="819" w:author="Ilia Bedniakov" w:date="2018-10-04T15:20:00Z">
            <w:rPr>
              <w:noProof/>
              <w:webHidden/>
            </w:rPr>
          </w:rPrChange>
        </w:rPr>
        <w:tab/>
      </w:r>
      <w:r w:rsidR="003772B1" w:rsidRPr="009A3104">
        <w:rPr>
          <w:webHidden/>
          <w:rPrChange w:id="820" w:author="Ilia Bedniakov" w:date="2018-10-04T15:20:00Z">
            <w:rPr>
              <w:noProof/>
              <w:webHidden/>
            </w:rPr>
          </w:rPrChange>
        </w:rPr>
        <w:fldChar w:fldCharType="begin"/>
      </w:r>
      <w:r w:rsidR="003772B1" w:rsidRPr="009A3104">
        <w:rPr>
          <w:webHidden/>
          <w:rPrChange w:id="821" w:author="Ilia Bedniakov" w:date="2018-10-04T15:20:00Z">
            <w:rPr>
              <w:noProof/>
              <w:webHidden/>
            </w:rPr>
          </w:rPrChange>
        </w:rPr>
        <w:instrText xml:space="preserve"> PAGEREF _Toc308789922 \h </w:instrText>
      </w:r>
      <w:r w:rsidR="003772B1" w:rsidRPr="009A3104">
        <w:rPr>
          <w:webHidden/>
          <w:rPrChange w:id="822" w:author="Ilia Bedniakov" w:date="2018-10-04T15:20:00Z">
            <w:rPr>
              <w:noProof/>
              <w:webHidden/>
            </w:rPr>
          </w:rPrChange>
        </w:rPr>
      </w:r>
      <w:r w:rsidR="003772B1" w:rsidRPr="009A3104">
        <w:rPr>
          <w:webHidden/>
          <w:rPrChange w:id="823" w:author="Ilia Bedniakov" w:date="2018-10-04T15:20:00Z">
            <w:rPr>
              <w:noProof/>
              <w:webHidden/>
            </w:rPr>
          </w:rPrChange>
        </w:rPr>
        <w:fldChar w:fldCharType="separate"/>
      </w:r>
      <w:r w:rsidR="00480043" w:rsidRPr="009A3104">
        <w:rPr>
          <w:webHidden/>
          <w:rPrChange w:id="824" w:author="Ilia Bedniakov" w:date="2018-10-04T15:20:00Z">
            <w:rPr>
              <w:noProof/>
              <w:webHidden/>
            </w:rPr>
          </w:rPrChange>
        </w:rPr>
        <w:t>3</w:t>
      </w:r>
      <w:r w:rsidR="003772B1" w:rsidRPr="009A3104">
        <w:rPr>
          <w:webHidden/>
          <w:rPrChange w:id="825" w:author="Ilia Bedniakov" w:date="2018-10-04T15:20:00Z">
            <w:rPr>
              <w:noProof/>
              <w:webHidden/>
            </w:rPr>
          </w:rPrChange>
        </w:rPr>
        <w:fldChar w:fldCharType="end"/>
      </w:r>
      <w:r w:rsidRPr="009A3104">
        <w:rPr>
          <w:rPrChange w:id="826" w:author="Ilia Bedniakov" w:date="2018-10-04T15:20:00Z">
            <w:rPr>
              <w:noProof/>
            </w:rPr>
          </w:rPrChange>
        </w:rPr>
        <w:fldChar w:fldCharType="end"/>
      </w:r>
    </w:p>
    <w:p w14:paraId="302B8F5C" w14:textId="77777777" w:rsidR="003772B1" w:rsidRPr="009A3104" w:rsidRDefault="00867D81">
      <w:pPr>
        <w:pStyle w:val="40"/>
        <w:tabs>
          <w:tab w:val="left" w:pos="1680"/>
          <w:tab w:val="right" w:leader="dot" w:pos="9193"/>
        </w:tabs>
        <w:rPr>
          <w:rFonts w:ascii="Times New Roman" w:hAnsi="Times New Roman"/>
          <w:sz w:val="24"/>
          <w:rPrChange w:id="827" w:author="Ilia Bedniakov" w:date="2018-10-04T15:20:00Z">
            <w:rPr>
              <w:rFonts w:ascii="Times New Roman" w:hAnsi="Times New Roman"/>
              <w:noProof/>
              <w:sz w:val="24"/>
            </w:rPr>
          </w:rPrChange>
        </w:rPr>
      </w:pPr>
      <w:r w:rsidRPr="009A3104">
        <w:rPr>
          <w:rPrChange w:id="828" w:author="Ilia Bedniakov" w:date="2018-10-04T15:20:00Z">
            <w:rPr/>
          </w:rPrChange>
        </w:rPr>
        <w:fldChar w:fldCharType="begin"/>
      </w:r>
      <w:r w:rsidRPr="009A3104">
        <w:rPr>
          <w:rPrChange w:id="829" w:author="Ilia Bedniakov" w:date="2018-10-04T15:20:00Z">
            <w:rPr/>
          </w:rPrChange>
        </w:rPr>
        <w:instrText xml:space="preserve"> HYPERLINK \l "_Toc308789923" </w:instrText>
      </w:r>
      <w:r w:rsidRPr="009A3104">
        <w:rPr>
          <w:rPrChange w:id="830" w:author="Ilia Bedniakov" w:date="2018-10-04T15:20:00Z">
            <w:rPr/>
          </w:rPrChange>
        </w:rPr>
        <w:fldChar w:fldCharType="separate"/>
      </w:r>
      <w:r w:rsidR="003772B1" w:rsidRPr="009A3104">
        <w:rPr>
          <w:rStyle w:val="a7"/>
          <w:rPrChange w:id="831" w:author="Ilia Bedniakov" w:date="2018-10-04T15:20:00Z">
            <w:rPr>
              <w:rStyle w:val="a7"/>
              <w:noProof/>
            </w:rPr>
          </w:rPrChange>
        </w:rPr>
        <w:t>8.1.1.5.</w:t>
      </w:r>
      <w:r w:rsidR="003772B1" w:rsidRPr="009A3104">
        <w:rPr>
          <w:rFonts w:ascii="Times New Roman" w:hAnsi="Times New Roman"/>
          <w:sz w:val="24"/>
          <w:rPrChange w:id="832" w:author="Ilia Bedniakov" w:date="2018-10-04T15:20:00Z">
            <w:rPr>
              <w:rFonts w:ascii="Times New Roman" w:hAnsi="Times New Roman"/>
              <w:noProof/>
              <w:sz w:val="24"/>
            </w:rPr>
          </w:rPrChange>
        </w:rPr>
        <w:tab/>
      </w:r>
      <w:r w:rsidR="003772B1" w:rsidRPr="009A3104">
        <w:rPr>
          <w:rStyle w:val="a7"/>
          <w:rPrChange w:id="833" w:author="Ilia Bedniakov" w:date="2018-10-04T15:20:00Z">
            <w:rPr>
              <w:rStyle w:val="a7"/>
              <w:noProof/>
            </w:rPr>
          </w:rPrChange>
        </w:rPr>
        <w:t>Test Schnittstelle zu Fremdsystemen</w:t>
      </w:r>
      <w:r w:rsidR="003772B1" w:rsidRPr="009A3104">
        <w:rPr>
          <w:webHidden/>
          <w:rPrChange w:id="834" w:author="Ilia Bedniakov" w:date="2018-10-04T15:20:00Z">
            <w:rPr>
              <w:noProof/>
              <w:webHidden/>
            </w:rPr>
          </w:rPrChange>
        </w:rPr>
        <w:tab/>
      </w:r>
      <w:r w:rsidR="003772B1" w:rsidRPr="009A3104">
        <w:rPr>
          <w:webHidden/>
          <w:rPrChange w:id="835" w:author="Ilia Bedniakov" w:date="2018-10-04T15:20:00Z">
            <w:rPr>
              <w:noProof/>
              <w:webHidden/>
            </w:rPr>
          </w:rPrChange>
        </w:rPr>
        <w:fldChar w:fldCharType="begin"/>
      </w:r>
      <w:r w:rsidR="003772B1" w:rsidRPr="009A3104">
        <w:rPr>
          <w:webHidden/>
          <w:rPrChange w:id="836" w:author="Ilia Bedniakov" w:date="2018-10-04T15:20:00Z">
            <w:rPr>
              <w:noProof/>
              <w:webHidden/>
            </w:rPr>
          </w:rPrChange>
        </w:rPr>
        <w:instrText xml:space="preserve"> PAGEREF _Toc308789923 \h </w:instrText>
      </w:r>
      <w:r w:rsidR="003772B1" w:rsidRPr="009A3104">
        <w:rPr>
          <w:webHidden/>
          <w:rPrChange w:id="837" w:author="Ilia Bedniakov" w:date="2018-10-04T15:20:00Z">
            <w:rPr>
              <w:noProof/>
              <w:webHidden/>
            </w:rPr>
          </w:rPrChange>
        </w:rPr>
      </w:r>
      <w:r w:rsidR="003772B1" w:rsidRPr="009A3104">
        <w:rPr>
          <w:webHidden/>
          <w:rPrChange w:id="838" w:author="Ilia Bedniakov" w:date="2018-10-04T15:20:00Z">
            <w:rPr>
              <w:noProof/>
              <w:webHidden/>
            </w:rPr>
          </w:rPrChange>
        </w:rPr>
        <w:fldChar w:fldCharType="separate"/>
      </w:r>
      <w:r w:rsidR="00480043" w:rsidRPr="009A3104">
        <w:rPr>
          <w:webHidden/>
          <w:rPrChange w:id="839" w:author="Ilia Bedniakov" w:date="2018-10-04T15:20:00Z">
            <w:rPr>
              <w:noProof/>
              <w:webHidden/>
            </w:rPr>
          </w:rPrChange>
        </w:rPr>
        <w:t>3</w:t>
      </w:r>
      <w:r w:rsidR="003772B1" w:rsidRPr="009A3104">
        <w:rPr>
          <w:webHidden/>
          <w:rPrChange w:id="840" w:author="Ilia Bedniakov" w:date="2018-10-04T15:20:00Z">
            <w:rPr>
              <w:noProof/>
              <w:webHidden/>
            </w:rPr>
          </w:rPrChange>
        </w:rPr>
        <w:fldChar w:fldCharType="end"/>
      </w:r>
      <w:r w:rsidRPr="009A3104">
        <w:rPr>
          <w:rPrChange w:id="841" w:author="Ilia Bedniakov" w:date="2018-10-04T15:20:00Z">
            <w:rPr>
              <w:noProof/>
            </w:rPr>
          </w:rPrChange>
        </w:rPr>
        <w:fldChar w:fldCharType="end"/>
      </w:r>
    </w:p>
    <w:p w14:paraId="12279032" w14:textId="77777777" w:rsidR="003772B1" w:rsidRPr="009A3104" w:rsidRDefault="00867D81">
      <w:pPr>
        <w:pStyle w:val="40"/>
        <w:tabs>
          <w:tab w:val="left" w:pos="1680"/>
          <w:tab w:val="right" w:leader="dot" w:pos="9193"/>
        </w:tabs>
        <w:rPr>
          <w:rFonts w:ascii="Times New Roman" w:hAnsi="Times New Roman"/>
          <w:sz w:val="24"/>
          <w:rPrChange w:id="842" w:author="Ilia Bedniakov" w:date="2018-10-04T15:20:00Z">
            <w:rPr>
              <w:rFonts w:ascii="Times New Roman" w:hAnsi="Times New Roman"/>
              <w:noProof/>
              <w:sz w:val="24"/>
            </w:rPr>
          </w:rPrChange>
        </w:rPr>
      </w:pPr>
      <w:r w:rsidRPr="009A3104">
        <w:rPr>
          <w:rPrChange w:id="843" w:author="Ilia Bedniakov" w:date="2018-10-04T15:20:00Z">
            <w:rPr/>
          </w:rPrChange>
        </w:rPr>
        <w:fldChar w:fldCharType="begin"/>
      </w:r>
      <w:r w:rsidRPr="009A3104">
        <w:rPr>
          <w:rPrChange w:id="844" w:author="Ilia Bedniakov" w:date="2018-10-04T15:20:00Z">
            <w:rPr/>
          </w:rPrChange>
        </w:rPr>
        <w:instrText xml:space="preserve"> HYPERLINK \l "_Toc308789924" </w:instrText>
      </w:r>
      <w:r w:rsidRPr="009A3104">
        <w:rPr>
          <w:rPrChange w:id="845" w:author="Ilia Bedniakov" w:date="2018-10-04T15:20:00Z">
            <w:rPr/>
          </w:rPrChange>
        </w:rPr>
        <w:fldChar w:fldCharType="separate"/>
      </w:r>
      <w:r w:rsidR="003772B1" w:rsidRPr="009A3104">
        <w:rPr>
          <w:rStyle w:val="a7"/>
          <w:rPrChange w:id="846" w:author="Ilia Bedniakov" w:date="2018-10-04T15:20:00Z">
            <w:rPr>
              <w:rStyle w:val="a7"/>
              <w:noProof/>
            </w:rPr>
          </w:rPrChange>
        </w:rPr>
        <w:t>8.1.1.6.</w:t>
      </w:r>
      <w:r w:rsidR="003772B1" w:rsidRPr="009A3104">
        <w:rPr>
          <w:rFonts w:ascii="Times New Roman" w:hAnsi="Times New Roman"/>
          <w:sz w:val="24"/>
          <w:rPrChange w:id="847" w:author="Ilia Bedniakov" w:date="2018-10-04T15:20:00Z">
            <w:rPr>
              <w:rFonts w:ascii="Times New Roman" w:hAnsi="Times New Roman"/>
              <w:noProof/>
              <w:sz w:val="24"/>
            </w:rPr>
          </w:rPrChange>
        </w:rPr>
        <w:tab/>
      </w:r>
      <w:r w:rsidR="003772B1" w:rsidRPr="009A3104">
        <w:rPr>
          <w:rStyle w:val="a7"/>
          <w:rPrChange w:id="848" w:author="Ilia Bedniakov" w:date="2018-10-04T15:20:00Z">
            <w:rPr>
              <w:rStyle w:val="a7"/>
              <w:noProof/>
            </w:rPr>
          </w:rPrChange>
        </w:rPr>
        <w:t>Test Sonderfunktion n</w:t>
      </w:r>
      <w:r w:rsidR="003772B1" w:rsidRPr="009A3104">
        <w:rPr>
          <w:webHidden/>
          <w:rPrChange w:id="849" w:author="Ilia Bedniakov" w:date="2018-10-04T15:20:00Z">
            <w:rPr>
              <w:noProof/>
              <w:webHidden/>
            </w:rPr>
          </w:rPrChange>
        </w:rPr>
        <w:tab/>
      </w:r>
      <w:r w:rsidR="003772B1" w:rsidRPr="009A3104">
        <w:rPr>
          <w:webHidden/>
          <w:rPrChange w:id="850" w:author="Ilia Bedniakov" w:date="2018-10-04T15:20:00Z">
            <w:rPr>
              <w:noProof/>
              <w:webHidden/>
            </w:rPr>
          </w:rPrChange>
        </w:rPr>
        <w:fldChar w:fldCharType="begin"/>
      </w:r>
      <w:r w:rsidR="003772B1" w:rsidRPr="009A3104">
        <w:rPr>
          <w:webHidden/>
          <w:rPrChange w:id="851" w:author="Ilia Bedniakov" w:date="2018-10-04T15:20:00Z">
            <w:rPr>
              <w:noProof/>
              <w:webHidden/>
            </w:rPr>
          </w:rPrChange>
        </w:rPr>
        <w:instrText xml:space="preserve"> PAGEREF _Toc308789924 \h </w:instrText>
      </w:r>
      <w:r w:rsidR="003772B1" w:rsidRPr="009A3104">
        <w:rPr>
          <w:webHidden/>
          <w:rPrChange w:id="852" w:author="Ilia Bedniakov" w:date="2018-10-04T15:20:00Z">
            <w:rPr>
              <w:noProof/>
              <w:webHidden/>
            </w:rPr>
          </w:rPrChange>
        </w:rPr>
      </w:r>
      <w:r w:rsidR="003772B1" w:rsidRPr="009A3104">
        <w:rPr>
          <w:webHidden/>
          <w:rPrChange w:id="853" w:author="Ilia Bedniakov" w:date="2018-10-04T15:20:00Z">
            <w:rPr>
              <w:noProof/>
              <w:webHidden/>
            </w:rPr>
          </w:rPrChange>
        </w:rPr>
        <w:fldChar w:fldCharType="separate"/>
      </w:r>
      <w:r w:rsidR="00480043" w:rsidRPr="009A3104">
        <w:rPr>
          <w:webHidden/>
          <w:rPrChange w:id="854" w:author="Ilia Bedniakov" w:date="2018-10-04T15:20:00Z">
            <w:rPr>
              <w:noProof/>
              <w:webHidden/>
            </w:rPr>
          </w:rPrChange>
        </w:rPr>
        <w:t>3</w:t>
      </w:r>
      <w:r w:rsidR="003772B1" w:rsidRPr="009A3104">
        <w:rPr>
          <w:webHidden/>
          <w:rPrChange w:id="855" w:author="Ilia Bedniakov" w:date="2018-10-04T15:20:00Z">
            <w:rPr>
              <w:noProof/>
              <w:webHidden/>
            </w:rPr>
          </w:rPrChange>
        </w:rPr>
        <w:fldChar w:fldCharType="end"/>
      </w:r>
      <w:r w:rsidRPr="009A3104">
        <w:rPr>
          <w:rPrChange w:id="856" w:author="Ilia Bedniakov" w:date="2018-10-04T15:20:00Z">
            <w:rPr>
              <w:noProof/>
            </w:rPr>
          </w:rPrChange>
        </w:rPr>
        <w:fldChar w:fldCharType="end"/>
      </w:r>
    </w:p>
    <w:p w14:paraId="12D3847D" w14:textId="77777777" w:rsidR="003772B1" w:rsidRPr="009A3104" w:rsidRDefault="00867D81">
      <w:pPr>
        <w:pStyle w:val="40"/>
        <w:tabs>
          <w:tab w:val="left" w:pos="1680"/>
          <w:tab w:val="right" w:leader="dot" w:pos="9193"/>
        </w:tabs>
        <w:rPr>
          <w:rFonts w:ascii="Times New Roman" w:hAnsi="Times New Roman"/>
          <w:sz w:val="24"/>
          <w:rPrChange w:id="857" w:author="Ilia Bedniakov" w:date="2018-10-04T15:20:00Z">
            <w:rPr>
              <w:rFonts w:ascii="Times New Roman" w:hAnsi="Times New Roman"/>
              <w:noProof/>
              <w:sz w:val="24"/>
            </w:rPr>
          </w:rPrChange>
        </w:rPr>
      </w:pPr>
      <w:r w:rsidRPr="009A3104">
        <w:rPr>
          <w:rPrChange w:id="858" w:author="Ilia Bedniakov" w:date="2018-10-04T15:20:00Z">
            <w:rPr/>
          </w:rPrChange>
        </w:rPr>
        <w:fldChar w:fldCharType="begin"/>
      </w:r>
      <w:r w:rsidRPr="009A3104">
        <w:rPr>
          <w:rPrChange w:id="859" w:author="Ilia Bedniakov" w:date="2018-10-04T15:20:00Z">
            <w:rPr/>
          </w:rPrChange>
        </w:rPr>
        <w:instrText xml:space="preserve"> HYPERLINK \l "_Toc308789925" </w:instrText>
      </w:r>
      <w:r w:rsidRPr="009A3104">
        <w:rPr>
          <w:rPrChange w:id="860" w:author="Ilia Bedniakov" w:date="2018-10-04T15:20:00Z">
            <w:rPr/>
          </w:rPrChange>
        </w:rPr>
        <w:fldChar w:fldCharType="separate"/>
      </w:r>
      <w:r w:rsidR="003772B1" w:rsidRPr="009A3104">
        <w:rPr>
          <w:rStyle w:val="a7"/>
          <w:rPrChange w:id="861" w:author="Ilia Bedniakov" w:date="2018-10-04T15:20:00Z">
            <w:rPr>
              <w:rStyle w:val="a7"/>
              <w:noProof/>
            </w:rPr>
          </w:rPrChange>
        </w:rPr>
        <w:t>8.1.1.7.</w:t>
      </w:r>
      <w:r w:rsidR="003772B1" w:rsidRPr="009A3104">
        <w:rPr>
          <w:rFonts w:ascii="Times New Roman" w:hAnsi="Times New Roman"/>
          <w:sz w:val="24"/>
          <w:rPrChange w:id="862" w:author="Ilia Bedniakov" w:date="2018-10-04T15:20:00Z">
            <w:rPr>
              <w:rFonts w:ascii="Times New Roman" w:hAnsi="Times New Roman"/>
              <w:noProof/>
              <w:sz w:val="24"/>
            </w:rPr>
          </w:rPrChange>
        </w:rPr>
        <w:tab/>
      </w:r>
      <w:r w:rsidR="003772B1" w:rsidRPr="009A3104">
        <w:rPr>
          <w:rStyle w:val="a7"/>
          <w:rPrChange w:id="863" w:author="Ilia Bedniakov" w:date="2018-10-04T15:20:00Z">
            <w:rPr>
              <w:rStyle w:val="a7"/>
              <w:noProof/>
            </w:rPr>
          </w:rPrChange>
        </w:rPr>
        <w:t>Test gegen Pflichtenheft</w:t>
      </w:r>
      <w:r w:rsidR="003772B1" w:rsidRPr="009A3104">
        <w:rPr>
          <w:webHidden/>
          <w:rPrChange w:id="864" w:author="Ilia Bedniakov" w:date="2018-10-04T15:20:00Z">
            <w:rPr>
              <w:noProof/>
              <w:webHidden/>
            </w:rPr>
          </w:rPrChange>
        </w:rPr>
        <w:tab/>
      </w:r>
      <w:r w:rsidR="003772B1" w:rsidRPr="009A3104">
        <w:rPr>
          <w:webHidden/>
          <w:rPrChange w:id="865" w:author="Ilia Bedniakov" w:date="2018-10-04T15:20:00Z">
            <w:rPr>
              <w:noProof/>
              <w:webHidden/>
            </w:rPr>
          </w:rPrChange>
        </w:rPr>
        <w:fldChar w:fldCharType="begin"/>
      </w:r>
      <w:r w:rsidR="003772B1" w:rsidRPr="009A3104">
        <w:rPr>
          <w:webHidden/>
          <w:rPrChange w:id="866" w:author="Ilia Bedniakov" w:date="2018-10-04T15:20:00Z">
            <w:rPr>
              <w:noProof/>
              <w:webHidden/>
            </w:rPr>
          </w:rPrChange>
        </w:rPr>
        <w:instrText xml:space="preserve"> PAGEREF _Toc308789925 \h </w:instrText>
      </w:r>
      <w:r w:rsidR="003772B1" w:rsidRPr="009A3104">
        <w:rPr>
          <w:webHidden/>
          <w:rPrChange w:id="867" w:author="Ilia Bedniakov" w:date="2018-10-04T15:20:00Z">
            <w:rPr>
              <w:noProof/>
              <w:webHidden/>
            </w:rPr>
          </w:rPrChange>
        </w:rPr>
      </w:r>
      <w:r w:rsidR="003772B1" w:rsidRPr="009A3104">
        <w:rPr>
          <w:webHidden/>
          <w:rPrChange w:id="868" w:author="Ilia Bedniakov" w:date="2018-10-04T15:20:00Z">
            <w:rPr>
              <w:noProof/>
              <w:webHidden/>
            </w:rPr>
          </w:rPrChange>
        </w:rPr>
        <w:fldChar w:fldCharType="separate"/>
      </w:r>
      <w:r w:rsidR="00480043" w:rsidRPr="009A3104">
        <w:rPr>
          <w:webHidden/>
          <w:rPrChange w:id="869" w:author="Ilia Bedniakov" w:date="2018-10-04T15:20:00Z">
            <w:rPr>
              <w:noProof/>
              <w:webHidden/>
            </w:rPr>
          </w:rPrChange>
        </w:rPr>
        <w:t>3</w:t>
      </w:r>
      <w:r w:rsidR="003772B1" w:rsidRPr="009A3104">
        <w:rPr>
          <w:webHidden/>
          <w:rPrChange w:id="870" w:author="Ilia Bedniakov" w:date="2018-10-04T15:20:00Z">
            <w:rPr>
              <w:noProof/>
              <w:webHidden/>
            </w:rPr>
          </w:rPrChange>
        </w:rPr>
        <w:fldChar w:fldCharType="end"/>
      </w:r>
      <w:r w:rsidRPr="009A3104">
        <w:rPr>
          <w:rPrChange w:id="871" w:author="Ilia Bedniakov" w:date="2018-10-04T15:20:00Z">
            <w:rPr>
              <w:noProof/>
            </w:rPr>
          </w:rPrChange>
        </w:rPr>
        <w:fldChar w:fldCharType="end"/>
      </w:r>
    </w:p>
    <w:p w14:paraId="578E7D56" w14:textId="77777777" w:rsidR="003772B1" w:rsidRPr="009A3104" w:rsidRDefault="00867D81">
      <w:pPr>
        <w:pStyle w:val="10"/>
        <w:tabs>
          <w:tab w:val="left" w:pos="600"/>
          <w:tab w:val="right" w:leader="dot" w:pos="9193"/>
        </w:tabs>
        <w:rPr>
          <w:rFonts w:ascii="Times New Roman" w:hAnsi="Times New Roman"/>
          <w:sz w:val="24"/>
          <w:rPrChange w:id="872" w:author="Ilia Bedniakov" w:date="2018-10-04T15:20:00Z">
            <w:rPr>
              <w:rFonts w:ascii="Times New Roman" w:hAnsi="Times New Roman"/>
              <w:noProof/>
              <w:sz w:val="24"/>
            </w:rPr>
          </w:rPrChange>
        </w:rPr>
      </w:pPr>
      <w:r w:rsidRPr="009A3104">
        <w:rPr>
          <w:rPrChange w:id="873" w:author="Ilia Bedniakov" w:date="2018-10-04T15:20:00Z">
            <w:rPr/>
          </w:rPrChange>
        </w:rPr>
        <w:fldChar w:fldCharType="begin"/>
      </w:r>
      <w:r w:rsidRPr="009A3104">
        <w:rPr>
          <w:rPrChange w:id="874" w:author="Ilia Bedniakov" w:date="2018-10-04T15:20:00Z">
            <w:rPr/>
          </w:rPrChange>
        </w:rPr>
        <w:instrText xml:space="preserve"> HYPERLINK \l "_Toc308789926" </w:instrText>
      </w:r>
      <w:r w:rsidRPr="009A3104">
        <w:rPr>
          <w:rPrChange w:id="875" w:author="Ilia Bedniakov" w:date="2018-10-04T15:20:00Z">
            <w:rPr/>
          </w:rPrChange>
        </w:rPr>
        <w:fldChar w:fldCharType="separate"/>
      </w:r>
      <w:r w:rsidR="003772B1" w:rsidRPr="009A3104">
        <w:rPr>
          <w:rStyle w:val="a7"/>
          <w:rPrChange w:id="876" w:author="Ilia Bedniakov" w:date="2018-10-04T15:20:00Z">
            <w:rPr>
              <w:rStyle w:val="a7"/>
              <w:noProof/>
            </w:rPr>
          </w:rPrChange>
        </w:rPr>
        <w:t>9.</w:t>
      </w:r>
      <w:r w:rsidR="003772B1" w:rsidRPr="009A3104">
        <w:rPr>
          <w:rFonts w:ascii="Times New Roman" w:hAnsi="Times New Roman"/>
          <w:sz w:val="24"/>
          <w:rPrChange w:id="877" w:author="Ilia Bedniakov" w:date="2018-10-04T15:20:00Z">
            <w:rPr>
              <w:rFonts w:ascii="Times New Roman" w:hAnsi="Times New Roman"/>
              <w:noProof/>
              <w:sz w:val="24"/>
            </w:rPr>
          </w:rPrChange>
        </w:rPr>
        <w:tab/>
      </w:r>
      <w:r w:rsidR="003772B1" w:rsidRPr="009A3104">
        <w:rPr>
          <w:rStyle w:val="a7"/>
          <w:rPrChange w:id="878" w:author="Ilia Bedniakov" w:date="2018-10-04T15:20:00Z">
            <w:rPr>
              <w:rStyle w:val="a7"/>
              <w:noProof/>
            </w:rPr>
          </w:rPrChange>
        </w:rPr>
        <w:t>Abschluss Testplanung</w:t>
      </w:r>
      <w:r w:rsidR="003772B1" w:rsidRPr="009A3104">
        <w:rPr>
          <w:webHidden/>
          <w:rPrChange w:id="879" w:author="Ilia Bedniakov" w:date="2018-10-04T15:20:00Z">
            <w:rPr>
              <w:noProof/>
              <w:webHidden/>
            </w:rPr>
          </w:rPrChange>
        </w:rPr>
        <w:tab/>
      </w:r>
      <w:r w:rsidR="003772B1" w:rsidRPr="009A3104">
        <w:rPr>
          <w:webHidden/>
          <w:rPrChange w:id="880" w:author="Ilia Bedniakov" w:date="2018-10-04T15:20:00Z">
            <w:rPr>
              <w:noProof/>
              <w:webHidden/>
            </w:rPr>
          </w:rPrChange>
        </w:rPr>
        <w:fldChar w:fldCharType="begin"/>
      </w:r>
      <w:r w:rsidR="003772B1" w:rsidRPr="009A3104">
        <w:rPr>
          <w:webHidden/>
          <w:rPrChange w:id="881" w:author="Ilia Bedniakov" w:date="2018-10-04T15:20:00Z">
            <w:rPr>
              <w:noProof/>
              <w:webHidden/>
            </w:rPr>
          </w:rPrChange>
        </w:rPr>
        <w:instrText xml:space="preserve"> PAGEREF _Toc308789926 \h </w:instrText>
      </w:r>
      <w:r w:rsidR="003772B1" w:rsidRPr="009A3104">
        <w:rPr>
          <w:webHidden/>
          <w:rPrChange w:id="882" w:author="Ilia Bedniakov" w:date="2018-10-04T15:20:00Z">
            <w:rPr>
              <w:noProof/>
              <w:webHidden/>
            </w:rPr>
          </w:rPrChange>
        </w:rPr>
      </w:r>
      <w:r w:rsidR="003772B1" w:rsidRPr="009A3104">
        <w:rPr>
          <w:webHidden/>
          <w:rPrChange w:id="883" w:author="Ilia Bedniakov" w:date="2018-10-04T15:20:00Z">
            <w:rPr>
              <w:noProof/>
              <w:webHidden/>
            </w:rPr>
          </w:rPrChange>
        </w:rPr>
        <w:fldChar w:fldCharType="separate"/>
      </w:r>
      <w:r w:rsidR="00480043" w:rsidRPr="009A3104">
        <w:rPr>
          <w:webHidden/>
          <w:rPrChange w:id="884" w:author="Ilia Bedniakov" w:date="2018-10-04T15:20:00Z">
            <w:rPr>
              <w:noProof/>
              <w:webHidden/>
            </w:rPr>
          </w:rPrChange>
        </w:rPr>
        <w:t>3</w:t>
      </w:r>
      <w:r w:rsidR="003772B1" w:rsidRPr="009A3104">
        <w:rPr>
          <w:webHidden/>
          <w:rPrChange w:id="885" w:author="Ilia Bedniakov" w:date="2018-10-04T15:20:00Z">
            <w:rPr>
              <w:noProof/>
              <w:webHidden/>
            </w:rPr>
          </w:rPrChange>
        </w:rPr>
        <w:fldChar w:fldCharType="end"/>
      </w:r>
      <w:r w:rsidRPr="009A3104">
        <w:rPr>
          <w:rPrChange w:id="886" w:author="Ilia Bedniakov" w:date="2018-10-04T15:20:00Z">
            <w:rPr>
              <w:noProof/>
            </w:rPr>
          </w:rPrChange>
        </w:rPr>
        <w:fldChar w:fldCharType="end"/>
      </w:r>
    </w:p>
    <w:p w14:paraId="106B227D" w14:textId="77777777" w:rsidR="00AB4484" w:rsidRPr="009A3104" w:rsidRDefault="00AB4484" w:rsidP="00B04512">
      <w:pPr>
        <w:rPr>
          <w:rPrChange w:id="887" w:author="Ilia Bedniakov" w:date="2018-10-04T15:20:00Z">
            <w:rPr/>
          </w:rPrChange>
        </w:rPr>
      </w:pPr>
      <w:r w:rsidRPr="009A3104">
        <w:rPr>
          <w:rPrChange w:id="888" w:author="Ilia Bedniakov" w:date="2018-10-04T15:20:00Z">
            <w:rPr/>
          </w:rPrChange>
        </w:rPr>
        <w:fldChar w:fldCharType="end"/>
      </w:r>
    </w:p>
    <w:p w14:paraId="7916CB81" w14:textId="77777777" w:rsidR="00F006F6" w:rsidRPr="009A3104" w:rsidRDefault="00F006F6" w:rsidP="00B04512">
      <w:pPr>
        <w:rPr>
          <w:rPrChange w:id="889" w:author="Ilia Bedniakov" w:date="2018-10-04T15:20:00Z">
            <w:rPr/>
          </w:rPrChange>
        </w:rPr>
      </w:pPr>
    </w:p>
    <w:p w14:paraId="7A8A199B" w14:textId="77777777" w:rsidR="00956D6C" w:rsidRPr="009A3104" w:rsidRDefault="00F006F6">
      <w:pPr>
        <w:pStyle w:val="1"/>
        <w:rPr>
          <w:rPrChange w:id="890" w:author="Ilia Bedniakov" w:date="2018-10-04T15:20:00Z">
            <w:rPr/>
          </w:rPrChange>
        </w:rPr>
      </w:pPr>
      <w:r w:rsidRPr="009A3104">
        <w:rPr>
          <w:rPrChange w:id="891" w:author="Ilia Bedniakov" w:date="2018-10-04T15:20:00Z">
            <w:rPr/>
          </w:rPrChange>
        </w:rPr>
        <w:br w:type="page"/>
      </w:r>
      <w:bookmarkStart w:id="892" w:name="_Toc308789878"/>
      <w:r w:rsidR="00956D6C" w:rsidRPr="009A3104">
        <w:rPr>
          <w:rPrChange w:id="893" w:author="Ilia Bedniakov" w:date="2018-10-04T15:20:00Z">
            <w:rPr/>
          </w:rPrChange>
        </w:rPr>
        <w:lastRenderedPageBreak/>
        <w:t>Historie</w:t>
      </w:r>
      <w:bookmarkEnd w:id="892"/>
    </w:p>
    <w:p w14:paraId="1F05585B" w14:textId="77777777" w:rsidR="00584311" w:rsidRPr="009A3104" w:rsidRDefault="00584311" w:rsidP="00584311">
      <w:pPr>
        <w:rPr>
          <w:rPrChange w:id="894" w:author="Ilia Bedniakov" w:date="2018-10-04T15:20:00Z">
            <w:rPr/>
          </w:rPrChange>
        </w:rPr>
      </w:pPr>
    </w:p>
    <w:tbl>
      <w:tblPr>
        <w:tblStyle w:val="a3"/>
        <w:tblW w:w="0" w:type="auto"/>
        <w:tblLook w:val="01E0" w:firstRow="1" w:lastRow="1" w:firstColumn="1" w:lastColumn="1" w:noHBand="0" w:noVBand="0"/>
      </w:tblPr>
      <w:tblGrid>
        <w:gridCol w:w="638"/>
        <w:gridCol w:w="1996"/>
        <w:gridCol w:w="1688"/>
        <w:gridCol w:w="2528"/>
        <w:gridCol w:w="882"/>
        <w:gridCol w:w="1461"/>
      </w:tblGrid>
      <w:tr w:rsidR="00CE0039" w:rsidRPr="009A3104" w14:paraId="59B7953B" w14:textId="77777777" w:rsidTr="00CE0039">
        <w:tc>
          <w:tcPr>
            <w:tcW w:w="648" w:type="dxa"/>
            <w:shd w:val="clear" w:color="auto" w:fill="CCCCCC"/>
          </w:tcPr>
          <w:p w14:paraId="2B1B5714" w14:textId="77777777" w:rsidR="00956D6C" w:rsidRPr="009A3104" w:rsidRDefault="00956D6C" w:rsidP="00AB4484">
            <w:pPr>
              <w:rPr>
                <w:b/>
                <w:rPrChange w:id="895" w:author="Ilia Bedniakov" w:date="2018-10-04T15:20:00Z">
                  <w:rPr>
                    <w:b/>
                  </w:rPr>
                </w:rPrChange>
              </w:rPr>
            </w:pPr>
            <w:r w:rsidRPr="009A3104">
              <w:rPr>
                <w:b/>
                <w:rPrChange w:id="896" w:author="Ilia Bedniakov" w:date="2018-10-04T15:20:00Z">
                  <w:rPr>
                    <w:b/>
                  </w:rPr>
                </w:rPrChange>
              </w:rPr>
              <w:t>Lfd. Nr.</w:t>
            </w:r>
          </w:p>
        </w:tc>
        <w:tc>
          <w:tcPr>
            <w:tcW w:w="1440" w:type="dxa"/>
            <w:shd w:val="clear" w:color="auto" w:fill="CCCCCC"/>
          </w:tcPr>
          <w:p w14:paraId="52E860B3" w14:textId="77777777" w:rsidR="00956D6C" w:rsidRPr="009A3104" w:rsidRDefault="00956D6C" w:rsidP="00AB4484">
            <w:pPr>
              <w:rPr>
                <w:b/>
                <w:rPrChange w:id="897" w:author="Ilia Bedniakov" w:date="2018-10-04T15:20:00Z">
                  <w:rPr>
                    <w:b/>
                  </w:rPr>
                </w:rPrChange>
              </w:rPr>
            </w:pPr>
            <w:r w:rsidRPr="009A3104">
              <w:rPr>
                <w:b/>
                <w:rPrChange w:id="898" w:author="Ilia Bedniakov" w:date="2018-10-04T15:20:00Z">
                  <w:rPr>
                    <w:b/>
                  </w:rPr>
                </w:rPrChange>
              </w:rPr>
              <w:t>Datum</w:t>
            </w:r>
          </w:p>
        </w:tc>
        <w:tc>
          <w:tcPr>
            <w:tcW w:w="1828" w:type="dxa"/>
            <w:shd w:val="clear" w:color="auto" w:fill="CCCCCC"/>
          </w:tcPr>
          <w:p w14:paraId="37D282FA" w14:textId="77777777" w:rsidR="00956D6C" w:rsidRPr="009A3104" w:rsidRDefault="00956D6C" w:rsidP="00AB4484">
            <w:pPr>
              <w:rPr>
                <w:b/>
                <w:rPrChange w:id="899" w:author="Ilia Bedniakov" w:date="2018-10-04T15:20:00Z">
                  <w:rPr>
                    <w:b/>
                  </w:rPr>
                </w:rPrChange>
              </w:rPr>
            </w:pPr>
            <w:r w:rsidRPr="009A3104">
              <w:rPr>
                <w:b/>
                <w:rPrChange w:id="900" w:author="Ilia Bedniakov" w:date="2018-10-04T15:20:00Z">
                  <w:rPr>
                    <w:b/>
                  </w:rPr>
                </w:rPrChange>
              </w:rPr>
              <w:t>Betroffene</w:t>
            </w:r>
            <w:r w:rsidR="00CE0039" w:rsidRPr="009A3104">
              <w:rPr>
                <w:b/>
                <w:rPrChange w:id="901" w:author="Ilia Bedniakov" w:date="2018-10-04T15:20:00Z">
                  <w:rPr>
                    <w:b/>
                  </w:rPr>
                </w:rPrChange>
              </w:rPr>
              <w:t xml:space="preserve"> </w:t>
            </w:r>
            <w:r w:rsidRPr="009A3104">
              <w:rPr>
                <w:b/>
                <w:rPrChange w:id="902" w:author="Ilia Bedniakov" w:date="2018-10-04T15:20:00Z">
                  <w:rPr>
                    <w:b/>
                  </w:rPr>
                </w:rPrChange>
              </w:rPr>
              <w:t>Dokumententeile</w:t>
            </w:r>
          </w:p>
        </w:tc>
        <w:tc>
          <w:tcPr>
            <w:tcW w:w="2852" w:type="dxa"/>
            <w:shd w:val="clear" w:color="auto" w:fill="CCCCCC"/>
          </w:tcPr>
          <w:p w14:paraId="21F78365" w14:textId="77777777" w:rsidR="00956D6C" w:rsidRPr="009A3104" w:rsidRDefault="00956D6C" w:rsidP="00AB4484">
            <w:pPr>
              <w:rPr>
                <w:b/>
                <w:rPrChange w:id="903" w:author="Ilia Bedniakov" w:date="2018-10-04T15:20:00Z">
                  <w:rPr>
                    <w:b/>
                  </w:rPr>
                </w:rPrChange>
              </w:rPr>
            </w:pPr>
            <w:r w:rsidRPr="009A3104">
              <w:rPr>
                <w:b/>
                <w:rPrChange w:id="904" w:author="Ilia Bedniakov" w:date="2018-10-04T15:20:00Z">
                  <w:rPr>
                    <w:b/>
                  </w:rPr>
                </w:rPrChange>
              </w:rPr>
              <w:t>Änderungsgrund</w:t>
            </w:r>
          </w:p>
        </w:tc>
        <w:tc>
          <w:tcPr>
            <w:tcW w:w="914" w:type="dxa"/>
            <w:shd w:val="clear" w:color="auto" w:fill="CCCCCC"/>
          </w:tcPr>
          <w:p w14:paraId="2F78739D" w14:textId="77777777" w:rsidR="00956D6C" w:rsidRPr="009A3104" w:rsidRDefault="00956D6C" w:rsidP="00AB4484">
            <w:pPr>
              <w:rPr>
                <w:b/>
                <w:rPrChange w:id="905" w:author="Ilia Bedniakov" w:date="2018-10-04T15:20:00Z">
                  <w:rPr>
                    <w:b/>
                  </w:rPr>
                </w:rPrChange>
              </w:rPr>
            </w:pPr>
            <w:r w:rsidRPr="009A3104">
              <w:rPr>
                <w:b/>
                <w:rPrChange w:id="906" w:author="Ilia Bedniakov" w:date="2018-10-04T15:20:00Z">
                  <w:rPr>
                    <w:b/>
                  </w:rPr>
                </w:rPrChange>
              </w:rPr>
              <w:t>Vers. Nr.</w:t>
            </w:r>
          </w:p>
        </w:tc>
        <w:tc>
          <w:tcPr>
            <w:tcW w:w="1606" w:type="dxa"/>
            <w:shd w:val="clear" w:color="auto" w:fill="CCCCCC"/>
          </w:tcPr>
          <w:p w14:paraId="3AF8112C" w14:textId="77777777" w:rsidR="00956D6C" w:rsidRPr="009A3104" w:rsidRDefault="00956D6C" w:rsidP="00AB4484">
            <w:pPr>
              <w:rPr>
                <w:b/>
                <w:rPrChange w:id="907" w:author="Ilia Bedniakov" w:date="2018-10-04T15:20:00Z">
                  <w:rPr>
                    <w:b/>
                  </w:rPr>
                </w:rPrChange>
              </w:rPr>
            </w:pPr>
            <w:r w:rsidRPr="009A3104">
              <w:rPr>
                <w:b/>
                <w:rPrChange w:id="908" w:author="Ilia Bedniakov" w:date="2018-10-04T15:20:00Z">
                  <w:rPr>
                    <w:b/>
                  </w:rPr>
                </w:rPrChange>
              </w:rPr>
              <w:t>Verantwortlich</w:t>
            </w:r>
          </w:p>
        </w:tc>
      </w:tr>
      <w:tr w:rsidR="00CE0039" w:rsidRPr="009A3104" w14:paraId="135092CD" w14:textId="77777777" w:rsidTr="00CE0039">
        <w:tc>
          <w:tcPr>
            <w:tcW w:w="648" w:type="dxa"/>
          </w:tcPr>
          <w:p w14:paraId="72E4E6E0" w14:textId="77777777" w:rsidR="00956D6C" w:rsidRPr="009A3104" w:rsidRDefault="00956D6C" w:rsidP="00CE0039">
            <w:pPr>
              <w:numPr>
                <w:ilvl w:val="0"/>
                <w:numId w:val="3"/>
              </w:numPr>
              <w:rPr>
                <w:rPrChange w:id="909" w:author="Ilia Bedniakov" w:date="2018-10-04T15:20:00Z">
                  <w:rPr/>
                </w:rPrChange>
              </w:rPr>
            </w:pPr>
          </w:p>
        </w:tc>
        <w:tc>
          <w:tcPr>
            <w:tcW w:w="1440" w:type="dxa"/>
          </w:tcPr>
          <w:p w14:paraId="527A1589" w14:textId="03226B0F" w:rsidR="00956D6C" w:rsidRPr="009A3104" w:rsidRDefault="00976BC8" w:rsidP="00AB4484">
            <w:pPr>
              <w:rPr>
                <w:rPrChange w:id="910" w:author="Ilia Bedniakov" w:date="2018-10-04T15:20:00Z">
                  <w:rPr/>
                </w:rPrChange>
              </w:rPr>
            </w:pPr>
            <w:r w:rsidRPr="009A3104">
              <w:rPr>
                <w:rPrChange w:id="911" w:author="Ilia Bedniakov" w:date="2018-10-04T15:20:00Z">
                  <w:rPr/>
                </w:rPrChange>
              </w:rPr>
              <w:t xml:space="preserve">Ab </w:t>
            </w:r>
            <w:ins w:id="912" w:author="Ilia Bedniakov" w:date="2018-10-04T14:46:00Z">
              <w:r w:rsidR="00867D81" w:rsidRPr="009A3104">
                <w:rPr>
                  <w:rPrChange w:id="913" w:author="Ilia Bedniakov" w:date="2018-10-04T15:20:00Z">
                    <w:rPr/>
                  </w:rPrChange>
                </w:rPr>
                <w:t>24</w:t>
              </w:r>
            </w:ins>
            <w:ins w:id="914" w:author="Бедняков Илья" w:date="2018-10-03T15:42:00Z">
              <w:del w:id="915" w:author="Ilia Bedniakov" w:date="2018-10-04T14:46:00Z">
                <w:r w:rsidR="009B0935" w:rsidRPr="009A3104" w:rsidDel="00867D81">
                  <w:rPr>
                    <w:rPrChange w:id="916" w:author="Ilia Bedniakov" w:date="2018-10-04T15:20:00Z">
                      <w:rPr/>
                    </w:rPrChange>
                  </w:rPr>
                  <w:delText>01</w:delText>
                </w:r>
              </w:del>
            </w:ins>
            <w:del w:id="917" w:author="Бедняков Илья" w:date="2018-10-03T15:42:00Z">
              <w:r w:rsidRPr="009A3104" w:rsidDel="009B0935">
                <w:rPr>
                  <w:rPrChange w:id="918" w:author="Ilia Bedniakov" w:date="2018-10-04T15:20:00Z">
                    <w:rPr/>
                  </w:rPrChange>
                </w:rPr>
                <w:delText>15</w:delText>
              </w:r>
            </w:del>
            <w:r w:rsidRPr="009A3104">
              <w:rPr>
                <w:rPrChange w:id="919" w:author="Ilia Bedniakov" w:date="2018-10-04T15:20:00Z">
                  <w:rPr/>
                </w:rPrChange>
              </w:rPr>
              <w:t>.</w:t>
            </w:r>
            <w:ins w:id="920" w:author="Ilia Bedniakov" w:date="2018-10-04T14:46:00Z">
              <w:r w:rsidR="00867D81" w:rsidRPr="009A3104">
                <w:rPr>
                  <w:rPrChange w:id="921" w:author="Ilia Bedniakov" w:date="2018-10-04T15:20:00Z">
                    <w:rPr/>
                  </w:rPrChange>
                </w:rPr>
                <w:t>09</w:t>
              </w:r>
            </w:ins>
            <w:ins w:id="922" w:author="Бедняков Илья" w:date="2018-10-03T15:42:00Z">
              <w:del w:id="923" w:author="Ilia Bedniakov" w:date="2018-10-04T14:46:00Z">
                <w:r w:rsidR="009B0935" w:rsidRPr="009A3104" w:rsidDel="00867D81">
                  <w:rPr>
                    <w:rPrChange w:id="924" w:author="Ilia Bedniakov" w:date="2018-10-04T15:20:00Z">
                      <w:rPr/>
                    </w:rPrChange>
                  </w:rPr>
                  <w:delText>10</w:delText>
                </w:r>
              </w:del>
            </w:ins>
            <w:del w:id="925" w:author="Бедняков Илья" w:date="2018-10-03T15:42:00Z">
              <w:r w:rsidRPr="009A3104" w:rsidDel="009B0935">
                <w:rPr>
                  <w:rPrChange w:id="926" w:author="Ilia Bedniakov" w:date="2018-10-04T15:20:00Z">
                    <w:rPr/>
                  </w:rPrChange>
                </w:rPr>
                <w:delText>05</w:delText>
              </w:r>
            </w:del>
            <w:r w:rsidRPr="009A3104">
              <w:rPr>
                <w:rPrChange w:id="927" w:author="Ilia Bedniakov" w:date="2018-10-04T15:20:00Z">
                  <w:rPr/>
                </w:rPrChange>
              </w:rPr>
              <w:t>.1</w:t>
            </w:r>
            <w:ins w:id="928" w:author="Бедняков Илья" w:date="2018-10-03T15:42:00Z">
              <w:r w:rsidR="009B0935" w:rsidRPr="009A3104">
                <w:rPr>
                  <w:rPrChange w:id="929" w:author="Ilia Bedniakov" w:date="2018-10-04T15:20:00Z">
                    <w:rPr/>
                  </w:rPrChange>
                </w:rPr>
                <w:t>8</w:t>
              </w:r>
            </w:ins>
            <w:del w:id="930" w:author="Бедняков Илья" w:date="2018-10-03T15:42:00Z">
              <w:r w:rsidRPr="009A3104" w:rsidDel="009B0935">
                <w:rPr>
                  <w:rPrChange w:id="931" w:author="Ilia Bedniakov" w:date="2018-10-04T15:20:00Z">
                    <w:rPr/>
                  </w:rPrChange>
                </w:rPr>
                <w:delText>7</w:delText>
              </w:r>
            </w:del>
          </w:p>
        </w:tc>
        <w:tc>
          <w:tcPr>
            <w:tcW w:w="1828" w:type="dxa"/>
          </w:tcPr>
          <w:p w14:paraId="309913D8" w14:textId="77777777" w:rsidR="00956D6C" w:rsidRPr="009A3104" w:rsidRDefault="00CE0039" w:rsidP="00AB4484">
            <w:pPr>
              <w:rPr>
                <w:rPrChange w:id="932" w:author="Ilia Bedniakov" w:date="2018-10-04T15:20:00Z">
                  <w:rPr/>
                </w:rPrChange>
              </w:rPr>
            </w:pPr>
            <w:r w:rsidRPr="009A3104">
              <w:rPr>
                <w:rPrChange w:id="933" w:author="Ilia Bedniakov" w:date="2018-10-04T15:20:00Z">
                  <w:rPr/>
                </w:rPrChange>
              </w:rPr>
              <w:t>Gesamt</w:t>
            </w:r>
          </w:p>
        </w:tc>
        <w:tc>
          <w:tcPr>
            <w:tcW w:w="2852" w:type="dxa"/>
          </w:tcPr>
          <w:p w14:paraId="7B9B0E98" w14:textId="77777777" w:rsidR="00956D6C" w:rsidRPr="009A3104" w:rsidRDefault="00CE0039" w:rsidP="00AB4484">
            <w:pPr>
              <w:rPr>
                <w:rPrChange w:id="934" w:author="Ilia Bedniakov" w:date="2018-10-04T15:20:00Z">
                  <w:rPr/>
                </w:rPrChange>
              </w:rPr>
            </w:pPr>
            <w:r w:rsidRPr="009A3104">
              <w:rPr>
                <w:rPrChange w:id="935" w:author="Ilia Bedniakov" w:date="2018-10-04T15:20:00Z">
                  <w:rPr/>
                </w:rPrChange>
              </w:rPr>
              <w:t>Erstellung</w:t>
            </w:r>
          </w:p>
        </w:tc>
        <w:tc>
          <w:tcPr>
            <w:tcW w:w="914" w:type="dxa"/>
          </w:tcPr>
          <w:p w14:paraId="068BE837" w14:textId="573AAF0F" w:rsidR="00956D6C" w:rsidRPr="009A3104" w:rsidRDefault="009B0935" w:rsidP="00AB4484">
            <w:pPr>
              <w:rPr>
                <w:rPrChange w:id="936" w:author="Ilia Bedniakov" w:date="2018-10-04T15:20:00Z">
                  <w:rPr/>
                </w:rPrChange>
              </w:rPr>
            </w:pPr>
            <w:ins w:id="937" w:author="Бедняков Илья" w:date="2018-10-03T15:42:00Z">
              <w:r w:rsidRPr="009A3104">
                <w:rPr>
                  <w:rPrChange w:id="938" w:author="Ilia Bedniakov" w:date="2018-10-04T15:20:00Z">
                    <w:rPr/>
                  </w:rPrChange>
                </w:rPr>
                <w:t>0</w:t>
              </w:r>
            </w:ins>
            <w:del w:id="939" w:author="Бедняков Илья" w:date="2018-10-03T15:42:00Z">
              <w:r w:rsidR="00CE0039" w:rsidRPr="009A3104" w:rsidDel="009B0935">
                <w:rPr>
                  <w:rPrChange w:id="940" w:author="Ilia Bedniakov" w:date="2018-10-04T15:20:00Z">
                    <w:rPr/>
                  </w:rPrChange>
                </w:rPr>
                <w:delText>1</w:delText>
              </w:r>
            </w:del>
            <w:r w:rsidR="00CE0039" w:rsidRPr="009A3104">
              <w:rPr>
                <w:rPrChange w:id="941" w:author="Ilia Bedniakov" w:date="2018-10-04T15:20:00Z">
                  <w:rPr/>
                </w:rPrChange>
              </w:rPr>
              <w:t>.</w:t>
            </w:r>
            <w:ins w:id="942" w:author="Бедняков Илья" w:date="2018-10-03T15:42:00Z">
              <w:r w:rsidRPr="009A3104">
                <w:rPr>
                  <w:rPrChange w:id="943" w:author="Ilia Bedniakov" w:date="2018-10-04T15:20:00Z">
                    <w:rPr/>
                  </w:rPrChange>
                </w:rPr>
                <w:t>1</w:t>
              </w:r>
            </w:ins>
            <w:del w:id="944" w:author="Бедняков Илья" w:date="2018-10-03T15:42:00Z">
              <w:r w:rsidR="00CE0039" w:rsidRPr="009A3104" w:rsidDel="009B0935">
                <w:rPr>
                  <w:rPrChange w:id="945" w:author="Ilia Bedniakov" w:date="2018-10-04T15:20:00Z">
                    <w:rPr/>
                  </w:rPrChange>
                </w:rPr>
                <w:delText>0</w:delText>
              </w:r>
            </w:del>
          </w:p>
        </w:tc>
        <w:tc>
          <w:tcPr>
            <w:tcW w:w="1606" w:type="dxa"/>
          </w:tcPr>
          <w:p w14:paraId="4058375C" w14:textId="77777777" w:rsidR="00956D6C" w:rsidRPr="009A3104" w:rsidRDefault="00976BC8" w:rsidP="00AB4484">
            <w:pPr>
              <w:rPr>
                <w:rPrChange w:id="946" w:author="Ilia Bedniakov" w:date="2018-10-04T15:20:00Z">
                  <w:rPr/>
                </w:rPrChange>
              </w:rPr>
            </w:pPr>
            <w:r w:rsidRPr="009A3104">
              <w:rPr>
                <w:rPrChange w:id="947" w:author="Ilia Bedniakov" w:date="2018-10-04T15:20:00Z">
                  <w:rPr/>
                </w:rPrChange>
              </w:rPr>
              <w:t>I. Bedniakov</w:t>
            </w:r>
          </w:p>
        </w:tc>
      </w:tr>
      <w:tr w:rsidR="00CE0039" w:rsidRPr="009A3104" w14:paraId="53D1CCDE" w14:textId="77777777" w:rsidTr="00CE0039">
        <w:tc>
          <w:tcPr>
            <w:tcW w:w="648" w:type="dxa"/>
          </w:tcPr>
          <w:p w14:paraId="151C75CD" w14:textId="77777777" w:rsidR="00CE0039" w:rsidRPr="009A3104" w:rsidRDefault="00CE0039" w:rsidP="00CE0039">
            <w:pPr>
              <w:numPr>
                <w:ilvl w:val="0"/>
                <w:numId w:val="3"/>
              </w:numPr>
              <w:rPr>
                <w:rPrChange w:id="948" w:author="Ilia Bedniakov" w:date="2018-10-04T15:20:00Z">
                  <w:rPr/>
                </w:rPrChange>
              </w:rPr>
            </w:pPr>
          </w:p>
        </w:tc>
        <w:tc>
          <w:tcPr>
            <w:tcW w:w="1440" w:type="dxa"/>
          </w:tcPr>
          <w:p w14:paraId="7FDFFD34" w14:textId="77777777" w:rsidR="00CE0039" w:rsidRPr="009A3104" w:rsidRDefault="00CE0039" w:rsidP="00AB4484">
            <w:pPr>
              <w:rPr>
                <w:rPrChange w:id="949" w:author="Ilia Bedniakov" w:date="2018-10-04T15:20:00Z">
                  <w:rPr/>
                </w:rPrChange>
              </w:rPr>
            </w:pPr>
          </w:p>
        </w:tc>
        <w:tc>
          <w:tcPr>
            <w:tcW w:w="1828" w:type="dxa"/>
          </w:tcPr>
          <w:p w14:paraId="4F01BBE3" w14:textId="77777777" w:rsidR="00CE0039" w:rsidRPr="009A3104" w:rsidRDefault="00CE0039" w:rsidP="00AB4484">
            <w:pPr>
              <w:rPr>
                <w:rPrChange w:id="950" w:author="Ilia Bedniakov" w:date="2018-10-04T15:20:00Z">
                  <w:rPr/>
                </w:rPrChange>
              </w:rPr>
            </w:pPr>
          </w:p>
        </w:tc>
        <w:tc>
          <w:tcPr>
            <w:tcW w:w="2852" w:type="dxa"/>
          </w:tcPr>
          <w:p w14:paraId="1091C105" w14:textId="77777777" w:rsidR="00CE0039" w:rsidRPr="009A3104" w:rsidRDefault="00CE0039" w:rsidP="00AB4484">
            <w:pPr>
              <w:rPr>
                <w:rPrChange w:id="951" w:author="Ilia Bedniakov" w:date="2018-10-04T15:20:00Z">
                  <w:rPr/>
                </w:rPrChange>
              </w:rPr>
            </w:pPr>
          </w:p>
        </w:tc>
        <w:tc>
          <w:tcPr>
            <w:tcW w:w="914" w:type="dxa"/>
          </w:tcPr>
          <w:p w14:paraId="42A69038" w14:textId="77777777" w:rsidR="00CE0039" w:rsidRPr="009A3104" w:rsidRDefault="00CE0039" w:rsidP="00AB4484">
            <w:pPr>
              <w:rPr>
                <w:rPrChange w:id="952" w:author="Ilia Bedniakov" w:date="2018-10-04T15:20:00Z">
                  <w:rPr/>
                </w:rPrChange>
              </w:rPr>
            </w:pPr>
          </w:p>
        </w:tc>
        <w:tc>
          <w:tcPr>
            <w:tcW w:w="1606" w:type="dxa"/>
          </w:tcPr>
          <w:p w14:paraId="0AF77F0D" w14:textId="77777777" w:rsidR="00CE0039" w:rsidRPr="009A3104" w:rsidRDefault="00CE0039" w:rsidP="00AB4484">
            <w:pPr>
              <w:rPr>
                <w:rPrChange w:id="953" w:author="Ilia Bedniakov" w:date="2018-10-04T15:20:00Z">
                  <w:rPr/>
                </w:rPrChange>
              </w:rPr>
            </w:pPr>
          </w:p>
        </w:tc>
      </w:tr>
      <w:tr w:rsidR="00CE0039" w:rsidRPr="009A3104" w14:paraId="19BC84D3" w14:textId="77777777" w:rsidTr="00CE0039">
        <w:tc>
          <w:tcPr>
            <w:tcW w:w="648" w:type="dxa"/>
          </w:tcPr>
          <w:p w14:paraId="32AD54DD" w14:textId="77777777" w:rsidR="00CE0039" w:rsidRPr="009A3104" w:rsidRDefault="00CE0039" w:rsidP="00CE0039">
            <w:pPr>
              <w:numPr>
                <w:ilvl w:val="0"/>
                <w:numId w:val="3"/>
              </w:numPr>
              <w:rPr>
                <w:rPrChange w:id="954" w:author="Ilia Bedniakov" w:date="2018-10-04T15:20:00Z">
                  <w:rPr/>
                </w:rPrChange>
              </w:rPr>
            </w:pPr>
          </w:p>
        </w:tc>
        <w:tc>
          <w:tcPr>
            <w:tcW w:w="1440" w:type="dxa"/>
          </w:tcPr>
          <w:p w14:paraId="3E9D718F" w14:textId="77777777" w:rsidR="00CE0039" w:rsidRPr="009A3104" w:rsidRDefault="00CE0039" w:rsidP="00AB4484">
            <w:pPr>
              <w:rPr>
                <w:rPrChange w:id="955" w:author="Ilia Bedniakov" w:date="2018-10-04T15:20:00Z">
                  <w:rPr/>
                </w:rPrChange>
              </w:rPr>
            </w:pPr>
          </w:p>
        </w:tc>
        <w:tc>
          <w:tcPr>
            <w:tcW w:w="1828" w:type="dxa"/>
          </w:tcPr>
          <w:p w14:paraId="391A5B88" w14:textId="77777777" w:rsidR="00CE0039" w:rsidRPr="009A3104" w:rsidRDefault="00CE0039" w:rsidP="00AB4484">
            <w:pPr>
              <w:rPr>
                <w:rPrChange w:id="956" w:author="Ilia Bedniakov" w:date="2018-10-04T15:20:00Z">
                  <w:rPr/>
                </w:rPrChange>
              </w:rPr>
            </w:pPr>
          </w:p>
        </w:tc>
        <w:tc>
          <w:tcPr>
            <w:tcW w:w="2852" w:type="dxa"/>
          </w:tcPr>
          <w:p w14:paraId="43364F6A" w14:textId="77777777" w:rsidR="00CE0039" w:rsidRPr="009A3104" w:rsidRDefault="00CE0039" w:rsidP="00AB4484">
            <w:pPr>
              <w:rPr>
                <w:rPrChange w:id="957" w:author="Ilia Bedniakov" w:date="2018-10-04T15:20:00Z">
                  <w:rPr/>
                </w:rPrChange>
              </w:rPr>
            </w:pPr>
          </w:p>
        </w:tc>
        <w:tc>
          <w:tcPr>
            <w:tcW w:w="914" w:type="dxa"/>
          </w:tcPr>
          <w:p w14:paraId="15917BA3" w14:textId="77777777" w:rsidR="00CE0039" w:rsidRPr="009A3104" w:rsidRDefault="00CE0039" w:rsidP="00AB4484">
            <w:pPr>
              <w:rPr>
                <w:rPrChange w:id="958" w:author="Ilia Bedniakov" w:date="2018-10-04T15:20:00Z">
                  <w:rPr/>
                </w:rPrChange>
              </w:rPr>
            </w:pPr>
          </w:p>
        </w:tc>
        <w:tc>
          <w:tcPr>
            <w:tcW w:w="1606" w:type="dxa"/>
          </w:tcPr>
          <w:p w14:paraId="0940E5CC" w14:textId="77777777" w:rsidR="00CE0039" w:rsidRPr="009A3104" w:rsidRDefault="00CE0039" w:rsidP="00AB4484">
            <w:pPr>
              <w:rPr>
                <w:rPrChange w:id="959" w:author="Ilia Bedniakov" w:date="2018-10-04T15:20:00Z">
                  <w:rPr/>
                </w:rPrChange>
              </w:rPr>
            </w:pPr>
          </w:p>
        </w:tc>
      </w:tr>
    </w:tbl>
    <w:p w14:paraId="70405197" w14:textId="77777777" w:rsidR="00956D6C" w:rsidRPr="009A3104" w:rsidRDefault="00F50578" w:rsidP="00F50578">
      <w:pPr>
        <w:pStyle w:val="a6"/>
        <w:rPr>
          <w:rPrChange w:id="960" w:author="Ilia Bedniakov" w:date="2018-10-04T15:20:00Z">
            <w:rPr/>
          </w:rPrChange>
        </w:rPr>
      </w:pPr>
      <w:bookmarkStart w:id="961" w:name="_Toc308782435"/>
      <w:r w:rsidRPr="009A3104">
        <w:rPr>
          <w:rPrChange w:id="962" w:author="Ilia Bedniakov" w:date="2018-10-04T15:20:00Z">
            <w:rPr/>
          </w:rPrChange>
        </w:rPr>
        <w:t xml:space="preserve">Tabelle </w:t>
      </w:r>
      <w:r w:rsidR="004B238E" w:rsidRPr="009A3104">
        <w:rPr>
          <w:rPrChange w:id="963" w:author="Ilia Bedniakov" w:date="2018-10-04T15:20:00Z">
            <w:rPr>
              <w:noProof/>
            </w:rPr>
          </w:rPrChange>
        </w:rPr>
        <w:fldChar w:fldCharType="begin"/>
      </w:r>
      <w:r w:rsidR="004B238E" w:rsidRPr="009A3104">
        <w:rPr>
          <w:rPrChange w:id="964" w:author="Ilia Bedniakov" w:date="2018-10-04T15:20:00Z">
            <w:rPr>
              <w:noProof/>
            </w:rPr>
          </w:rPrChange>
        </w:rPr>
        <w:instrText xml:space="preserve"> SEQ Tabelle \* ARABIC </w:instrText>
      </w:r>
      <w:r w:rsidR="004B238E" w:rsidRPr="009A3104">
        <w:rPr>
          <w:rPrChange w:id="965" w:author="Ilia Bedniakov" w:date="2018-10-04T15:20:00Z">
            <w:rPr>
              <w:noProof/>
            </w:rPr>
          </w:rPrChange>
        </w:rPr>
        <w:fldChar w:fldCharType="separate"/>
      </w:r>
      <w:r w:rsidR="00480043" w:rsidRPr="009A3104">
        <w:rPr>
          <w:rPrChange w:id="966" w:author="Ilia Bedniakov" w:date="2018-10-04T15:20:00Z">
            <w:rPr>
              <w:noProof/>
            </w:rPr>
          </w:rPrChange>
        </w:rPr>
        <w:t>2</w:t>
      </w:r>
      <w:r w:rsidR="004B238E" w:rsidRPr="009A3104">
        <w:rPr>
          <w:rPrChange w:id="967" w:author="Ilia Bedniakov" w:date="2018-10-04T15:20:00Z">
            <w:rPr>
              <w:noProof/>
            </w:rPr>
          </w:rPrChange>
        </w:rPr>
        <w:fldChar w:fldCharType="end"/>
      </w:r>
      <w:r w:rsidRPr="009A3104">
        <w:rPr>
          <w:rPrChange w:id="968" w:author="Ilia Bedniakov" w:date="2018-10-04T15:20:00Z">
            <w:rPr/>
          </w:rPrChange>
        </w:rPr>
        <w:t xml:space="preserve"> - Historie</w:t>
      </w:r>
      <w:bookmarkEnd w:id="961"/>
    </w:p>
    <w:p w14:paraId="6E86FDDF" w14:textId="77777777" w:rsidR="00956D6C" w:rsidRPr="009A3104" w:rsidRDefault="00956D6C">
      <w:pPr>
        <w:pStyle w:val="1"/>
        <w:rPr>
          <w:rPrChange w:id="969" w:author="Ilia Bedniakov" w:date="2018-10-04T15:20:00Z">
            <w:rPr/>
          </w:rPrChange>
        </w:rPr>
      </w:pPr>
      <w:bookmarkStart w:id="970" w:name="_Toc308789879"/>
      <w:r w:rsidRPr="009A3104">
        <w:rPr>
          <w:rPrChange w:id="971" w:author="Ilia Bedniakov" w:date="2018-10-04T15:20:00Z">
            <w:rPr/>
          </w:rPrChange>
        </w:rPr>
        <w:t>Querverweise</w:t>
      </w:r>
      <w:bookmarkEnd w:id="970"/>
    </w:p>
    <w:p w14:paraId="4BC64321" w14:textId="77777777" w:rsidR="00584311" w:rsidRPr="009A3104" w:rsidRDefault="00584311" w:rsidP="00584311">
      <w:pPr>
        <w:rPr>
          <w:rPrChange w:id="972" w:author="Ilia Bedniakov" w:date="2018-10-04T15:20:00Z">
            <w:rPr/>
          </w:rPrChange>
        </w:rPr>
      </w:pPr>
    </w:p>
    <w:tbl>
      <w:tblPr>
        <w:tblStyle w:val="a3"/>
        <w:tblW w:w="0" w:type="auto"/>
        <w:tblLook w:val="01E0" w:firstRow="1" w:lastRow="1" w:firstColumn="1" w:lastColumn="1" w:noHBand="0" w:noVBand="0"/>
      </w:tblPr>
      <w:tblGrid>
        <w:gridCol w:w="647"/>
        <w:gridCol w:w="4132"/>
        <w:gridCol w:w="4414"/>
      </w:tblGrid>
      <w:tr w:rsidR="00CE0039" w:rsidRPr="009A3104" w14:paraId="2F8DB0C0" w14:textId="77777777" w:rsidTr="00656161">
        <w:tc>
          <w:tcPr>
            <w:tcW w:w="648" w:type="dxa"/>
            <w:shd w:val="clear" w:color="auto" w:fill="CCCCCC"/>
          </w:tcPr>
          <w:p w14:paraId="100A3137" w14:textId="77777777" w:rsidR="00CE0039" w:rsidRPr="009A3104" w:rsidRDefault="00CE0039" w:rsidP="00AB4484">
            <w:pPr>
              <w:rPr>
                <w:b/>
                <w:rPrChange w:id="973" w:author="Ilia Bedniakov" w:date="2018-10-04T15:20:00Z">
                  <w:rPr>
                    <w:b/>
                  </w:rPr>
                </w:rPrChange>
              </w:rPr>
            </w:pPr>
            <w:r w:rsidRPr="009A3104">
              <w:rPr>
                <w:b/>
                <w:rPrChange w:id="974" w:author="Ilia Bedniakov" w:date="2018-10-04T15:20:00Z">
                  <w:rPr>
                    <w:b/>
                  </w:rPr>
                </w:rPrChange>
              </w:rPr>
              <w:t>Lfd. Nr.</w:t>
            </w:r>
          </w:p>
        </w:tc>
        <w:tc>
          <w:tcPr>
            <w:tcW w:w="4140" w:type="dxa"/>
            <w:shd w:val="clear" w:color="auto" w:fill="CCCCCC"/>
          </w:tcPr>
          <w:p w14:paraId="720ED7DB" w14:textId="77777777" w:rsidR="00CE0039" w:rsidRPr="009A3104" w:rsidRDefault="00CE0039" w:rsidP="00AB4484">
            <w:pPr>
              <w:rPr>
                <w:b/>
                <w:rPrChange w:id="975" w:author="Ilia Bedniakov" w:date="2018-10-04T15:20:00Z">
                  <w:rPr>
                    <w:b/>
                  </w:rPr>
                </w:rPrChange>
              </w:rPr>
            </w:pPr>
            <w:r w:rsidRPr="009A3104">
              <w:rPr>
                <w:b/>
                <w:rPrChange w:id="976" w:author="Ilia Bedniakov" w:date="2018-10-04T15:20:00Z">
                  <w:rPr>
                    <w:b/>
                  </w:rPr>
                </w:rPrChange>
              </w:rPr>
              <w:t>Dokumentenschlüssel /</w:t>
            </w:r>
            <w:r w:rsidR="00656161" w:rsidRPr="009A3104">
              <w:rPr>
                <w:b/>
                <w:rPrChange w:id="977" w:author="Ilia Bedniakov" w:date="2018-10-04T15:20:00Z">
                  <w:rPr>
                    <w:b/>
                  </w:rPr>
                </w:rPrChange>
              </w:rPr>
              <w:t xml:space="preserve"> </w:t>
            </w:r>
            <w:r w:rsidR="00656161" w:rsidRPr="009A3104">
              <w:rPr>
                <w:b/>
                <w:rPrChange w:id="978" w:author="Ilia Bedniakov" w:date="2018-10-04T15:20:00Z">
                  <w:rPr>
                    <w:b/>
                  </w:rPr>
                </w:rPrChange>
              </w:rPr>
              <w:br/>
            </w:r>
            <w:r w:rsidRPr="009A3104">
              <w:rPr>
                <w:b/>
                <w:rPrChange w:id="979" w:author="Ilia Bedniakov" w:date="2018-10-04T15:20:00Z">
                  <w:rPr>
                    <w:b/>
                  </w:rPr>
                </w:rPrChange>
              </w:rPr>
              <w:t>Filename</w:t>
            </w:r>
          </w:p>
        </w:tc>
        <w:tc>
          <w:tcPr>
            <w:tcW w:w="4424" w:type="dxa"/>
            <w:shd w:val="clear" w:color="auto" w:fill="CCCCCC"/>
          </w:tcPr>
          <w:p w14:paraId="3E7BD456" w14:textId="77777777" w:rsidR="00CE0039" w:rsidRPr="009A3104" w:rsidRDefault="00CE0039" w:rsidP="00AB4484">
            <w:pPr>
              <w:rPr>
                <w:b/>
                <w:rPrChange w:id="980" w:author="Ilia Bedniakov" w:date="2018-10-04T15:20:00Z">
                  <w:rPr>
                    <w:b/>
                  </w:rPr>
                </w:rPrChange>
              </w:rPr>
            </w:pPr>
            <w:r w:rsidRPr="009A3104">
              <w:rPr>
                <w:b/>
                <w:rPrChange w:id="981" w:author="Ilia Bedniakov" w:date="2018-10-04T15:20:00Z">
                  <w:rPr>
                    <w:b/>
                  </w:rPr>
                </w:rPrChange>
              </w:rPr>
              <w:t>Titel</w:t>
            </w:r>
          </w:p>
        </w:tc>
      </w:tr>
      <w:tr w:rsidR="00CE0039" w:rsidRPr="009A3104" w14:paraId="7BE6FD66" w14:textId="77777777" w:rsidTr="00656161">
        <w:tc>
          <w:tcPr>
            <w:tcW w:w="648" w:type="dxa"/>
          </w:tcPr>
          <w:p w14:paraId="69C2707E" w14:textId="77777777" w:rsidR="00CE0039" w:rsidRPr="009A3104" w:rsidRDefault="00CE0039" w:rsidP="00584311">
            <w:pPr>
              <w:numPr>
                <w:ilvl w:val="0"/>
                <w:numId w:val="6"/>
              </w:numPr>
              <w:rPr>
                <w:rPrChange w:id="982" w:author="Ilia Bedniakov" w:date="2018-10-04T15:20:00Z">
                  <w:rPr/>
                </w:rPrChange>
              </w:rPr>
            </w:pPr>
          </w:p>
        </w:tc>
        <w:tc>
          <w:tcPr>
            <w:tcW w:w="4140" w:type="dxa"/>
          </w:tcPr>
          <w:p w14:paraId="63627B32" w14:textId="77777777" w:rsidR="00CE0039" w:rsidRPr="009A3104" w:rsidRDefault="00CE0039" w:rsidP="00584311">
            <w:pPr>
              <w:rPr>
                <w:rPrChange w:id="983" w:author="Ilia Bedniakov" w:date="2018-10-04T15:20:00Z">
                  <w:rPr/>
                </w:rPrChange>
              </w:rPr>
            </w:pPr>
          </w:p>
        </w:tc>
        <w:tc>
          <w:tcPr>
            <w:tcW w:w="4424" w:type="dxa"/>
          </w:tcPr>
          <w:p w14:paraId="541D1CCE" w14:textId="77777777" w:rsidR="00CE0039" w:rsidRPr="009A3104" w:rsidRDefault="00CE0039" w:rsidP="00584311">
            <w:pPr>
              <w:rPr>
                <w:rPrChange w:id="984" w:author="Ilia Bedniakov" w:date="2018-10-04T15:20:00Z">
                  <w:rPr/>
                </w:rPrChange>
              </w:rPr>
            </w:pPr>
          </w:p>
        </w:tc>
      </w:tr>
      <w:tr w:rsidR="00584311" w:rsidRPr="009A3104" w14:paraId="5D4C3AB4" w14:textId="77777777" w:rsidTr="00656161">
        <w:tc>
          <w:tcPr>
            <w:tcW w:w="648" w:type="dxa"/>
          </w:tcPr>
          <w:p w14:paraId="679427D7" w14:textId="77777777" w:rsidR="00584311" w:rsidRPr="009A3104" w:rsidRDefault="00584311" w:rsidP="00CE0039">
            <w:pPr>
              <w:numPr>
                <w:ilvl w:val="0"/>
                <w:numId w:val="6"/>
              </w:numPr>
              <w:rPr>
                <w:rPrChange w:id="985" w:author="Ilia Bedniakov" w:date="2018-10-04T15:20:00Z">
                  <w:rPr/>
                </w:rPrChange>
              </w:rPr>
            </w:pPr>
          </w:p>
        </w:tc>
        <w:tc>
          <w:tcPr>
            <w:tcW w:w="4140" w:type="dxa"/>
          </w:tcPr>
          <w:p w14:paraId="39C951A0" w14:textId="77777777" w:rsidR="00584311" w:rsidRPr="009A3104" w:rsidRDefault="00584311" w:rsidP="00AB4484">
            <w:pPr>
              <w:rPr>
                <w:rPrChange w:id="986" w:author="Ilia Bedniakov" w:date="2018-10-04T15:20:00Z">
                  <w:rPr/>
                </w:rPrChange>
              </w:rPr>
            </w:pPr>
          </w:p>
        </w:tc>
        <w:tc>
          <w:tcPr>
            <w:tcW w:w="4424" w:type="dxa"/>
          </w:tcPr>
          <w:p w14:paraId="7B4D3DE3" w14:textId="77777777" w:rsidR="00584311" w:rsidRPr="009A3104" w:rsidRDefault="00584311" w:rsidP="00AB4484">
            <w:pPr>
              <w:rPr>
                <w:rPrChange w:id="987" w:author="Ilia Bedniakov" w:date="2018-10-04T15:20:00Z">
                  <w:rPr/>
                </w:rPrChange>
              </w:rPr>
            </w:pPr>
          </w:p>
        </w:tc>
      </w:tr>
    </w:tbl>
    <w:p w14:paraId="5074F45D" w14:textId="77777777" w:rsidR="00CE0039" w:rsidRPr="009A3104" w:rsidRDefault="00F50578" w:rsidP="00F50578">
      <w:pPr>
        <w:pStyle w:val="a6"/>
        <w:rPr>
          <w:rPrChange w:id="988" w:author="Ilia Bedniakov" w:date="2018-10-04T15:20:00Z">
            <w:rPr/>
          </w:rPrChange>
        </w:rPr>
      </w:pPr>
      <w:bookmarkStart w:id="989" w:name="_Toc308782436"/>
      <w:r w:rsidRPr="009A3104">
        <w:rPr>
          <w:rPrChange w:id="990" w:author="Ilia Bedniakov" w:date="2018-10-04T15:20:00Z">
            <w:rPr/>
          </w:rPrChange>
        </w:rPr>
        <w:t xml:space="preserve">Tabelle </w:t>
      </w:r>
      <w:r w:rsidR="004B238E" w:rsidRPr="009A3104">
        <w:rPr>
          <w:rPrChange w:id="991" w:author="Ilia Bedniakov" w:date="2018-10-04T15:20:00Z">
            <w:rPr>
              <w:noProof/>
            </w:rPr>
          </w:rPrChange>
        </w:rPr>
        <w:fldChar w:fldCharType="begin"/>
      </w:r>
      <w:r w:rsidR="004B238E" w:rsidRPr="009A3104">
        <w:rPr>
          <w:rPrChange w:id="992" w:author="Ilia Bedniakov" w:date="2018-10-04T15:20:00Z">
            <w:rPr>
              <w:noProof/>
            </w:rPr>
          </w:rPrChange>
        </w:rPr>
        <w:instrText xml:space="preserve"> SEQ Tabelle \* ARABIC </w:instrText>
      </w:r>
      <w:r w:rsidR="004B238E" w:rsidRPr="009A3104">
        <w:rPr>
          <w:rPrChange w:id="993" w:author="Ilia Bedniakov" w:date="2018-10-04T15:20:00Z">
            <w:rPr>
              <w:noProof/>
            </w:rPr>
          </w:rPrChange>
        </w:rPr>
        <w:fldChar w:fldCharType="separate"/>
      </w:r>
      <w:r w:rsidR="00480043" w:rsidRPr="009A3104">
        <w:rPr>
          <w:rPrChange w:id="994" w:author="Ilia Bedniakov" w:date="2018-10-04T15:20:00Z">
            <w:rPr>
              <w:noProof/>
            </w:rPr>
          </w:rPrChange>
        </w:rPr>
        <w:t>3</w:t>
      </w:r>
      <w:r w:rsidR="004B238E" w:rsidRPr="009A3104">
        <w:rPr>
          <w:rPrChange w:id="995" w:author="Ilia Bedniakov" w:date="2018-10-04T15:20:00Z">
            <w:rPr>
              <w:noProof/>
            </w:rPr>
          </w:rPrChange>
        </w:rPr>
        <w:fldChar w:fldCharType="end"/>
      </w:r>
      <w:r w:rsidRPr="009A3104">
        <w:rPr>
          <w:rPrChange w:id="996" w:author="Ilia Bedniakov" w:date="2018-10-04T15:20:00Z">
            <w:rPr/>
          </w:rPrChange>
        </w:rPr>
        <w:t xml:space="preserve"> - Querverweise</w:t>
      </w:r>
      <w:bookmarkEnd w:id="989"/>
    </w:p>
    <w:p w14:paraId="31CF7FFC" w14:textId="77777777" w:rsidR="00584311" w:rsidRPr="009A3104" w:rsidRDefault="00584311" w:rsidP="00584311">
      <w:pPr>
        <w:rPr>
          <w:rPrChange w:id="997" w:author="Ilia Bedniakov" w:date="2018-10-04T15:20:00Z">
            <w:rPr/>
          </w:rPrChange>
        </w:rPr>
      </w:pPr>
    </w:p>
    <w:p w14:paraId="006DA51E" w14:textId="77777777" w:rsidR="00584311" w:rsidRPr="009A3104" w:rsidRDefault="00584311" w:rsidP="00AB4484">
      <w:pPr>
        <w:rPr>
          <w:rPrChange w:id="998" w:author="Ilia Bedniakov" w:date="2018-10-04T15:20:00Z">
            <w:rPr/>
          </w:rPrChange>
        </w:rPr>
      </w:pPr>
    </w:p>
    <w:p w14:paraId="096416B7" w14:textId="77777777" w:rsidR="008F21BE" w:rsidRPr="009A3104" w:rsidRDefault="00F006F6">
      <w:pPr>
        <w:pStyle w:val="1"/>
        <w:rPr>
          <w:rPrChange w:id="999" w:author="Ilia Bedniakov" w:date="2018-10-04T15:20:00Z">
            <w:rPr/>
          </w:rPrChange>
        </w:rPr>
      </w:pPr>
      <w:r w:rsidRPr="009A3104">
        <w:rPr>
          <w:rPrChange w:id="1000" w:author="Ilia Bedniakov" w:date="2018-10-04T15:20:00Z">
            <w:rPr/>
          </w:rPrChange>
        </w:rPr>
        <w:br w:type="page"/>
      </w:r>
      <w:bookmarkStart w:id="1001" w:name="_Toc226518394"/>
      <w:bookmarkStart w:id="1002" w:name="_Toc308789880"/>
      <w:bookmarkStart w:id="1003" w:name="_Toc78601013"/>
      <w:bookmarkStart w:id="1004" w:name="_Toc40074829"/>
      <w:bookmarkStart w:id="1005" w:name="_Toc231033850"/>
      <w:r w:rsidR="008F21BE" w:rsidRPr="009A3104">
        <w:rPr>
          <w:rPrChange w:id="1006" w:author="Ilia Bedniakov" w:date="2018-10-04T15:20:00Z">
            <w:rPr/>
          </w:rPrChange>
        </w:rPr>
        <w:lastRenderedPageBreak/>
        <w:t>Leittechnik / MES</w:t>
      </w:r>
      <w:bookmarkEnd w:id="1001"/>
      <w:bookmarkEnd w:id="1002"/>
    </w:p>
    <w:p w14:paraId="5FC82167" w14:textId="77777777" w:rsidR="008F21BE" w:rsidRPr="009A3104" w:rsidRDefault="008F21BE">
      <w:pPr>
        <w:pStyle w:val="2"/>
        <w:rPr>
          <w:lang w:val="de-DE"/>
          <w:rPrChange w:id="1007" w:author="Ilia Bedniakov" w:date="2018-10-04T15:20:00Z">
            <w:rPr/>
          </w:rPrChange>
        </w:rPr>
      </w:pPr>
      <w:bookmarkStart w:id="1008" w:name="_Toc226518395"/>
      <w:bookmarkStart w:id="1009" w:name="_Toc308789881"/>
      <w:r w:rsidRPr="009A3104">
        <w:rPr>
          <w:lang w:val="de-DE"/>
          <w:rPrChange w:id="1010" w:author="Ilia Bedniakov" w:date="2018-10-04T15:20:00Z">
            <w:rPr/>
          </w:rPrChange>
        </w:rPr>
        <w:t>Maximaldaten</w:t>
      </w:r>
      <w:bookmarkEnd w:id="1008"/>
      <w:bookmarkEnd w:id="1009"/>
    </w:p>
    <w:p w14:paraId="1BB6573B" w14:textId="77777777" w:rsidR="008F21BE" w:rsidRPr="009A3104" w:rsidRDefault="00976BC8" w:rsidP="008F21BE">
      <w:pPr>
        <w:rPr>
          <w:rPrChange w:id="1011" w:author="Ilia Bedniakov" w:date="2018-10-04T15:20:00Z">
            <w:rPr/>
          </w:rPrChange>
        </w:rPr>
      </w:pPr>
      <w:r w:rsidRPr="009A3104">
        <w:rPr>
          <w:sz w:val="16"/>
          <w:rPrChange w:id="1012" w:author="Ilia Bedniakov" w:date="2018-10-04T15:20:00Z">
            <w:rPr>
              <w:sz w:val="16"/>
            </w:rPr>
          </w:rPrChange>
        </w:rPr>
        <w:t>N/A</w:t>
      </w:r>
    </w:p>
    <w:p w14:paraId="3D3D3652" w14:textId="77777777" w:rsidR="008F21BE" w:rsidRPr="009A3104" w:rsidRDefault="008F21BE">
      <w:pPr>
        <w:pStyle w:val="2"/>
        <w:rPr>
          <w:lang w:val="de-DE"/>
          <w:rPrChange w:id="1013" w:author="Ilia Bedniakov" w:date="2018-10-04T15:20:00Z">
            <w:rPr/>
          </w:rPrChange>
        </w:rPr>
      </w:pPr>
      <w:bookmarkStart w:id="1014" w:name="_Toc226518396"/>
      <w:bookmarkStart w:id="1015" w:name="_Toc308789882"/>
      <w:r w:rsidRPr="009A3104">
        <w:rPr>
          <w:lang w:val="de-DE"/>
          <w:rPrChange w:id="1016" w:author="Ilia Bedniakov" w:date="2018-10-04T15:20:00Z">
            <w:rPr/>
          </w:rPrChange>
        </w:rPr>
        <w:t>Modultests</w:t>
      </w:r>
      <w:bookmarkEnd w:id="1014"/>
      <w:bookmarkEnd w:id="1015"/>
    </w:p>
    <w:p w14:paraId="7059B0FE" w14:textId="77777777" w:rsidR="008F21BE" w:rsidRPr="009A3104" w:rsidRDefault="00976BC8" w:rsidP="008F21BE">
      <w:pPr>
        <w:rPr>
          <w:rPrChange w:id="1017" w:author="Ilia Bedniakov" w:date="2018-10-04T15:20:00Z">
            <w:rPr/>
          </w:rPrChange>
        </w:rPr>
      </w:pPr>
      <w:bookmarkStart w:id="1018" w:name="_Toc78601015"/>
      <w:bookmarkEnd w:id="1003"/>
      <w:r w:rsidRPr="009A3104">
        <w:rPr>
          <w:sz w:val="16"/>
          <w:rPrChange w:id="1019" w:author="Ilia Bedniakov" w:date="2018-10-04T15:20:00Z">
            <w:rPr>
              <w:sz w:val="16"/>
            </w:rPr>
          </w:rPrChange>
        </w:rPr>
        <w:t>N/A</w:t>
      </w:r>
    </w:p>
    <w:p w14:paraId="3BE7EBDF" w14:textId="77777777" w:rsidR="008F21BE" w:rsidRPr="009A3104" w:rsidRDefault="008F21BE">
      <w:pPr>
        <w:pStyle w:val="2"/>
        <w:rPr>
          <w:lang w:val="de-DE"/>
          <w:rPrChange w:id="1020" w:author="Ilia Bedniakov" w:date="2018-10-04T15:20:00Z">
            <w:rPr/>
          </w:rPrChange>
        </w:rPr>
      </w:pPr>
      <w:bookmarkStart w:id="1021" w:name="_Toc226518397"/>
      <w:bookmarkStart w:id="1022" w:name="_Toc308789883"/>
      <w:bookmarkEnd w:id="1018"/>
      <w:r w:rsidRPr="009A3104">
        <w:rPr>
          <w:lang w:val="de-DE"/>
          <w:rPrChange w:id="1023" w:author="Ilia Bedniakov" w:date="2018-10-04T15:20:00Z">
            <w:rPr/>
          </w:rPrChange>
        </w:rPr>
        <w:t>Modulintegrationstest (entspricht [10] aus PS20204)</w:t>
      </w:r>
      <w:bookmarkEnd w:id="1021"/>
      <w:bookmarkEnd w:id="1022"/>
    </w:p>
    <w:p w14:paraId="4B509D8E" w14:textId="77777777" w:rsidR="008F21BE" w:rsidRPr="009A3104" w:rsidRDefault="008F21BE" w:rsidP="00395697">
      <w:pPr>
        <w:pStyle w:val="3"/>
        <w:rPr>
          <w:rPrChange w:id="1024" w:author="Ilia Bedniakov" w:date="2018-10-04T15:20:00Z">
            <w:rPr/>
          </w:rPrChange>
        </w:rPr>
      </w:pPr>
      <w:bookmarkStart w:id="1025" w:name="_Toc226518398"/>
      <w:bookmarkStart w:id="1026" w:name="_Toc308789884"/>
      <w:r w:rsidRPr="009A3104">
        <w:rPr>
          <w:rPrChange w:id="1027" w:author="Ilia Bedniakov" w:date="2018-10-04T15:20:00Z">
            <w:rPr/>
          </w:rPrChange>
        </w:rPr>
        <w:t>Kritische Faktoren</w:t>
      </w:r>
      <w:bookmarkEnd w:id="1025"/>
      <w:bookmarkEnd w:id="1026"/>
      <w:r w:rsidRPr="009A3104">
        <w:rPr>
          <w:rPrChange w:id="1028" w:author="Ilia Bedniakov" w:date="2018-10-04T15:20:00Z">
            <w:rPr/>
          </w:rPrChange>
        </w:rPr>
        <w:t xml:space="preserve"> </w:t>
      </w:r>
    </w:p>
    <w:p w14:paraId="6EB93EBA" w14:textId="77777777" w:rsidR="008F21BE" w:rsidRPr="009A3104" w:rsidRDefault="00B560BD" w:rsidP="008F21BE">
      <w:pPr>
        <w:rPr>
          <w:rPrChange w:id="1029" w:author="Ilia Bedniakov" w:date="2018-10-04T15:20:00Z">
            <w:rPr/>
          </w:rPrChange>
        </w:rPr>
      </w:pPr>
      <w:r w:rsidRPr="009A3104">
        <w:rPr>
          <w:sz w:val="16"/>
          <w:rPrChange w:id="1030" w:author="Ilia Bedniakov" w:date="2018-10-04T15:20:00Z">
            <w:rPr>
              <w:sz w:val="16"/>
            </w:rPr>
          </w:rPrChange>
        </w:rPr>
        <w:t>N/A</w:t>
      </w:r>
    </w:p>
    <w:p w14:paraId="53A86639" w14:textId="77777777" w:rsidR="008F21BE" w:rsidRPr="009A3104" w:rsidRDefault="008F21BE" w:rsidP="00395697">
      <w:pPr>
        <w:pStyle w:val="3"/>
        <w:rPr>
          <w:rPrChange w:id="1031" w:author="Ilia Bedniakov" w:date="2018-10-04T15:20:00Z">
            <w:rPr/>
          </w:rPrChange>
        </w:rPr>
      </w:pPr>
      <w:bookmarkStart w:id="1032" w:name="_Toc226518399"/>
      <w:bookmarkStart w:id="1033" w:name="_Toc308789885"/>
      <w:r w:rsidRPr="009A3104">
        <w:rPr>
          <w:rPrChange w:id="1034" w:author="Ilia Bedniakov" w:date="2018-10-04T15:20:00Z">
            <w:rPr/>
          </w:rPrChange>
        </w:rPr>
        <w:t>Testfälle</w:t>
      </w:r>
      <w:bookmarkEnd w:id="1032"/>
      <w:bookmarkEnd w:id="1033"/>
    </w:p>
    <w:p w14:paraId="7E666DE6" w14:textId="77777777" w:rsidR="008F21BE" w:rsidRPr="009A3104" w:rsidRDefault="00B560BD" w:rsidP="008F21BE">
      <w:pPr>
        <w:rPr>
          <w:rPrChange w:id="1035" w:author="Ilia Bedniakov" w:date="2018-10-04T15:20:00Z">
            <w:rPr/>
          </w:rPrChange>
        </w:rPr>
      </w:pPr>
      <w:r w:rsidRPr="009A3104">
        <w:rPr>
          <w:sz w:val="16"/>
          <w:rPrChange w:id="1036" w:author="Ilia Bedniakov" w:date="2018-10-04T15:20:00Z">
            <w:rPr>
              <w:sz w:val="16"/>
            </w:rPr>
          </w:rPrChange>
        </w:rPr>
        <w:t>N/A</w:t>
      </w:r>
    </w:p>
    <w:p w14:paraId="3A92FE8D" w14:textId="77777777" w:rsidR="008F21BE" w:rsidRPr="009A3104" w:rsidRDefault="008F21BE" w:rsidP="00E64139">
      <w:pPr>
        <w:pStyle w:val="4"/>
        <w:rPr>
          <w:rPrChange w:id="1037" w:author="Ilia Bedniakov" w:date="2018-10-04T15:20:00Z">
            <w:rPr/>
          </w:rPrChange>
        </w:rPr>
      </w:pPr>
      <w:bookmarkStart w:id="1038" w:name="_Toc226518400"/>
      <w:bookmarkStart w:id="1039" w:name="_Toc308789886"/>
      <w:r w:rsidRPr="009A3104">
        <w:rPr>
          <w:rPrChange w:id="1040" w:author="Ilia Bedniakov" w:date="2018-10-04T15:20:00Z">
            <w:rPr/>
          </w:rPrChange>
        </w:rPr>
        <w:t>Test n</w:t>
      </w:r>
      <w:bookmarkEnd w:id="1038"/>
      <w:bookmarkEnd w:id="1039"/>
    </w:p>
    <w:tbl>
      <w:tblPr>
        <w:tblW w:w="918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40"/>
        <w:gridCol w:w="5940"/>
      </w:tblGrid>
      <w:tr w:rsidR="008F21BE" w:rsidRPr="009A3104" w14:paraId="2699FE1E" w14:textId="77777777" w:rsidTr="00395697">
        <w:tc>
          <w:tcPr>
            <w:tcW w:w="3240" w:type="dxa"/>
            <w:shd w:val="pct15" w:color="auto" w:fill="auto"/>
          </w:tcPr>
          <w:p w14:paraId="343C3393" w14:textId="77777777" w:rsidR="008F21BE" w:rsidRPr="009A3104" w:rsidRDefault="008F21BE" w:rsidP="00395697">
            <w:pPr>
              <w:spacing w:before="40" w:after="40"/>
              <w:rPr>
                <w:rPrChange w:id="1041" w:author="Ilia Bedniakov" w:date="2018-10-04T15:20:00Z">
                  <w:rPr/>
                </w:rPrChange>
              </w:rPr>
            </w:pPr>
            <w:r w:rsidRPr="009A3104">
              <w:rPr>
                <w:rPrChange w:id="1042" w:author="Ilia Bedniakov" w:date="2018-10-04T15:20:00Z">
                  <w:rPr/>
                </w:rPrChange>
              </w:rPr>
              <w:t>Testspezifikation</w:t>
            </w:r>
          </w:p>
        </w:tc>
        <w:tc>
          <w:tcPr>
            <w:tcW w:w="5940" w:type="dxa"/>
          </w:tcPr>
          <w:p w14:paraId="04936BC4" w14:textId="77777777" w:rsidR="008F21BE" w:rsidRPr="009A3104" w:rsidRDefault="008F21BE" w:rsidP="00395697">
            <w:pPr>
              <w:spacing w:before="40" w:after="40"/>
              <w:rPr>
                <w:rPrChange w:id="1043" w:author="Ilia Bedniakov" w:date="2018-10-04T15:20:00Z">
                  <w:rPr/>
                </w:rPrChange>
              </w:rPr>
            </w:pPr>
          </w:p>
        </w:tc>
      </w:tr>
      <w:tr w:rsidR="008F21BE" w:rsidRPr="009A3104" w14:paraId="59E4E5BB" w14:textId="77777777" w:rsidTr="00395697">
        <w:tc>
          <w:tcPr>
            <w:tcW w:w="3240" w:type="dxa"/>
            <w:shd w:val="pct15" w:color="auto" w:fill="auto"/>
          </w:tcPr>
          <w:p w14:paraId="7CB69C69" w14:textId="77777777" w:rsidR="008F21BE" w:rsidRPr="009A3104" w:rsidRDefault="008F21BE" w:rsidP="00E64139">
            <w:pPr>
              <w:spacing w:before="40" w:after="40"/>
              <w:rPr>
                <w:rPrChange w:id="1044" w:author="Ilia Bedniakov" w:date="2018-10-04T15:20:00Z">
                  <w:rPr/>
                </w:rPrChange>
              </w:rPr>
            </w:pPr>
            <w:r w:rsidRPr="009A3104">
              <w:rPr>
                <w:rPrChange w:id="1045" w:author="Ilia Bedniakov" w:date="2018-10-04T15:20:00Z">
                  <w:rPr/>
                </w:rPrChange>
              </w:rPr>
              <w:t>Test erfolgreich durchgeführt</w:t>
            </w:r>
          </w:p>
        </w:tc>
        <w:tc>
          <w:tcPr>
            <w:tcW w:w="5940" w:type="dxa"/>
          </w:tcPr>
          <w:p w14:paraId="049B6E58" w14:textId="77777777" w:rsidR="008F21BE" w:rsidRPr="009A3104" w:rsidRDefault="008F21BE" w:rsidP="00E64139">
            <w:pPr>
              <w:spacing w:before="40" w:after="40"/>
              <w:rPr>
                <w:rPrChange w:id="1046" w:author="Ilia Bedniakov" w:date="2018-10-04T15:20:00Z">
                  <w:rPr/>
                </w:rPrChange>
              </w:rPr>
            </w:pPr>
          </w:p>
        </w:tc>
      </w:tr>
      <w:tr w:rsidR="008F21BE" w:rsidRPr="009A3104" w14:paraId="0F5FEC15" w14:textId="77777777" w:rsidTr="00395697">
        <w:tc>
          <w:tcPr>
            <w:tcW w:w="3240" w:type="dxa"/>
            <w:shd w:val="pct15" w:color="auto" w:fill="auto"/>
          </w:tcPr>
          <w:p w14:paraId="3D4E26E0" w14:textId="77777777" w:rsidR="008F21BE" w:rsidRPr="009A3104" w:rsidRDefault="008F21BE" w:rsidP="00E64139">
            <w:pPr>
              <w:spacing w:before="40" w:after="40"/>
              <w:rPr>
                <w:rPrChange w:id="1047" w:author="Ilia Bedniakov" w:date="2018-10-04T15:20:00Z">
                  <w:rPr/>
                </w:rPrChange>
              </w:rPr>
            </w:pPr>
            <w:r w:rsidRPr="009A3104">
              <w:rPr>
                <w:rPrChange w:id="1048" w:author="Ilia Bedniakov" w:date="2018-10-04T15:20:00Z">
                  <w:rPr/>
                </w:rPrChange>
              </w:rPr>
              <w:t>Tester</w:t>
            </w:r>
          </w:p>
        </w:tc>
        <w:tc>
          <w:tcPr>
            <w:tcW w:w="5940" w:type="dxa"/>
          </w:tcPr>
          <w:p w14:paraId="7A364772" w14:textId="77777777" w:rsidR="008F21BE" w:rsidRPr="009A3104" w:rsidRDefault="008F21BE" w:rsidP="00E64139">
            <w:pPr>
              <w:spacing w:before="40" w:after="40"/>
              <w:rPr>
                <w:rPrChange w:id="1049" w:author="Ilia Bedniakov" w:date="2018-10-04T15:20:00Z">
                  <w:rPr/>
                </w:rPrChange>
              </w:rPr>
            </w:pPr>
          </w:p>
        </w:tc>
      </w:tr>
      <w:tr w:rsidR="008F21BE" w:rsidRPr="009A3104" w14:paraId="0D5DFDDD" w14:textId="77777777" w:rsidTr="00395697">
        <w:tc>
          <w:tcPr>
            <w:tcW w:w="3240" w:type="dxa"/>
            <w:shd w:val="pct15" w:color="auto" w:fill="auto"/>
          </w:tcPr>
          <w:p w14:paraId="6DF0AB48" w14:textId="77777777" w:rsidR="008F21BE" w:rsidRPr="009A3104" w:rsidRDefault="008F21BE" w:rsidP="00E64139">
            <w:pPr>
              <w:spacing w:before="40" w:after="40"/>
              <w:rPr>
                <w:rPrChange w:id="1050" w:author="Ilia Bedniakov" w:date="2018-10-04T15:20:00Z">
                  <w:rPr/>
                </w:rPrChange>
              </w:rPr>
            </w:pPr>
            <w:r w:rsidRPr="009A3104">
              <w:rPr>
                <w:rPrChange w:id="1051" w:author="Ilia Bedniakov" w:date="2018-10-04T15:20:00Z">
                  <w:rPr/>
                </w:rPrChange>
              </w:rPr>
              <w:t>Testdatum</w:t>
            </w:r>
          </w:p>
        </w:tc>
        <w:tc>
          <w:tcPr>
            <w:tcW w:w="5940" w:type="dxa"/>
          </w:tcPr>
          <w:p w14:paraId="44E7D833" w14:textId="77777777" w:rsidR="008F21BE" w:rsidRPr="009A3104" w:rsidRDefault="008F21BE" w:rsidP="00E64139">
            <w:pPr>
              <w:spacing w:before="40" w:after="40"/>
              <w:rPr>
                <w:rPrChange w:id="1052" w:author="Ilia Bedniakov" w:date="2018-10-04T15:20:00Z">
                  <w:rPr/>
                </w:rPrChange>
              </w:rPr>
            </w:pPr>
          </w:p>
        </w:tc>
      </w:tr>
    </w:tbl>
    <w:p w14:paraId="69E0B8E3" w14:textId="77777777" w:rsidR="00584311" w:rsidRPr="009A3104" w:rsidRDefault="00584311" w:rsidP="008F21BE">
      <w:pPr>
        <w:jc w:val="both"/>
        <w:rPr>
          <w:rPrChange w:id="1053" w:author="Ilia Bedniakov" w:date="2018-10-04T15:20:00Z">
            <w:rPr/>
          </w:rPrChange>
        </w:rPr>
      </w:pPr>
    </w:p>
    <w:p w14:paraId="6D21BFBE" w14:textId="77777777" w:rsidR="00584311" w:rsidRPr="009A3104" w:rsidRDefault="00584311" w:rsidP="00584311">
      <w:pPr>
        <w:rPr>
          <w:rPrChange w:id="1054" w:author="Ilia Bedniakov" w:date="2018-10-04T15:20:00Z">
            <w:rPr/>
          </w:rPrChange>
        </w:rPr>
      </w:pPr>
    </w:p>
    <w:p w14:paraId="42C5CFB6" w14:textId="77777777" w:rsidR="00584311" w:rsidRPr="009A3104" w:rsidRDefault="00584311" w:rsidP="00584311">
      <w:pPr>
        <w:rPr>
          <w:rPrChange w:id="1055" w:author="Ilia Bedniakov" w:date="2018-10-04T15:20:00Z">
            <w:rPr/>
          </w:rPrChange>
        </w:rPr>
      </w:pPr>
    </w:p>
    <w:p w14:paraId="39BE6457" w14:textId="77777777" w:rsidR="00584311" w:rsidRPr="009A3104" w:rsidRDefault="00584311" w:rsidP="00584311">
      <w:pPr>
        <w:rPr>
          <w:rPrChange w:id="1056" w:author="Ilia Bedniakov" w:date="2018-10-04T15:20:00Z">
            <w:rPr/>
          </w:rPrChange>
        </w:rPr>
      </w:pPr>
    </w:p>
    <w:p w14:paraId="581C34AC" w14:textId="77777777" w:rsidR="00193CEF" w:rsidRPr="009A3104" w:rsidRDefault="00584311">
      <w:pPr>
        <w:pStyle w:val="1"/>
        <w:rPr>
          <w:rPrChange w:id="1057" w:author="Ilia Bedniakov" w:date="2018-10-04T15:20:00Z">
            <w:rPr/>
          </w:rPrChange>
        </w:rPr>
      </w:pPr>
      <w:r w:rsidRPr="009A3104">
        <w:rPr>
          <w:rPrChange w:id="1058" w:author="Ilia Bedniakov" w:date="2018-10-04T15:20:00Z">
            <w:rPr/>
          </w:rPrChange>
        </w:rPr>
        <w:br w:type="page"/>
      </w:r>
      <w:bookmarkStart w:id="1059" w:name="_Toc226518401"/>
      <w:bookmarkStart w:id="1060" w:name="_Toc308789887"/>
      <w:bookmarkEnd w:id="1004"/>
      <w:bookmarkEnd w:id="1005"/>
      <w:r w:rsidR="00193CEF" w:rsidRPr="009A3104">
        <w:rPr>
          <w:rPrChange w:id="1061" w:author="Ilia Bedniakov" w:date="2018-10-04T15:20:00Z">
            <w:rPr/>
          </w:rPrChange>
        </w:rPr>
        <w:lastRenderedPageBreak/>
        <w:t>SPS</w:t>
      </w:r>
      <w:bookmarkEnd w:id="1059"/>
      <w:bookmarkEnd w:id="1060"/>
    </w:p>
    <w:p w14:paraId="4D1D86DF" w14:textId="77777777" w:rsidR="00193CEF" w:rsidRPr="009A3104" w:rsidRDefault="00193CEF">
      <w:pPr>
        <w:pStyle w:val="2"/>
        <w:rPr>
          <w:lang w:val="de-DE"/>
          <w:rPrChange w:id="1062" w:author="Ilia Bedniakov" w:date="2018-10-04T15:20:00Z">
            <w:rPr/>
          </w:rPrChange>
        </w:rPr>
      </w:pPr>
      <w:bookmarkStart w:id="1063" w:name="_Toc226518402"/>
      <w:bookmarkStart w:id="1064" w:name="_Toc308789888"/>
      <w:r w:rsidRPr="009A3104">
        <w:rPr>
          <w:lang w:val="de-DE"/>
          <w:rPrChange w:id="1065" w:author="Ilia Bedniakov" w:date="2018-10-04T15:20:00Z">
            <w:rPr/>
          </w:rPrChange>
        </w:rPr>
        <w:t>Modultest</w:t>
      </w:r>
      <w:bookmarkEnd w:id="1063"/>
      <w:bookmarkEnd w:id="1064"/>
    </w:p>
    <w:p w14:paraId="00CBF16E" w14:textId="77777777" w:rsidR="00193CEF" w:rsidRPr="009A3104" w:rsidRDefault="00193CEF" w:rsidP="00193CEF">
      <w:pPr>
        <w:rPr>
          <w:color w:val="3366FF"/>
          <w:rPrChange w:id="1066" w:author="Ilia Bedniakov" w:date="2018-10-04T15:20:00Z">
            <w:rPr>
              <w:color w:val="3366FF"/>
            </w:rPr>
          </w:rPrChange>
        </w:rPr>
      </w:pPr>
    </w:p>
    <w:p w14:paraId="2AF9C953" w14:textId="77777777" w:rsidR="00193CEF" w:rsidRPr="009A3104" w:rsidRDefault="00193CEF" w:rsidP="00395697">
      <w:pPr>
        <w:pStyle w:val="3"/>
        <w:rPr>
          <w:rPrChange w:id="1067" w:author="Ilia Bedniakov" w:date="2018-10-04T15:20:00Z">
            <w:rPr/>
          </w:rPrChange>
        </w:rPr>
      </w:pPr>
      <w:bookmarkStart w:id="1068" w:name="_Toc226518403"/>
      <w:bookmarkStart w:id="1069" w:name="_Toc308789889"/>
      <w:r w:rsidRPr="009A3104">
        <w:rPr>
          <w:rPrChange w:id="1070" w:author="Ilia Bedniakov" w:date="2018-10-04T15:20:00Z">
            <w:rPr/>
          </w:rPrChange>
        </w:rPr>
        <w:t>Test Funktionen (entspricht [9] aus PS20204)</w:t>
      </w:r>
      <w:bookmarkEnd w:id="1068"/>
      <w:bookmarkEnd w:id="1069"/>
    </w:p>
    <w:p w14:paraId="4BAD501E" w14:textId="77777777" w:rsidR="00193CEF" w:rsidRPr="009A3104" w:rsidRDefault="00193CEF" w:rsidP="00BE3619">
      <w:pPr>
        <w:rPr>
          <w:szCs w:val="20"/>
          <w:rPrChange w:id="1071" w:author="Ilia Bedniakov" w:date="2018-10-04T15:20:00Z">
            <w:rPr>
              <w:szCs w:val="20"/>
            </w:rPr>
          </w:rPrChange>
        </w:rPr>
      </w:pPr>
      <w:r w:rsidRPr="009A3104">
        <w:rPr>
          <w:szCs w:val="20"/>
          <w:rPrChange w:id="1072" w:author="Ilia Bedniakov" w:date="2018-10-04T15:20:00Z">
            <w:rPr>
              <w:szCs w:val="20"/>
            </w:rPr>
          </w:rPrChange>
        </w:rPr>
        <w:t>Inhalt:</w:t>
      </w:r>
      <w:r w:rsidRPr="009A3104">
        <w:rPr>
          <w:szCs w:val="20"/>
          <w:rPrChange w:id="1073" w:author="Ilia Bedniakov" w:date="2018-10-04T15:20:00Z">
            <w:rPr>
              <w:szCs w:val="20"/>
            </w:rPr>
          </w:rPrChange>
        </w:rPr>
        <w:tab/>
        <w:t>Hier erfolgt eine Auflistung aller Testfälle</w:t>
      </w:r>
    </w:p>
    <w:p w14:paraId="52E76182" w14:textId="77777777" w:rsidR="00193CEF" w:rsidRPr="009A3104" w:rsidRDefault="00193CEF" w:rsidP="00193CEF">
      <w:pPr>
        <w:rPr>
          <w:rPrChange w:id="1074" w:author="Ilia Bedniakov" w:date="2018-10-04T15:20:00Z">
            <w:rPr/>
          </w:rPrChange>
        </w:rPr>
      </w:pPr>
    </w:p>
    <w:p w14:paraId="119488DA" w14:textId="77777777" w:rsidR="00193CEF" w:rsidRPr="009A3104" w:rsidRDefault="00193CEF" w:rsidP="00395697">
      <w:pPr>
        <w:pStyle w:val="4"/>
        <w:rPr>
          <w:rPrChange w:id="1075" w:author="Ilia Bedniakov" w:date="2018-10-04T15:20:00Z">
            <w:rPr/>
          </w:rPrChange>
        </w:rPr>
      </w:pPr>
      <w:bookmarkStart w:id="1076" w:name="_Toc226518404"/>
      <w:bookmarkStart w:id="1077" w:name="_Toc308789890"/>
      <w:r w:rsidRPr="009A3104">
        <w:rPr>
          <w:rPrChange w:id="1078" w:author="Ilia Bedniakov" w:date="2018-10-04T15:20:00Z">
            <w:rPr/>
          </w:rPrChange>
        </w:rPr>
        <w:t>Funktion n</w:t>
      </w:r>
      <w:bookmarkEnd w:id="1076"/>
      <w:bookmarkEnd w:id="1077"/>
    </w:p>
    <w:tbl>
      <w:tblPr>
        <w:tblW w:w="900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40"/>
        <w:gridCol w:w="5760"/>
      </w:tblGrid>
      <w:tr w:rsidR="00193CEF" w:rsidRPr="009A3104" w14:paraId="65DFC8FB" w14:textId="77777777" w:rsidTr="00193CEF">
        <w:tc>
          <w:tcPr>
            <w:tcW w:w="3240" w:type="dxa"/>
            <w:shd w:val="pct15" w:color="auto" w:fill="auto"/>
          </w:tcPr>
          <w:p w14:paraId="0A52D7C2" w14:textId="77777777" w:rsidR="00193CEF" w:rsidRPr="009A3104" w:rsidRDefault="00193CEF" w:rsidP="00395697">
            <w:pPr>
              <w:spacing w:before="40" w:after="40"/>
              <w:rPr>
                <w:rPrChange w:id="1079" w:author="Ilia Bedniakov" w:date="2018-10-04T15:20:00Z">
                  <w:rPr/>
                </w:rPrChange>
              </w:rPr>
            </w:pPr>
            <w:r w:rsidRPr="009A3104">
              <w:rPr>
                <w:rPrChange w:id="1080" w:author="Ilia Bedniakov" w:date="2018-10-04T15:20:00Z">
                  <w:rPr/>
                </w:rPrChange>
              </w:rPr>
              <w:t>Testspezifikation</w:t>
            </w:r>
          </w:p>
        </w:tc>
        <w:tc>
          <w:tcPr>
            <w:tcW w:w="5760" w:type="dxa"/>
          </w:tcPr>
          <w:p w14:paraId="272BE8AC" w14:textId="77777777" w:rsidR="00E73A6A" w:rsidRPr="009A3104" w:rsidRDefault="00E73A6A" w:rsidP="00E73A6A">
            <w:pPr>
              <w:spacing w:before="40" w:after="40"/>
              <w:jc w:val="both"/>
              <w:rPr>
                <w:rPrChange w:id="1081" w:author="Ilia Bedniakov" w:date="2018-10-04T15:20:00Z">
                  <w:rPr/>
                </w:rPrChange>
              </w:rPr>
            </w:pPr>
            <w:r w:rsidRPr="009A3104">
              <w:rPr>
                <w:rPrChange w:id="1082" w:author="Ilia Bedniakov" w:date="2018-10-04T15:20:00Z">
                  <w:rPr/>
                </w:rPrChange>
              </w:rPr>
              <w:t>Das Anlagendiagramm wird mit den Visualisierungsmasken der SPS-Terminals verglichen. Die einzelnen Elemente (Aktorik, Sensorik…) werden auf richtige Darstellung hin, ggf. auf Handbedienungsfunktionalität (Servicemode) überprüft.</w:t>
            </w:r>
          </w:p>
          <w:p w14:paraId="5A89D4FE" w14:textId="77777777" w:rsidR="00193CEF" w:rsidRPr="009A3104" w:rsidRDefault="00E73A6A" w:rsidP="00E73A6A">
            <w:pPr>
              <w:spacing w:before="40" w:after="40"/>
              <w:rPr>
                <w:rPrChange w:id="1083" w:author="Ilia Bedniakov" w:date="2018-10-04T15:20:00Z">
                  <w:rPr/>
                </w:rPrChange>
              </w:rPr>
            </w:pPr>
            <w:r w:rsidRPr="009A3104">
              <w:rPr>
                <w:rPrChange w:id="1084" w:author="Ilia Bedniakov" w:date="2018-10-04T15:20:00Z">
                  <w:rPr/>
                </w:rPrChange>
              </w:rPr>
              <w:t xml:space="preserve">Als Grundlage hierzu </w:t>
            </w:r>
            <w:proofErr w:type="gramStart"/>
            <w:r w:rsidR="00BE3619" w:rsidRPr="009A3104">
              <w:rPr>
                <w:rPrChange w:id="1085" w:author="Ilia Bedniakov" w:date="2018-10-04T15:20:00Z">
                  <w:rPr/>
                </w:rPrChange>
              </w:rPr>
              <w:t>dient</w:t>
            </w:r>
            <w:proofErr w:type="gramEnd"/>
            <w:r w:rsidRPr="009A3104">
              <w:rPr>
                <w:rPrChange w:id="1086" w:author="Ilia Bedniakov" w:date="2018-10-04T15:20:00Z">
                  <w:rPr/>
                </w:rPrChange>
              </w:rPr>
              <w:t xml:space="preserve"> das Anlagendiagramm / die Anlagendiagramme.</w:t>
            </w:r>
          </w:p>
          <w:p w14:paraId="74BCEB30" w14:textId="77777777" w:rsidR="00E73A6A" w:rsidRPr="009A3104" w:rsidRDefault="00E73A6A" w:rsidP="00E73A6A">
            <w:pPr>
              <w:spacing w:before="40" w:after="40"/>
              <w:rPr>
                <w:rPrChange w:id="1087" w:author="Ilia Bedniakov" w:date="2018-10-04T15:20:00Z">
                  <w:rPr/>
                </w:rPrChange>
              </w:rPr>
            </w:pPr>
            <w:r w:rsidRPr="009A3104">
              <w:rPr>
                <w:rPrChange w:id="1088" w:author="Ilia Bedniakov" w:date="2018-10-04T15:20:00Z">
                  <w:rPr/>
                </w:rPrChange>
              </w:rPr>
              <w:t>Ablauf ist geprüft mit der Simulation Baustein (FB2)</w:t>
            </w:r>
          </w:p>
          <w:p w14:paraId="0E978541" w14:textId="77777777" w:rsidR="00E73A6A" w:rsidRPr="009A3104" w:rsidRDefault="00E73A6A" w:rsidP="00E73A6A">
            <w:pPr>
              <w:spacing w:before="40" w:after="40"/>
              <w:rPr>
                <w:rPrChange w:id="1089" w:author="Ilia Bedniakov" w:date="2018-10-04T15:20:00Z">
                  <w:rPr/>
                </w:rPrChange>
              </w:rPr>
            </w:pPr>
            <w:r w:rsidRPr="009A3104">
              <w:rPr>
                <w:rPrChange w:id="1090" w:author="Ilia Bedniakov" w:date="2018-10-04T15:20:00Z">
                  <w:rPr/>
                </w:rPrChange>
              </w:rPr>
              <w:t>FU Funktionalität ist mit einem MCC geprüft</w:t>
            </w:r>
          </w:p>
        </w:tc>
      </w:tr>
      <w:tr w:rsidR="00193CEF" w:rsidRPr="009A3104" w14:paraId="5F8FD0B4" w14:textId="77777777" w:rsidTr="00193CEF">
        <w:tc>
          <w:tcPr>
            <w:tcW w:w="3240" w:type="dxa"/>
            <w:shd w:val="pct15" w:color="auto" w:fill="auto"/>
          </w:tcPr>
          <w:p w14:paraId="552E3221" w14:textId="77777777" w:rsidR="00193CEF" w:rsidRPr="009A3104" w:rsidRDefault="00193CEF" w:rsidP="00395697">
            <w:pPr>
              <w:spacing w:before="40" w:after="40"/>
              <w:rPr>
                <w:rPrChange w:id="1091" w:author="Ilia Bedniakov" w:date="2018-10-04T15:20:00Z">
                  <w:rPr/>
                </w:rPrChange>
              </w:rPr>
            </w:pPr>
            <w:r w:rsidRPr="009A3104">
              <w:rPr>
                <w:rPrChange w:id="1092" w:author="Ilia Bedniakov" w:date="2018-10-04T15:20:00Z">
                  <w:rPr/>
                </w:rPrChange>
              </w:rPr>
              <w:t>Test erfolgreich durchgeführt</w:t>
            </w:r>
          </w:p>
        </w:tc>
        <w:tc>
          <w:tcPr>
            <w:tcW w:w="5760" w:type="dxa"/>
          </w:tcPr>
          <w:p w14:paraId="6845F9DF" w14:textId="77777777" w:rsidR="00193CEF" w:rsidRPr="009A3104" w:rsidRDefault="00E73A6A" w:rsidP="00395697">
            <w:pPr>
              <w:spacing w:before="40" w:after="40"/>
              <w:rPr>
                <w:rPrChange w:id="1093" w:author="Ilia Bedniakov" w:date="2018-10-04T15:20:00Z">
                  <w:rPr/>
                </w:rPrChange>
              </w:rPr>
            </w:pPr>
            <w:r w:rsidRPr="009A3104">
              <w:rPr>
                <w:rPrChange w:id="1094" w:author="Ilia Bedniakov" w:date="2018-10-04T15:20:00Z">
                  <w:rPr/>
                </w:rPrChange>
              </w:rPr>
              <w:t>Ja</w:t>
            </w:r>
          </w:p>
        </w:tc>
      </w:tr>
      <w:tr w:rsidR="00193CEF" w:rsidRPr="009A3104" w14:paraId="51C7BAB3" w14:textId="77777777" w:rsidTr="00193CEF">
        <w:tc>
          <w:tcPr>
            <w:tcW w:w="3240" w:type="dxa"/>
            <w:shd w:val="pct15" w:color="auto" w:fill="auto"/>
          </w:tcPr>
          <w:p w14:paraId="2B466A6D" w14:textId="77777777" w:rsidR="00193CEF" w:rsidRPr="009A3104" w:rsidRDefault="00193CEF" w:rsidP="00395697">
            <w:pPr>
              <w:spacing w:before="40" w:after="40"/>
              <w:rPr>
                <w:rPrChange w:id="1095" w:author="Ilia Bedniakov" w:date="2018-10-04T15:20:00Z">
                  <w:rPr/>
                </w:rPrChange>
              </w:rPr>
            </w:pPr>
            <w:r w:rsidRPr="009A3104">
              <w:rPr>
                <w:rPrChange w:id="1096" w:author="Ilia Bedniakov" w:date="2018-10-04T15:20:00Z">
                  <w:rPr/>
                </w:rPrChange>
              </w:rPr>
              <w:t>Tester</w:t>
            </w:r>
          </w:p>
        </w:tc>
        <w:tc>
          <w:tcPr>
            <w:tcW w:w="5760" w:type="dxa"/>
          </w:tcPr>
          <w:p w14:paraId="476D93B1" w14:textId="6FDB57ED" w:rsidR="00193CEF" w:rsidRPr="009A3104" w:rsidRDefault="00E73A6A">
            <w:pPr>
              <w:spacing w:before="40" w:after="40"/>
              <w:rPr>
                <w:rPrChange w:id="1097" w:author="Ilia Bedniakov" w:date="2018-10-04T15:20:00Z">
                  <w:rPr/>
                </w:rPrChange>
              </w:rPr>
            </w:pPr>
            <w:r w:rsidRPr="009A3104">
              <w:rPr>
                <w:rPrChange w:id="1098" w:author="Ilia Bedniakov" w:date="2018-10-04T15:20:00Z">
                  <w:rPr/>
                </w:rPrChange>
              </w:rPr>
              <w:t>Ilia Bedniakov</w:t>
            </w:r>
            <w:del w:id="1099" w:author="Бедняков Илья" w:date="2018-10-03T15:43:00Z">
              <w:r w:rsidRPr="009A3104" w:rsidDel="00444763">
                <w:rPr>
                  <w:rPrChange w:id="1100" w:author="Ilia Bedniakov" w:date="2018-10-04T15:20:00Z">
                    <w:rPr/>
                  </w:rPrChange>
                </w:rPr>
                <w:delText>, Akgül Buelent</w:delText>
              </w:r>
            </w:del>
          </w:p>
        </w:tc>
      </w:tr>
      <w:tr w:rsidR="00193CEF" w:rsidRPr="009A3104" w14:paraId="31D83DB8" w14:textId="77777777" w:rsidTr="00193CEF">
        <w:tc>
          <w:tcPr>
            <w:tcW w:w="3240" w:type="dxa"/>
            <w:shd w:val="pct15" w:color="auto" w:fill="auto"/>
          </w:tcPr>
          <w:p w14:paraId="76525737" w14:textId="77777777" w:rsidR="00193CEF" w:rsidRPr="009A3104" w:rsidRDefault="00193CEF" w:rsidP="00395697">
            <w:pPr>
              <w:spacing w:before="40" w:after="40"/>
              <w:rPr>
                <w:rPrChange w:id="1101" w:author="Ilia Bedniakov" w:date="2018-10-04T15:20:00Z">
                  <w:rPr/>
                </w:rPrChange>
              </w:rPr>
            </w:pPr>
            <w:r w:rsidRPr="009A3104">
              <w:rPr>
                <w:rPrChange w:id="1102" w:author="Ilia Bedniakov" w:date="2018-10-04T15:20:00Z">
                  <w:rPr/>
                </w:rPrChange>
              </w:rPr>
              <w:t>Testdatum</w:t>
            </w:r>
          </w:p>
        </w:tc>
        <w:tc>
          <w:tcPr>
            <w:tcW w:w="5760" w:type="dxa"/>
          </w:tcPr>
          <w:p w14:paraId="4FE8D24A" w14:textId="69D59CAE" w:rsidR="00193CEF" w:rsidRPr="009A3104" w:rsidRDefault="009B0935" w:rsidP="00395697">
            <w:pPr>
              <w:spacing w:before="40" w:after="40"/>
              <w:rPr>
                <w:rPrChange w:id="1103" w:author="Ilia Bedniakov" w:date="2018-10-04T15:20:00Z">
                  <w:rPr/>
                </w:rPrChange>
              </w:rPr>
            </w:pPr>
            <w:ins w:id="1104" w:author="Бедняков Илья" w:date="2018-10-03T15:42:00Z">
              <w:r w:rsidRPr="009A3104">
                <w:rPr>
                  <w:rPrChange w:id="1105" w:author="Ilia Bedniakov" w:date="2018-10-04T15:20:00Z">
                    <w:rPr/>
                  </w:rPrChange>
                </w:rPr>
                <w:t>24</w:t>
              </w:r>
            </w:ins>
            <w:del w:id="1106" w:author="Бедняков Илья" w:date="2018-10-03T15:42:00Z">
              <w:r w:rsidR="00E73A6A" w:rsidRPr="009A3104" w:rsidDel="009B0935">
                <w:rPr>
                  <w:rPrChange w:id="1107" w:author="Ilia Bedniakov" w:date="2018-10-04T15:20:00Z">
                    <w:rPr/>
                  </w:rPrChange>
                </w:rPr>
                <w:delText>13</w:delText>
              </w:r>
            </w:del>
            <w:r w:rsidR="00E73A6A" w:rsidRPr="009A3104">
              <w:rPr>
                <w:rPrChange w:id="1108" w:author="Ilia Bedniakov" w:date="2018-10-04T15:20:00Z">
                  <w:rPr/>
                </w:rPrChange>
              </w:rPr>
              <w:t>.</w:t>
            </w:r>
            <w:ins w:id="1109" w:author="Бедняков Илья" w:date="2018-10-03T15:42:00Z">
              <w:r w:rsidRPr="009A3104">
                <w:rPr>
                  <w:rPrChange w:id="1110" w:author="Ilia Bedniakov" w:date="2018-10-04T15:20:00Z">
                    <w:rPr/>
                  </w:rPrChange>
                </w:rPr>
                <w:t>1</w:t>
              </w:r>
            </w:ins>
            <w:del w:id="1111" w:author="Бедняков Илья" w:date="2018-10-03T15:42:00Z">
              <w:r w:rsidR="00E73A6A" w:rsidRPr="009A3104" w:rsidDel="009B0935">
                <w:rPr>
                  <w:rPrChange w:id="1112" w:author="Ilia Bedniakov" w:date="2018-10-04T15:20:00Z">
                    <w:rPr/>
                  </w:rPrChange>
                </w:rPr>
                <w:delText>0</w:delText>
              </w:r>
            </w:del>
            <w:ins w:id="1113" w:author="Бедняков Илья" w:date="2018-10-03T15:42:00Z">
              <w:r w:rsidRPr="009A3104">
                <w:rPr>
                  <w:rPrChange w:id="1114" w:author="Ilia Bedniakov" w:date="2018-10-04T15:20:00Z">
                    <w:rPr/>
                  </w:rPrChange>
                </w:rPr>
                <w:t>0</w:t>
              </w:r>
            </w:ins>
            <w:del w:id="1115" w:author="Бедняков Илья" w:date="2018-10-03T15:42:00Z">
              <w:r w:rsidR="00E73A6A" w:rsidRPr="009A3104" w:rsidDel="009B0935">
                <w:rPr>
                  <w:rPrChange w:id="1116" w:author="Ilia Bedniakov" w:date="2018-10-04T15:20:00Z">
                    <w:rPr/>
                  </w:rPrChange>
                </w:rPr>
                <w:delText>5</w:delText>
              </w:r>
            </w:del>
            <w:r w:rsidR="00E73A6A" w:rsidRPr="009A3104">
              <w:rPr>
                <w:rPrChange w:id="1117" w:author="Ilia Bedniakov" w:date="2018-10-04T15:20:00Z">
                  <w:rPr/>
                </w:rPrChange>
              </w:rPr>
              <w:t>.201</w:t>
            </w:r>
            <w:ins w:id="1118" w:author="Бедняков Илья" w:date="2018-10-03T15:42:00Z">
              <w:r w:rsidRPr="009A3104">
                <w:rPr>
                  <w:rPrChange w:id="1119" w:author="Ilia Bedniakov" w:date="2018-10-04T15:20:00Z">
                    <w:rPr/>
                  </w:rPrChange>
                </w:rPr>
                <w:t>8</w:t>
              </w:r>
            </w:ins>
            <w:del w:id="1120" w:author="Бедняков Илья" w:date="2018-10-03T15:42:00Z">
              <w:r w:rsidR="00E73A6A" w:rsidRPr="009A3104" w:rsidDel="009B0935">
                <w:rPr>
                  <w:rPrChange w:id="1121" w:author="Ilia Bedniakov" w:date="2018-10-04T15:20:00Z">
                    <w:rPr/>
                  </w:rPrChange>
                </w:rPr>
                <w:delText>7</w:delText>
              </w:r>
            </w:del>
          </w:p>
        </w:tc>
      </w:tr>
    </w:tbl>
    <w:p w14:paraId="4FC497B5" w14:textId="77777777" w:rsidR="00193CEF" w:rsidRPr="009A3104" w:rsidRDefault="00193CEF" w:rsidP="00193CEF">
      <w:pPr>
        <w:rPr>
          <w:rPrChange w:id="1122" w:author="Ilia Bedniakov" w:date="2018-10-04T15:20:00Z">
            <w:rPr/>
          </w:rPrChange>
        </w:rPr>
      </w:pPr>
    </w:p>
    <w:p w14:paraId="43FCC8C1" w14:textId="77777777" w:rsidR="00193CEF" w:rsidRPr="009A3104" w:rsidRDefault="00193CEF">
      <w:pPr>
        <w:pStyle w:val="2"/>
        <w:rPr>
          <w:lang w:val="de-DE"/>
          <w:rPrChange w:id="1123" w:author="Ilia Bedniakov" w:date="2018-10-04T15:20:00Z">
            <w:rPr/>
          </w:rPrChange>
        </w:rPr>
      </w:pPr>
      <w:bookmarkStart w:id="1124" w:name="_Toc226518405"/>
      <w:bookmarkStart w:id="1125" w:name="_Toc308789891"/>
      <w:r w:rsidRPr="009A3104">
        <w:rPr>
          <w:lang w:val="de-DE"/>
          <w:rPrChange w:id="1126" w:author="Ilia Bedniakov" w:date="2018-10-04T15:20:00Z">
            <w:rPr/>
          </w:rPrChange>
        </w:rPr>
        <w:t>Modulintegrationstest (entspricht [10] aus PS20204)</w:t>
      </w:r>
      <w:bookmarkEnd w:id="1124"/>
      <w:bookmarkEnd w:id="1125"/>
    </w:p>
    <w:p w14:paraId="53AE7153" w14:textId="77777777" w:rsidR="00193CEF" w:rsidRPr="009A3104" w:rsidRDefault="00193CEF" w:rsidP="00395697">
      <w:pPr>
        <w:pStyle w:val="3"/>
        <w:rPr>
          <w:rPrChange w:id="1127" w:author="Ilia Bedniakov" w:date="2018-10-04T15:20:00Z">
            <w:rPr/>
          </w:rPrChange>
        </w:rPr>
      </w:pPr>
      <w:bookmarkStart w:id="1128" w:name="_Toc226518406"/>
      <w:bookmarkStart w:id="1129" w:name="_Toc308789892"/>
      <w:r w:rsidRPr="009A3104">
        <w:rPr>
          <w:rPrChange w:id="1130" w:author="Ilia Bedniakov" w:date="2018-10-04T15:20:00Z">
            <w:rPr/>
          </w:rPrChange>
        </w:rPr>
        <w:t>Testfälle</w:t>
      </w:r>
      <w:bookmarkEnd w:id="1128"/>
      <w:bookmarkEnd w:id="1129"/>
      <w:r w:rsidRPr="009A3104">
        <w:rPr>
          <w:rPrChange w:id="1131" w:author="Ilia Bedniakov" w:date="2018-10-04T15:20:00Z">
            <w:rPr/>
          </w:rPrChange>
        </w:rPr>
        <w:t xml:space="preserve"> </w:t>
      </w:r>
    </w:p>
    <w:p w14:paraId="663E557E" w14:textId="77777777" w:rsidR="00193CEF" w:rsidRPr="009A3104" w:rsidRDefault="00193CEF" w:rsidP="00BE3619">
      <w:pPr>
        <w:rPr>
          <w:szCs w:val="20"/>
          <w:rPrChange w:id="1132" w:author="Ilia Bedniakov" w:date="2018-10-04T15:20:00Z">
            <w:rPr>
              <w:szCs w:val="20"/>
            </w:rPr>
          </w:rPrChange>
        </w:rPr>
      </w:pPr>
      <w:r w:rsidRPr="009A3104">
        <w:rPr>
          <w:szCs w:val="20"/>
          <w:rPrChange w:id="1133" w:author="Ilia Bedniakov" w:date="2018-10-04T15:20:00Z">
            <w:rPr>
              <w:szCs w:val="20"/>
            </w:rPr>
          </w:rPrChange>
        </w:rPr>
        <w:t>Inhalt:</w:t>
      </w:r>
      <w:r w:rsidRPr="009A3104">
        <w:rPr>
          <w:szCs w:val="20"/>
          <w:rPrChange w:id="1134" w:author="Ilia Bedniakov" w:date="2018-10-04T15:20:00Z">
            <w:rPr>
              <w:szCs w:val="20"/>
            </w:rPr>
          </w:rPrChange>
        </w:rPr>
        <w:tab/>
        <w:t>Hier erfolgt eine Auflistung aller Testfälle innerhalb des Modulintegrationstests.</w:t>
      </w:r>
    </w:p>
    <w:p w14:paraId="0062A289" w14:textId="77777777" w:rsidR="00193CEF" w:rsidRPr="009A3104" w:rsidRDefault="00193CEF" w:rsidP="00193CEF">
      <w:pPr>
        <w:rPr>
          <w:rPrChange w:id="1135" w:author="Ilia Bedniakov" w:date="2018-10-04T15:20:00Z">
            <w:rPr/>
          </w:rPrChange>
        </w:rPr>
      </w:pPr>
    </w:p>
    <w:p w14:paraId="63021A7D" w14:textId="77777777" w:rsidR="00193CEF" w:rsidRPr="009A3104" w:rsidRDefault="00193CEF" w:rsidP="00395697">
      <w:pPr>
        <w:pStyle w:val="4"/>
        <w:rPr>
          <w:rPrChange w:id="1136" w:author="Ilia Bedniakov" w:date="2018-10-04T15:20:00Z">
            <w:rPr/>
          </w:rPrChange>
        </w:rPr>
      </w:pPr>
      <w:bookmarkStart w:id="1137" w:name="_Toc85448371"/>
      <w:bookmarkStart w:id="1138" w:name="_Toc226518407"/>
      <w:bookmarkStart w:id="1139" w:name="_Toc308789893"/>
      <w:r w:rsidRPr="009A3104">
        <w:rPr>
          <w:rPrChange w:id="1140" w:author="Ilia Bedniakov" w:date="2018-10-04T15:20:00Z">
            <w:rPr/>
          </w:rPrChange>
        </w:rPr>
        <w:t>Test Visualisierungsmasken</w:t>
      </w:r>
      <w:bookmarkEnd w:id="1137"/>
      <w:r w:rsidRPr="009A3104">
        <w:rPr>
          <w:rPrChange w:id="1141" w:author="Ilia Bedniakov" w:date="2018-10-04T15:20:00Z">
            <w:rPr/>
          </w:rPrChange>
        </w:rPr>
        <w:t xml:space="preserve"> / Handbedienung</w:t>
      </w:r>
      <w:bookmarkEnd w:id="1138"/>
      <w:bookmarkEnd w:id="1139"/>
    </w:p>
    <w:tbl>
      <w:tblPr>
        <w:tblW w:w="900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40"/>
        <w:gridCol w:w="5760"/>
      </w:tblGrid>
      <w:tr w:rsidR="00193CEF" w:rsidRPr="009A3104" w14:paraId="7FBE4EF7" w14:textId="77777777" w:rsidTr="00193CEF">
        <w:tc>
          <w:tcPr>
            <w:tcW w:w="3240" w:type="dxa"/>
            <w:shd w:val="pct15" w:color="auto" w:fill="auto"/>
          </w:tcPr>
          <w:p w14:paraId="62BF1A81" w14:textId="77777777" w:rsidR="00193CEF" w:rsidRPr="009A3104" w:rsidRDefault="00193CEF" w:rsidP="00395697">
            <w:pPr>
              <w:spacing w:before="40" w:after="40"/>
              <w:rPr>
                <w:rPrChange w:id="1142" w:author="Ilia Bedniakov" w:date="2018-10-04T15:20:00Z">
                  <w:rPr/>
                </w:rPrChange>
              </w:rPr>
            </w:pPr>
            <w:r w:rsidRPr="009A3104">
              <w:rPr>
                <w:rPrChange w:id="1143" w:author="Ilia Bedniakov" w:date="2018-10-04T15:20:00Z">
                  <w:rPr/>
                </w:rPrChange>
              </w:rPr>
              <w:t>Testspezifikation</w:t>
            </w:r>
          </w:p>
        </w:tc>
        <w:tc>
          <w:tcPr>
            <w:tcW w:w="5760" w:type="dxa"/>
          </w:tcPr>
          <w:p w14:paraId="5868C112" w14:textId="77777777" w:rsidR="00193CEF" w:rsidRPr="009A3104" w:rsidRDefault="00193CEF" w:rsidP="00395697">
            <w:pPr>
              <w:spacing w:before="40" w:after="40"/>
              <w:jc w:val="both"/>
              <w:rPr>
                <w:rPrChange w:id="1144" w:author="Ilia Bedniakov" w:date="2018-10-04T15:20:00Z">
                  <w:rPr/>
                </w:rPrChange>
              </w:rPr>
            </w:pPr>
            <w:r w:rsidRPr="009A3104">
              <w:rPr>
                <w:rPrChange w:id="1145" w:author="Ilia Bedniakov" w:date="2018-10-04T15:20:00Z">
                  <w:rPr/>
                </w:rPrChange>
              </w:rPr>
              <w:t>Das Anlagendiagramm wird mit den Visualisierungsmasken der SPS-Terminals verglichen. Die einzelnen Elemente (Aktorik, Sensorik, Förderleitungen …) werden auf richtige Darstellung hin, ggf. auf Handbedienungsfunktionalität (Servicemode) überprüft.</w:t>
            </w:r>
          </w:p>
          <w:p w14:paraId="45C3B332" w14:textId="77777777" w:rsidR="00193CEF" w:rsidRPr="009A3104" w:rsidRDefault="00193CEF" w:rsidP="00395697">
            <w:pPr>
              <w:spacing w:before="40" w:after="40"/>
              <w:jc w:val="both"/>
              <w:rPr>
                <w:rPrChange w:id="1146" w:author="Ilia Bedniakov" w:date="2018-10-04T15:20:00Z">
                  <w:rPr/>
                </w:rPrChange>
              </w:rPr>
            </w:pPr>
            <w:r w:rsidRPr="009A3104">
              <w:rPr>
                <w:rPrChange w:id="1147" w:author="Ilia Bedniakov" w:date="2018-10-04T15:20:00Z">
                  <w:rPr/>
                </w:rPrChange>
              </w:rPr>
              <w:t xml:space="preserve">Als Grundlage hierzu </w:t>
            </w:r>
            <w:proofErr w:type="gramStart"/>
            <w:r w:rsidRPr="009A3104">
              <w:rPr>
                <w:rPrChange w:id="1148" w:author="Ilia Bedniakov" w:date="2018-10-04T15:20:00Z">
                  <w:rPr/>
                </w:rPrChange>
              </w:rPr>
              <w:t>dient</w:t>
            </w:r>
            <w:proofErr w:type="gramEnd"/>
            <w:r w:rsidRPr="009A3104">
              <w:rPr>
                <w:rPrChange w:id="1149" w:author="Ilia Bedniakov" w:date="2018-10-04T15:20:00Z">
                  <w:rPr/>
                </w:rPrChange>
              </w:rPr>
              <w:t xml:space="preserve"> das Anlagendiagramm / die Anlagendiagramme.</w:t>
            </w:r>
          </w:p>
        </w:tc>
      </w:tr>
      <w:tr w:rsidR="00193CEF" w:rsidRPr="009A3104" w14:paraId="2725D33B" w14:textId="77777777" w:rsidTr="00193CEF">
        <w:tc>
          <w:tcPr>
            <w:tcW w:w="3240" w:type="dxa"/>
            <w:shd w:val="pct15" w:color="auto" w:fill="auto"/>
          </w:tcPr>
          <w:p w14:paraId="42E856B6" w14:textId="77777777" w:rsidR="00193CEF" w:rsidRPr="009A3104" w:rsidRDefault="00193CEF" w:rsidP="00395697">
            <w:pPr>
              <w:spacing w:before="40" w:after="40"/>
              <w:rPr>
                <w:rPrChange w:id="1150" w:author="Ilia Bedniakov" w:date="2018-10-04T15:20:00Z">
                  <w:rPr/>
                </w:rPrChange>
              </w:rPr>
            </w:pPr>
            <w:r w:rsidRPr="009A3104">
              <w:rPr>
                <w:rPrChange w:id="1151" w:author="Ilia Bedniakov" w:date="2018-10-04T15:20:00Z">
                  <w:rPr/>
                </w:rPrChange>
              </w:rPr>
              <w:t>Test erfolgreich durchgeführt</w:t>
            </w:r>
          </w:p>
        </w:tc>
        <w:tc>
          <w:tcPr>
            <w:tcW w:w="5760" w:type="dxa"/>
          </w:tcPr>
          <w:p w14:paraId="66535D0E" w14:textId="77777777" w:rsidR="00193CEF" w:rsidRPr="009A3104" w:rsidRDefault="00E73A6A" w:rsidP="00395697">
            <w:pPr>
              <w:spacing w:before="40" w:after="40"/>
              <w:rPr>
                <w:rPrChange w:id="1152" w:author="Ilia Bedniakov" w:date="2018-10-04T15:20:00Z">
                  <w:rPr/>
                </w:rPrChange>
              </w:rPr>
            </w:pPr>
            <w:r w:rsidRPr="009A3104">
              <w:rPr>
                <w:rPrChange w:id="1153" w:author="Ilia Bedniakov" w:date="2018-10-04T15:20:00Z">
                  <w:rPr/>
                </w:rPrChange>
              </w:rPr>
              <w:t>Ja</w:t>
            </w:r>
          </w:p>
        </w:tc>
      </w:tr>
      <w:tr w:rsidR="00193CEF" w:rsidRPr="009A3104" w14:paraId="16C77E4B" w14:textId="77777777" w:rsidTr="00193CEF">
        <w:tc>
          <w:tcPr>
            <w:tcW w:w="3240" w:type="dxa"/>
            <w:shd w:val="pct15" w:color="auto" w:fill="auto"/>
          </w:tcPr>
          <w:p w14:paraId="71253C8C" w14:textId="77777777" w:rsidR="00193CEF" w:rsidRPr="009A3104" w:rsidRDefault="00193CEF" w:rsidP="00395697">
            <w:pPr>
              <w:spacing w:before="40" w:after="40"/>
              <w:rPr>
                <w:rPrChange w:id="1154" w:author="Ilia Bedniakov" w:date="2018-10-04T15:20:00Z">
                  <w:rPr/>
                </w:rPrChange>
              </w:rPr>
            </w:pPr>
            <w:r w:rsidRPr="009A3104">
              <w:rPr>
                <w:rPrChange w:id="1155" w:author="Ilia Bedniakov" w:date="2018-10-04T15:20:00Z">
                  <w:rPr/>
                </w:rPrChange>
              </w:rPr>
              <w:t>Tester</w:t>
            </w:r>
          </w:p>
        </w:tc>
        <w:tc>
          <w:tcPr>
            <w:tcW w:w="5760" w:type="dxa"/>
          </w:tcPr>
          <w:p w14:paraId="3C90B6F4" w14:textId="77777777" w:rsidR="00193CEF" w:rsidRPr="009A3104" w:rsidRDefault="00E73A6A" w:rsidP="00395697">
            <w:pPr>
              <w:spacing w:before="40" w:after="40"/>
              <w:rPr>
                <w:rPrChange w:id="1156" w:author="Ilia Bedniakov" w:date="2018-10-04T15:20:00Z">
                  <w:rPr/>
                </w:rPrChange>
              </w:rPr>
            </w:pPr>
            <w:r w:rsidRPr="009A3104">
              <w:rPr>
                <w:rPrChange w:id="1157" w:author="Ilia Bedniakov" w:date="2018-10-04T15:20:00Z">
                  <w:rPr/>
                </w:rPrChange>
              </w:rPr>
              <w:t>Ilia Bedniakov</w:t>
            </w:r>
          </w:p>
        </w:tc>
      </w:tr>
      <w:tr w:rsidR="00193CEF" w:rsidRPr="009A3104" w14:paraId="2B896281" w14:textId="77777777" w:rsidTr="00193CEF">
        <w:tc>
          <w:tcPr>
            <w:tcW w:w="3240" w:type="dxa"/>
            <w:shd w:val="pct15" w:color="auto" w:fill="auto"/>
          </w:tcPr>
          <w:p w14:paraId="7E44B9F1" w14:textId="77777777" w:rsidR="00193CEF" w:rsidRPr="009A3104" w:rsidRDefault="00193CEF" w:rsidP="00395697">
            <w:pPr>
              <w:spacing w:before="40" w:after="40"/>
              <w:rPr>
                <w:rPrChange w:id="1158" w:author="Ilia Bedniakov" w:date="2018-10-04T15:20:00Z">
                  <w:rPr/>
                </w:rPrChange>
              </w:rPr>
            </w:pPr>
            <w:r w:rsidRPr="009A3104">
              <w:rPr>
                <w:rPrChange w:id="1159" w:author="Ilia Bedniakov" w:date="2018-10-04T15:20:00Z">
                  <w:rPr/>
                </w:rPrChange>
              </w:rPr>
              <w:t>Testdatum</w:t>
            </w:r>
          </w:p>
        </w:tc>
        <w:tc>
          <w:tcPr>
            <w:tcW w:w="5760" w:type="dxa"/>
          </w:tcPr>
          <w:p w14:paraId="2D9E4352" w14:textId="5A71DAC4" w:rsidR="00193CEF" w:rsidRPr="009A3104" w:rsidRDefault="00444763" w:rsidP="00395697">
            <w:pPr>
              <w:spacing w:before="40" w:after="40"/>
              <w:rPr>
                <w:rPrChange w:id="1160" w:author="Ilia Bedniakov" w:date="2018-10-04T15:20:00Z">
                  <w:rPr/>
                </w:rPrChange>
              </w:rPr>
            </w:pPr>
            <w:ins w:id="1161" w:author="Бедняков Илья" w:date="2018-10-03T15:43:00Z">
              <w:r w:rsidRPr="009A3104">
                <w:rPr>
                  <w:rPrChange w:id="1162" w:author="Ilia Bedniakov" w:date="2018-10-04T15:20:00Z">
                    <w:rPr/>
                  </w:rPrChange>
                </w:rPr>
                <w:t>24</w:t>
              </w:r>
              <w:del w:id="1163" w:author="Ilia Bedniakov" w:date="2018-10-04T14:47:00Z">
                <w:r w:rsidRPr="009A3104" w:rsidDel="00867D81">
                  <w:rPr>
                    <w:rPrChange w:id="1164" w:author="Ilia Bedniakov" w:date="2018-10-04T15:20:00Z">
                      <w:rPr/>
                    </w:rPrChange>
                  </w:rPr>
                  <w:delText>.10.</w:delText>
                </w:r>
              </w:del>
            </w:ins>
            <w:ins w:id="1165" w:author="Ilia Bedniakov" w:date="2018-10-04T14:47:00Z">
              <w:r w:rsidR="00867D81" w:rsidRPr="009A3104">
                <w:rPr>
                  <w:rPrChange w:id="1166" w:author="Ilia Bedniakov" w:date="2018-10-04T15:20:00Z">
                    <w:rPr/>
                  </w:rPrChange>
                </w:rPr>
                <w:t>.09.</w:t>
              </w:r>
            </w:ins>
            <w:ins w:id="1167" w:author="Бедняков Илья" w:date="2018-10-03T15:43:00Z">
              <w:r w:rsidRPr="009A3104">
                <w:rPr>
                  <w:rPrChange w:id="1168" w:author="Ilia Bedniakov" w:date="2018-10-04T15:20:00Z">
                    <w:rPr/>
                  </w:rPrChange>
                </w:rPr>
                <w:t>2018</w:t>
              </w:r>
            </w:ins>
            <w:del w:id="1169" w:author="Бедняков Илья" w:date="2018-10-03T15:43:00Z">
              <w:r w:rsidR="00E73A6A" w:rsidRPr="009A3104" w:rsidDel="00444763">
                <w:rPr>
                  <w:rPrChange w:id="1170" w:author="Ilia Bedniakov" w:date="2018-10-04T15:20:00Z">
                    <w:rPr/>
                  </w:rPrChange>
                </w:rPr>
                <w:delText>13.05.2017</w:delText>
              </w:r>
            </w:del>
          </w:p>
        </w:tc>
      </w:tr>
    </w:tbl>
    <w:p w14:paraId="5094ADCD" w14:textId="77777777" w:rsidR="00193CEF" w:rsidRPr="009A3104" w:rsidRDefault="00193CEF" w:rsidP="00395697">
      <w:pPr>
        <w:pStyle w:val="4"/>
        <w:rPr>
          <w:rPrChange w:id="1171" w:author="Ilia Bedniakov" w:date="2018-10-04T15:20:00Z">
            <w:rPr/>
          </w:rPrChange>
        </w:rPr>
      </w:pPr>
      <w:bookmarkStart w:id="1172" w:name="_Toc85448372"/>
      <w:bookmarkStart w:id="1173" w:name="_Toc226518408"/>
      <w:bookmarkStart w:id="1174" w:name="_Toc308789894"/>
      <w:r w:rsidRPr="009A3104">
        <w:rPr>
          <w:rPrChange w:id="1175" w:author="Ilia Bedniakov" w:date="2018-10-04T15:20:00Z">
            <w:rPr/>
          </w:rPrChange>
        </w:rPr>
        <w:t>Test Anlagenparameter</w:t>
      </w:r>
      <w:bookmarkEnd w:id="1172"/>
      <w:bookmarkEnd w:id="1173"/>
      <w:bookmarkEnd w:id="1174"/>
    </w:p>
    <w:tbl>
      <w:tblPr>
        <w:tblW w:w="900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40"/>
        <w:gridCol w:w="5760"/>
      </w:tblGrid>
      <w:tr w:rsidR="00193CEF" w:rsidRPr="009A3104" w14:paraId="62394E79" w14:textId="77777777" w:rsidTr="00193CEF">
        <w:tc>
          <w:tcPr>
            <w:tcW w:w="3240" w:type="dxa"/>
            <w:shd w:val="pct15" w:color="auto" w:fill="auto"/>
          </w:tcPr>
          <w:p w14:paraId="72DC817D" w14:textId="77777777" w:rsidR="00193CEF" w:rsidRPr="009A3104" w:rsidRDefault="00193CEF" w:rsidP="00395697">
            <w:pPr>
              <w:spacing w:before="40" w:after="40"/>
              <w:rPr>
                <w:rPrChange w:id="1176" w:author="Ilia Bedniakov" w:date="2018-10-04T15:20:00Z">
                  <w:rPr/>
                </w:rPrChange>
              </w:rPr>
            </w:pPr>
            <w:r w:rsidRPr="009A3104">
              <w:rPr>
                <w:rPrChange w:id="1177" w:author="Ilia Bedniakov" w:date="2018-10-04T15:20:00Z">
                  <w:rPr/>
                </w:rPrChange>
              </w:rPr>
              <w:t>Testspezifikation</w:t>
            </w:r>
          </w:p>
        </w:tc>
        <w:tc>
          <w:tcPr>
            <w:tcW w:w="5760" w:type="dxa"/>
          </w:tcPr>
          <w:p w14:paraId="10608775" w14:textId="77777777" w:rsidR="00193CEF" w:rsidRPr="009A3104" w:rsidRDefault="00193CEF" w:rsidP="00395697">
            <w:pPr>
              <w:spacing w:before="40" w:after="40"/>
              <w:jc w:val="both"/>
              <w:rPr>
                <w:rPrChange w:id="1178" w:author="Ilia Bedniakov" w:date="2018-10-04T15:20:00Z">
                  <w:rPr/>
                </w:rPrChange>
              </w:rPr>
            </w:pPr>
            <w:r w:rsidRPr="009A3104">
              <w:rPr>
                <w:rPrChange w:id="1179" w:author="Ilia Bedniakov" w:date="2018-10-04T15:20:00Z">
                  <w:rPr/>
                </w:rPrChange>
              </w:rPr>
              <w:t xml:space="preserve">Alle Anlagenparameter werden auf vollständige Anzeige und Eingabe von einem Startwert hin überprüft. Des </w:t>
            </w:r>
            <w:proofErr w:type="gramStart"/>
            <w:r w:rsidRPr="009A3104">
              <w:rPr>
                <w:rPrChange w:id="1180" w:author="Ilia Bedniakov" w:date="2018-10-04T15:20:00Z">
                  <w:rPr/>
                </w:rPrChange>
              </w:rPr>
              <w:t>weiteren</w:t>
            </w:r>
            <w:proofErr w:type="gramEnd"/>
            <w:r w:rsidRPr="009A3104">
              <w:rPr>
                <w:rPrChange w:id="1181" w:author="Ilia Bedniakov" w:date="2018-10-04T15:20:00Z">
                  <w:rPr/>
                </w:rPrChange>
              </w:rPr>
              <w:t xml:space="preserve"> werden Datentyp, Skalierung und Stellbereich verifiziert, wobei die </w:t>
            </w:r>
            <w:r w:rsidRPr="009A3104">
              <w:rPr>
                <w:rPrChange w:id="1182" w:author="Ilia Bedniakov" w:date="2018-10-04T15:20:00Z">
                  <w:rPr/>
                </w:rPrChange>
              </w:rPr>
              <w:lastRenderedPageBreak/>
              <w:t>Daten auch in den richtigen Datenbereich der SPS übertragen werden müssen.</w:t>
            </w:r>
          </w:p>
        </w:tc>
      </w:tr>
      <w:tr w:rsidR="00193CEF" w:rsidRPr="009A3104" w14:paraId="0F700AC8" w14:textId="77777777" w:rsidTr="00193CEF">
        <w:tc>
          <w:tcPr>
            <w:tcW w:w="3240" w:type="dxa"/>
            <w:shd w:val="pct15" w:color="auto" w:fill="auto"/>
          </w:tcPr>
          <w:p w14:paraId="4B844FEC" w14:textId="77777777" w:rsidR="00193CEF" w:rsidRPr="009A3104" w:rsidRDefault="00193CEF" w:rsidP="00395697">
            <w:pPr>
              <w:spacing w:before="40" w:after="40"/>
              <w:rPr>
                <w:rPrChange w:id="1183" w:author="Ilia Bedniakov" w:date="2018-10-04T15:20:00Z">
                  <w:rPr/>
                </w:rPrChange>
              </w:rPr>
            </w:pPr>
            <w:r w:rsidRPr="009A3104">
              <w:rPr>
                <w:rPrChange w:id="1184" w:author="Ilia Bedniakov" w:date="2018-10-04T15:20:00Z">
                  <w:rPr/>
                </w:rPrChange>
              </w:rPr>
              <w:t>Test erfolgreich durchgeführt</w:t>
            </w:r>
          </w:p>
        </w:tc>
        <w:tc>
          <w:tcPr>
            <w:tcW w:w="5760" w:type="dxa"/>
          </w:tcPr>
          <w:p w14:paraId="2DFAF404" w14:textId="77777777" w:rsidR="00193CEF" w:rsidRPr="009A3104" w:rsidRDefault="00B77691" w:rsidP="00395697">
            <w:pPr>
              <w:spacing w:before="40" w:after="40"/>
              <w:rPr>
                <w:rPrChange w:id="1185" w:author="Ilia Bedniakov" w:date="2018-10-04T15:20:00Z">
                  <w:rPr/>
                </w:rPrChange>
              </w:rPr>
            </w:pPr>
            <w:r w:rsidRPr="009A3104">
              <w:rPr>
                <w:rPrChange w:id="1186" w:author="Ilia Bedniakov" w:date="2018-10-04T15:20:00Z">
                  <w:rPr/>
                </w:rPrChange>
              </w:rPr>
              <w:t>Ja</w:t>
            </w:r>
          </w:p>
        </w:tc>
      </w:tr>
      <w:tr w:rsidR="00193CEF" w:rsidRPr="009A3104" w14:paraId="4598F634" w14:textId="77777777" w:rsidTr="00193CEF">
        <w:tc>
          <w:tcPr>
            <w:tcW w:w="3240" w:type="dxa"/>
            <w:shd w:val="pct15" w:color="auto" w:fill="auto"/>
          </w:tcPr>
          <w:p w14:paraId="585A5F84" w14:textId="77777777" w:rsidR="00193CEF" w:rsidRPr="009A3104" w:rsidRDefault="00193CEF" w:rsidP="00395697">
            <w:pPr>
              <w:spacing w:before="40" w:after="40"/>
              <w:rPr>
                <w:rPrChange w:id="1187" w:author="Ilia Bedniakov" w:date="2018-10-04T15:20:00Z">
                  <w:rPr/>
                </w:rPrChange>
              </w:rPr>
            </w:pPr>
            <w:r w:rsidRPr="009A3104">
              <w:rPr>
                <w:rPrChange w:id="1188" w:author="Ilia Bedniakov" w:date="2018-10-04T15:20:00Z">
                  <w:rPr/>
                </w:rPrChange>
              </w:rPr>
              <w:t>Tester</w:t>
            </w:r>
          </w:p>
        </w:tc>
        <w:tc>
          <w:tcPr>
            <w:tcW w:w="5760" w:type="dxa"/>
          </w:tcPr>
          <w:p w14:paraId="1E0F2206" w14:textId="77777777" w:rsidR="00193CEF" w:rsidRPr="009A3104" w:rsidRDefault="00B77691" w:rsidP="00395697">
            <w:pPr>
              <w:spacing w:before="40" w:after="40"/>
              <w:rPr>
                <w:rPrChange w:id="1189" w:author="Ilia Bedniakov" w:date="2018-10-04T15:20:00Z">
                  <w:rPr/>
                </w:rPrChange>
              </w:rPr>
            </w:pPr>
            <w:r w:rsidRPr="009A3104">
              <w:rPr>
                <w:rPrChange w:id="1190" w:author="Ilia Bedniakov" w:date="2018-10-04T15:20:00Z">
                  <w:rPr/>
                </w:rPrChange>
              </w:rPr>
              <w:t>Ilia Bedniakov</w:t>
            </w:r>
          </w:p>
        </w:tc>
      </w:tr>
      <w:tr w:rsidR="00193CEF" w:rsidRPr="009A3104" w14:paraId="541FE4C6" w14:textId="77777777" w:rsidTr="00193CEF">
        <w:tc>
          <w:tcPr>
            <w:tcW w:w="3240" w:type="dxa"/>
            <w:shd w:val="pct15" w:color="auto" w:fill="auto"/>
          </w:tcPr>
          <w:p w14:paraId="182A014F" w14:textId="77777777" w:rsidR="00193CEF" w:rsidRPr="009A3104" w:rsidRDefault="00193CEF" w:rsidP="00395697">
            <w:pPr>
              <w:spacing w:before="40" w:after="40"/>
              <w:rPr>
                <w:rPrChange w:id="1191" w:author="Ilia Bedniakov" w:date="2018-10-04T15:20:00Z">
                  <w:rPr/>
                </w:rPrChange>
              </w:rPr>
            </w:pPr>
            <w:r w:rsidRPr="009A3104">
              <w:rPr>
                <w:rPrChange w:id="1192" w:author="Ilia Bedniakov" w:date="2018-10-04T15:20:00Z">
                  <w:rPr/>
                </w:rPrChange>
              </w:rPr>
              <w:t>Testdatum</w:t>
            </w:r>
          </w:p>
        </w:tc>
        <w:tc>
          <w:tcPr>
            <w:tcW w:w="5760" w:type="dxa"/>
          </w:tcPr>
          <w:p w14:paraId="1E80F411" w14:textId="5CE27383" w:rsidR="00193CEF" w:rsidRPr="009A3104" w:rsidRDefault="00444763" w:rsidP="00395697">
            <w:pPr>
              <w:spacing w:before="40" w:after="40"/>
              <w:rPr>
                <w:rPrChange w:id="1193" w:author="Ilia Bedniakov" w:date="2018-10-04T15:20:00Z">
                  <w:rPr/>
                </w:rPrChange>
              </w:rPr>
            </w:pPr>
            <w:ins w:id="1194" w:author="Бедняков Илья" w:date="2018-10-03T15:43:00Z">
              <w:r w:rsidRPr="009A3104">
                <w:rPr>
                  <w:rPrChange w:id="1195" w:author="Ilia Bedniakov" w:date="2018-10-04T15:20:00Z">
                    <w:rPr/>
                  </w:rPrChange>
                </w:rPr>
                <w:t>24</w:t>
              </w:r>
              <w:del w:id="1196" w:author="Ilia Bedniakov" w:date="2018-10-04T14:47:00Z">
                <w:r w:rsidRPr="009A3104" w:rsidDel="00867D81">
                  <w:rPr>
                    <w:rPrChange w:id="1197" w:author="Ilia Bedniakov" w:date="2018-10-04T15:20:00Z">
                      <w:rPr/>
                    </w:rPrChange>
                  </w:rPr>
                  <w:delText>.10.</w:delText>
                </w:r>
              </w:del>
            </w:ins>
            <w:ins w:id="1198" w:author="Ilia Bedniakov" w:date="2018-10-04T14:47:00Z">
              <w:r w:rsidR="00867D81" w:rsidRPr="009A3104">
                <w:rPr>
                  <w:rPrChange w:id="1199" w:author="Ilia Bedniakov" w:date="2018-10-04T15:20:00Z">
                    <w:rPr/>
                  </w:rPrChange>
                </w:rPr>
                <w:t>.09.</w:t>
              </w:r>
            </w:ins>
            <w:ins w:id="1200" w:author="Бедняков Илья" w:date="2018-10-03T15:43:00Z">
              <w:r w:rsidRPr="009A3104">
                <w:rPr>
                  <w:rPrChange w:id="1201" w:author="Ilia Bedniakov" w:date="2018-10-04T15:20:00Z">
                    <w:rPr/>
                  </w:rPrChange>
                </w:rPr>
                <w:t>2018</w:t>
              </w:r>
            </w:ins>
            <w:del w:id="1202" w:author="Бедняков Илья" w:date="2018-10-03T15:43:00Z">
              <w:r w:rsidR="00BE3619" w:rsidRPr="009A3104" w:rsidDel="00444763">
                <w:rPr>
                  <w:rPrChange w:id="1203" w:author="Ilia Bedniakov" w:date="2018-10-04T15:20:00Z">
                    <w:rPr/>
                  </w:rPrChange>
                </w:rPr>
                <w:delText>15</w:delText>
              </w:r>
              <w:r w:rsidR="00B77691" w:rsidRPr="009A3104" w:rsidDel="00444763">
                <w:rPr>
                  <w:rPrChange w:id="1204" w:author="Ilia Bedniakov" w:date="2018-10-04T15:20:00Z">
                    <w:rPr/>
                  </w:rPrChange>
                </w:rPr>
                <w:delText>.05.2017</w:delText>
              </w:r>
            </w:del>
          </w:p>
        </w:tc>
      </w:tr>
    </w:tbl>
    <w:p w14:paraId="66986D66" w14:textId="77777777" w:rsidR="00193CEF" w:rsidRPr="009A3104" w:rsidRDefault="00193CEF" w:rsidP="00193CEF">
      <w:pPr>
        <w:rPr>
          <w:rPrChange w:id="1205" w:author="Ilia Bedniakov" w:date="2018-10-04T15:20:00Z">
            <w:rPr/>
          </w:rPrChange>
        </w:rPr>
      </w:pPr>
    </w:p>
    <w:p w14:paraId="00A9CA5C" w14:textId="77777777" w:rsidR="00193CEF" w:rsidRPr="009A3104" w:rsidRDefault="00193CEF" w:rsidP="00395697">
      <w:pPr>
        <w:pStyle w:val="4"/>
        <w:rPr>
          <w:rPrChange w:id="1206" w:author="Ilia Bedniakov" w:date="2018-10-04T15:20:00Z">
            <w:rPr/>
          </w:rPrChange>
        </w:rPr>
      </w:pPr>
      <w:bookmarkStart w:id="1207" w:name="_Toc226518409"/>
      <w:bookmarkStart w:id="1208" w:name="_Toc308789895"/>
      <w:r w:rsidRPr="009A3104">
        <w:rPr>
          <w:rPrChange w:id="1209" w:author="Ilia Bedniakov" w:date="2018-10-04T15:20:00Z">
            <w:rPr/>
          </w:rPrChange>
        </w:rPr>
        <w:t>Test Störauswertung / Störquittierung</w:t>
      </w:r>
      <w:bookmarkEnd w:id="1207"/>
      <w:bookmarkEnd w:id="1208"/>
    </w:p>
    <w:tbl>
      <w:tblPr>
        <w:tblW w:w="900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40"/>
        <w:gridCol w:w="5760"/>
      </w:tblGrid>
      <w:tr w:rsidR="00193CEF" w:rsidRPr="009A3104" w14:paraId="0A9051B6" w14:textId="77777777" w:rsidTr="00193CEF">
        <w:tc>
          <w:tcPr>
            <w:tcW w:w="3240" w:type="dxa"/>
            <w:shd w:val="pct15" w:color="auto" w:fill="auto"/>
          </w:tcPr>
          <w:p w14:paraId="0CC4D8E8" w14:textId="77777777" w:rsidR="00193CEF" w:rsidRPr="009A3104" w:rsidRDefault="00193CEF" w:rsidP="00395697">
            <w:pPr>
              <w:spacing w:before="40" w:after="40"/>
              <w:rPr>
                <w:rPrChange w:id="1210" w:author="Ilia Bedniakov" w:date="2018-10-04T15:20:00Z">
                  <w:rPr/>
                </w:rPrChange>
              </w:rPr>
            </w:pPr>
            <w:r w:rsidRPr="009A3104">
              <w:rPr>
                <w:rPrChange w:id="1211" w:author="Ilia Bedniakov" w:date="2018-10-04T15:20:00Z">
                  <w:rPr/>
                </w:rPrChange>
              </w:rPr>
              <w:t>Testspezifikation</w:t>
            </w:r>
          </w:p>
        </w:tc>
        <w:tc>
          <w:tcPr>
            <w:tcW w:w="5760" w:type="dxa"/>
          </w:tcPr>
          <w:p w14:paraId="76C1F992" w14:textId="77777777" w:rsidR="00193CEF" w:rsidRPr="009A3104" w:rsidRDefault="00193CEF" w:rsidP="00395697">
            <w:pPr>
              <w:spacing w:before="40" w:after="40"/>
              <w:jc w:val="both"/>
              <w:rPr>
                <w:rPrChange w:id="1212" w:author="Ilia Bedniakov" w:date="2018-10-04T15:20:00Z">
                  <w:rPr/>
                </w:rPrChange>
              </w:rPr>
            </w:pPr>
            <w:r w:rsidRPr="009A3104">
              <w:rPr>
                <w:rPrChange w:id="1213" w:author="Ilia Bedniakov" w:date="2018-10-04T15:20:00Z">
                  <w:rPr/>
                </w:rPrChange>
              </w:rPr>
              <w:t>Für alle definierten Störungen wird die Störbedingung simuliert und überprüft. Die Störauswertung bzw. die Anzeige am BuB Terminal und die korrekte Quittierung muss vollständig und fehlerfrei erfolgen.</w:t>
            </w:r>
          </w:p>
        </w:tc>
      </w:tr>
      <w:tr w:rsidR="00193CEF" w:rsidRPr="009A3104" w14:paraId="695A0561" w14:textId="77777777" w:rsidTr="00193CEF">
        <w:tc>
          <w:tcPr>
            <w:tcW w:w="3240" w:type="dxa"/>
            <w:shd w:val="pct15" w:color="auto" w:fill="auto"/>
          </w:tcPr>
          <w:p w14:paraId="5D9B7221" w14:textId="77777777" w:rsidR="00193CEF" w:rsidRPr="009A3104" w:rsidRDefault="00193CEF" w:rsidP="00395697">
            <w:pPr>
              <w:spacing w:before="40" w:after="40"/>
              <w:rPr>
                <w:rPrChange w:id="1214" w:author="Ilia Bedniakov" w:date="2018-10-04T15:20:00Z">
                  <w:rPr/>
                </w:rPrChange>
              </w:rPr>
            </w:pPr>
            <w:r w:rsidRPr="009A3104">
              <w:rPr>
                <w:rPrChange w:id="1215" w:author="Ilia Bedniakov" w:date="2018-10-04T15:20:00Z">
                  <w:rPr/>
                </w:rPrChange>
              </w:rPr>
              <w:t>Test erfolgreich durchgeführt</w:t>
            </w:r>
          </w:p>
        </w:tc>
        <w:tc>
          <w:tcPr>
            <w:tcW w:w="5760" w:type="dxa"/>
          </w:tcPr>
          <w:p w14:paraId="2F7652FA" w14:textId="77777777" w:rsidR="00193CEF" w:rsidRPr="009A3104" w:rsidRDefault="00B77691" w:rsidP="00B77691">
            <w:pPr>
              <w:tabs>
                <w:tab w:val="left" w:pos="1950"/>
              </w:tabs>
              <w:spacing w:before="40" w:after="40"/>
              <w:rPr>
                <w:rPrChange w:id="1216" w:author="Ilia Bedniakov" w:date="2018-10-04T15:20:00Z">
                  <w:rPr/>
                </w:rPrChange>
              </w:rPr>
            </w:pPr>
            <w:r w:rsidRPr="009A3104">
              <w:rPr>
                <w:rPrChange w:id="1217" w:author="Ilia Bedniakov" w:date="2018-10-04T15:20:00Z">
                  <w:rPr/>
                </w:rPrChange>
              </w:rPr>
              <w:t>Ja</w:t>
            </w:r>
          </w:p>
        </w:tc>
      </w:tr>
      <w:tr w:rsidR="00193CEF" w:rsidRPr="009A3104" w14:paraId="0665CF52" w14:textId="77777777" w:rsidTr="00193CEF">
        <w:tc>
          <w:tcPr>
            <w:tcW w:w="3240" w:type="dxa"/>
            <w:shd w:val="pct15" w:color="auto" w:fill="auto"/>
          </w:tcPr>
          <w:p w14:paraId="3D8D3BCC" w14:textId="77777777" w:rsidR="00193CEF" w:rsidRPr="009A3104" w:rsidRDefault="00193CEF" w:rsidP="00395697">
            <w:pPr>
              <w:spacing w:before="40" w:after="40"/>
              <w:rPr>
                <w:rPrChange w:id="1218" w:author="Ilia Bedniakov" w:date="2018-10-04T15:20:00Z">
                  <w:rPr/>
                </w:rPrChange>
              </w:rPr>
            </w:pPr>
            <w:r w:rsidRPr="009A3104">
              <w:rPr>
                <w:rPrChange w:id="1219" w:author="Ilia Bedniakov" w:date="2018-10-04T15:20:00Z">
                  <w:rPr/>
                </w:rPrChange>
              </w:rPr>
              <w:t>Tester</w:t>
            </w:r>
          </w:p>
        </w:tc>
        <w:tc>
          <w:tcPr>
            <w:tcW w:w="5760" w:type="dxa"/>
          </w:tcPr>
          <w:p w14:paraId="6E3BC79D" w14:textId="77777777" w:rsidR="00193CEF" w:rsidRPr="009A3104" w:rsidRDefault="00B77691" w:rsidP="00395697">
            <w:pPr>
              <w:spacing w:before="40" w:after="40"/>
              <w:rPr>
                <w:rPrChange w:id="1220" w:author="Ilia Bedniakov" w:date="2018-10-04T15:20:00Z">
                  <w:rPr/>
                </w:rPrChange>
              </w:rPr>
            </w:pPr>
            <w:r w:rsidRPr="009A3104">
              <w:rPr>
                <w:rPrChange w:id="1221" w:author="Ilia Bedniakov" w:date="2018-10-04T15:20:00Z">
                  <w:rPr/>
                </w:rPrChange>
              </w:rPr>
              <w:t>Ilia Bedniakov</w:t>
            </w:r>
          </w:p>
        </w:tc>
      </w:tr>
      <w:tr w:rsidR="00193CEF" w:rsidRPr="009A3104" w14:paraId="2610C6E3" w14:textId="77777777" w:rsidTr="00193CEF">
        <w:tc>
          <w:tcPr>
            <w:tcW w:w="3240" w:type="dxa"/>
            <w:shd w:val="pct15" w:color="auto" w:fill="auto"/>
          </w:tcPr>
          <w:p w14:paraId="0ACF24E1" w14:textId="77777777" w:rsidR="00193CEF" w:rsidRPr="009A3104" w:rsidRDefault="00193CEF" w:rsidP="00395697">
            <w:pPr>
              <w:spacing w:before="40" w:after="40"/>
              <w:rPr>
                <w:rPrChange w:id="1222" w:author="Ilia Bedniakov" w:date="2018-10-04T15:20:00Z">
                  <w:rPr/>
                </w:rPrChange>
              </w:rPr>
            </w:pPr>
            <w:r w:rsidRPr="009A3104">
              <w:rPr>
                <w:rPrChange w:id="1223" w:author="Ilia Bedniakov" w:date="2018-10-04T15:20:00Z">
                  <w:rPr/>
                </w:rPrChange>
              </w:rPr>
              <w:t>Testdatum</w:t>
            </w:r>
          </w:p>
        </w:tc>
        <w:tc>
          <w:tcPr>
            <w:tcW w:w="5760" w:type="dxa"/>
          </w:tcPr>
          <w:p w14:paraId="47C68608" w14:textId="76763F0E" w:rsidR="00193CEF" w:rsidRPr="009A3104" w:rsidRDefault="00444763" w:rsidP="00395697">
            <w:pPr>
              <w:spacing w:before="40" w:after="40"/>
              <w:rPr>
                <w:rPrChange w:id="1224" w:author="Ilia Bedniakov" w:date="2018-10-04T15:20:00Z">
                  <w:rPr/>
                </w:rPrChange>
              </w:rPr>
            </w:pPr>
            <w:ins w:id="1225" w:author="Бедняков Илья" w:date="2018-10-03T15:43:00Z">
              <w:r w:rsidRPr="009A3104">
                <w:rPr>
                  <w:rPrChange w:id="1226" w:author="Ilia Bedniakov" w:date="2018-10-04T15:20:00Z">
                    <w:rPr/>
                  </w:rPrChange>
                </w:rPr>
                <w:t>24</w:t>
              </w:r>
              <w:del w:id="1227" w:author="Ilia Bedniakov" w:date="2018-10-04T14:47:00Z">
                <w:r w:rsidRPr="009A3104" w:rsidDel="00867D81">
                  <w:rPr>
                    <w:rPrChange w:id="1228" w:author="Ilia Bedniakov" w:date="2018-10-04T15:20:00Z">
                      <w:rPr/>
                    </w:rPrChange>
                  </w:rPr>
                  <w:delText>.10.</w:delText>
                </w:r>
              </w:del>
            </w:ins>
            <w:ins w:id="1229" w:author="Ilia Bedniakov" w:date="2018-10-04T14:47:00Z">
              <w:r w:rsidR="00867D81" w:rsidRPr="009A3104">
                <w:rPr>
                  <w:rPrChange w:id="1230" w:author="Ilia Bedniakov" w:date="2018-10-04T15:20:00Z">
                    <w:rPr/>
                  </w:rPrChange>
                </w:rPr>
                <w:t>.09.</w:t>
              </w:r>
            </w:ins>
            <w:ins w:id="1231" w:author="Бедняков Илья" w:date="2018-10-03T15:43:00Z">
              <w:r w:rsidRPr="009A3104">
                <w:rPr>
                  <w:rPrChange w:id="1232" w:author="Ilia Bedniakov" w:date="2018-10-04T15:20:00Z">
                    <w:rPr/>
                  </w:rPrChange>
                </w:rPr>
                <w:t>2018</w:t>
              </w:r>
            </w:ins>
            <w:del w:id="1233" w:author="Бедняков Илья" w:date="2018-10-03T15:43:00Z">
              <w:r w:rsidR="00B77691" w:rsidRPr="009A3104" w:rsidDel="00444763">
                <w:rPr>
                  <w:rPrChange w:id="1234" w:author="Ilia Bedniakov" w:date="2018-10-04T15:20:00Z">
                    <w:rPr/>
                  </w:rPrChange>
                </w:rPr>
                <w:delText>13.05.2017</w:delText>
              </w:r>
            </w:del>
          </w:p>
        </w:tc>
      </w:tr>
    </w:tbl>
    <w:p w14:paraId="6CAAAE1B" w14:textId="77777777" w:rsidR="00193CEF" w:rsidRPr="009A3104" w:rsidRDefault="00193CEF" w:rsidP="00395697">
      <w:pPr>
        <w:pStyle w:val="4"/>
        <w:rPr>
          <w:rPrChange w:id="1235" w:author="Ilia Bedniakov" w:date="2018-10-04T15:20:00Z">
            <w:rPr/>
          </w:rPrChange>
        </w:rPr>
      </w:pPr>
      <w:bookmarkStart w:id="1236" w:name="_Toc226518410"/>
      <w:bookmarkStart w:id="1237" w:name="_Toc308789896"/>
      <w:r w:rsidRPr="009A3104">
        <w:rPr>
          <w:rPrChange w:id="1238" w:author="Ilia Bedniakov" w:date="2018-10-04T15:20:00Z">
            <w:rPr/>
          </w:rPrChange>
        </w:rPr>
        <w:t xml:space="preserve">Test </w:t>
      </w:r>
      <w:bookmarkEnd w:id="1236"/>
      <w:bookmarkEnd w:id="1237"/>
      <w:r w:rsidR="00B77691" w:rsidRPr="009A3104">
        <w:rPr>
          <w:rPrChange w:id="1239" w:author="Ilia Bedniakov" w:date="2018-10-04T15:20:00Z">
            <w:rPr/>
          </w:rPrChange>
        </w:rPr>
        <w:t>Ablauf Start</w:t>
      </w:r>
      <w:r w:rsidR="00BE3619" w:rsidRPr="009A3104">
        <w:rPr>
          <w:rPrChange w:id="1240" w:author="Ilia Bedniakov" w:date="2018-10-04T15:20:00Z">
            <w:rPr/>
          </w:rPrChange>
        </w:rPr>
        <w:t xml:space="preserve"> Förderung</w:t>
      </w:r>
    </w:p>
    <w:tbl>
      <w:tblPr>
        <w:tblW w:w="900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40"/>
        <w:gridCol w:w="5760"/>
      </w:tblGrid>
      <w:tr w:rsidR="00193CEF" w:rsidRPr="009A3104" w14:paraId="0FCEBC70" w14:textId="77777777" w:rsidTr="00193CEF">
        <w:tc>
          <w:tcPr>
            <w:tcW w:w="3240" w:type="dxa"/>
            <w:shd w:val="pct15" w:color="auto" w:fill="auto"/>
          </w:tcPr>
          <w:p w14:paraId="6AE63220" w14:textId="77777777" w:rsidR="00193CEF" w:rsidRPr="009A3104" w:rsidRDefault="00193CEF" w:rsidP="00395697">
            <w:pPr>
              <w:spacing w:before="40" w:after="40"/>
              <w:rPr>
                <w:rPrChange w:id="1241" w:author="Ilia Bedniakov" w:date="2018-10-04T15:20:00Z">
                  <w:rPr/>
                </w:rPrChange>
              </w:rPr>
            </w:pPr>
            <w:r w:rsidRPr="009A3104">
              <w:rPr>
                <w:rPrChange w:id="1242" w:author="Ilia Bedniakov" w:date="2018-10-04T15:20:00Z">
                  <w:rPr/>
                </w:rPrChange>
              </w:rPr>
              <w:t>Testspezifikation</w:t>
            </w:r>
          </w:p>
        </w:tc>
        <w:tc>
          <w:tcPr>
            <w:tcW w:w="5760" w:type="dxa"/>
          </w:tcPr>
          <w:p w14:paraId="1C1DDA42" w14:textId="3F9BF2FB" w:rsidR="00193CEF" w:rsidRPr="009A3104" w:rsidRDefault="00B375A9" w:rsidP="00BE3619">
            <w:pPr>
              <w:spacing w:before="40" w:after="40"/>
              <w:jc w:val="both"/>
              <w:rPr>
                <w:rPrChange w:id="1243" w:author="Ilia Bedniakov" w:date="2018-10-04T15:20:00Z">
                  <w:rPr/>
                </w:rPrChange>
              </w:rPr>
            </w:pPr>
            <w:ins w:id="1244" w:author="Бедняков Илья" w:date="2018-10-03T15:50:00Z">
              <w:r w:rsidRPr="009A3104">
                <w:rPr>
                  <w:rPrChange w:id="1245" w:author="Ilia Bedniakov" w:date="2018-10-04T15:20:00Z">
                    <w:rPr/>
                  </w:rPrChange>
                </w:rPr>
                <w:t>R</w:t>
              </w:r>
            </w:ins>
            <w:ins w:id="1246" w:author="Ilia Bedniakov" w:date="2018-10-04T15:19:00Z">
              <w:r w:rsidR="009A3104" w:rsidRPr="009A3104">
                <w:rPr>
                  <w:rPrChange w:id="1247" w:author="Ilia Bedniakov" w:date="2018-10-04T15:20:00Z">
                    <w:rPr>
                      <w:lang w:val="en-US"/>
                    </w:rPr>
                  </w:rPrChange>
                </w:rPr>
                <w:t>ohrstoff Parameters</w:t>
              </w:r>
            </w:ins>
            <w:ins w:id="1248" w:author="Бедняков Илья" w:date="2018-10-03T15:50:00Z">
              <w:del w:id="1249" w:author="Ilia Bedniakov" w:date="2018-10-04T15:19:00Z">
                <w:r w:rsidRPr="009A3104" w:rsidDel="009A3104">
                  <w:rPr>
                    <w:rPrChange w:id="1250" w:author="Ilia Bedniakov" w:date="2018-10-04T15:20:00Z">
                      <w:rPr/>
                    </w:rPrChange>
                  </w:rPr>
                  <w:delText>ezept</w:delText>
                </w:r>
              </w:del>
              <w:r w:rsidRPr="009A3104">
                <w:rPr>
                  <w:rPrChange w:id="1251" w:author="Ilia Bedniakov" w:date="2018-10-04T15:20:00Z">
                    <w:rPr/>
                  </w:rPrChange>
                </w:rPr>
                <w:t xml:space="preserve"> </w:t>
              </w:r>
              <w:del w:id="1252" w:author="Ilia Bedniakov" w:date="2018-10-04T15:19:00Z">
                <w:r w:rsidRPr="009A3104" w:rsidDel="009A3104">
                  <w:rPr>
                    <w:rPrChange w:id="1253" w:author="Ilia Bedniakov" w:date="2018-10-04T15:20:00Z">
                      <w:rPr/>
                    </w:rPrChange>
                  </w:rPr>
                  <w:delText>(</w:delText>
                </w:r>
              </w:del>
              <w:r w:rsidRPr="009A3104">
                <w:rPr>
                  <w:rPrChange w:id="1254" w:author="Ilia Bedniakov" w:date="2018-10-04T15:20:00Z">
                    <w:rPr/>
                  </w:rPrChange>
                </w:rPr>
                <w:t xml:space="preserve">Datensatz </w:t>
              </w:r>
            </w:ins>
            <w:ins w:id="1255" w:author="Ilia Bedniakov" w:date="2018-10-04T15:19:00Z">
              <w:r w:rsidR="009A3104" w:rsidRPr="009A3104">
                <w:rPr>
                  <w:rPrChange w:id="1256" w:author="Ilia Bedniakov" w:date="2018-10-04T15:20:00Z">
                    <w:rPr/>
                  </w:rPrChange>
                </w:rPr>
                <w:t>(</w:t>
              </w:r>
            </w:ins>
            <w:ins w:id="1257" w:author="Бедняков Илья" w:date="2018-10-03T15:50:00Z">
              <w:del w:id="1258" w:author="Ilia Bedniakov" w:date="2018-10-04T15:19:00Z">
                <w:r w:rsidRPr="009A3104" w:rsidDel="009A3104">
                  <w:rPr>
                    <w:rPrChange w:id="1259" w:author="Ilia Bedniakov" w:date="2018-10-04T15:20:00Z">
                      <w:rPr/>
                    </w:rPrChange>
                  </w:rPr>
                  <w:delText xml:space="preserve">von </w:delText>
                </w:r>
              </w:del>
              <w:r w:rsidRPr="009A3104">
                <w:rPr>
                  <w:rPrChange w:id="1260" w:author="Ilia Bedniakov" w:date="2018-10-04T15:20:00Z">
                    <w:rPr/>
                  </w:rPrChange>
                </w:rPr>
                <w:t xml:space="preserve">Förderung Parameters) ist </w:t>
              </w:r>
            </w:ins>
            <w:ins w:id="1261" w:author="Бедняков Илья" w:date="2018-10-03T15:51:00Z">
              <w:r w:rsidRPr="009A3104">
                <w:rPr>
                  <w:rPrChange w:id="1262" w:author="Ilia Bedniakov" w:date="2018-10-04T15:20:00Z">
                    <w:rPr/>
                  </w:rPrChange>
                </w:rPr>
                <w:t>gewählt</w:t>
              </w:r>
            </w:ins>
            <w:ins w:id="1263" w:author="Бедняков Илья" w:date="2018-10-03T15:50:00Z">
              <w:r w:rsidRPr="009A3104">
                <w:rPr>
                  <w:rPrChange w:id="1264" w:author="Ilia Bedniakov" w:date="2018-10-04T15:20:00Z">
                    <w:rPr/>
                  </w:rPrChange>
                </w:rPr>
                <w:t xml:space="preserve"> auf dem Panel</w:t>
              </w:r>
            </w:ins>
            <w:ins w:id="1265" w:author="Ilia Bedniakov" w:date="2018-10-04T15:20:00Z">
              <w:r w:rsidR="009A3104">
                <w:t xml:space="preserve"> (drop-box auf Fenster „Anlage“)</w:t>
              </w:r>
            </w:ins>
            <w:ins w:id="1266" w:author="Бедняков Илья" w:date="2018-10-03T15:50:00Z">
              <w:r w:rsidRPr="009A3104">
                <w:rPr>
                  <w:rPrChange w:id="1267" w:author="Ilia Bedniakov" w:date="2018-10-04T15:20:00Z">
                    <w:rPr/>
                  </w:rPrChange>
                </w:rPr>
                <w:t xml:space="preserve">. </w:t>
              </w:r>
            </w:ins>
            <w:r w:rsidR="00BE3619" w:rsidRPr="009A3104">
              <w:rPr>
                <w:rPrChange w:id="1268" w:author="Ilia Bedniakov" w:date="2018-10-04T15:20:00Z">
                  <w:rPr/>
                </w:rPrChange>
              </w:rPr>
              <w:t xml:space="preserve">Bei starten über das </w:t>
            </w:r>
            <w:ins w:id="1269" w:author="Бедняков Илья" w:date="2018-10-03T15:51:00Z">
              <w:r w:rsidRPr="009A3104">
                <w:rPr>
                  <w:rPrChange w:id="1270" w:author="Ilia Bedniakov" w:date="2018-10-04T15:20:00Z">
                    <w:rPr/>
                  </w:rPrChange>
                </w:rPr>
                <w:t>Lichttaster</w:t>
              </w:r>
            </w:ins>
            <w:ins w:id="1271" w:author="Ilia Bedniakov" w:date="2018-10-04T15:21:00Z">
              <w:r w:rsidR="009A3104">
                <w:t>(in der Nähe von FHP01)</w:t>
              </w:r>
            </w:ins>
            <w:del w:id="1272" w:author="Бедняков Илья" w:date="2018-10-03T15:51:00Z">
              <w:r w:rsidR="00BE3619" w:rsidRPr="009A3104" w:rsidDel="00B375A9">
                <w:rPr>
                  <w:rPrChange w:id="1273" w:author="Ilia Bedniakov" w:date="2018-10-04T15:20:00Z">
                    <w:rPr/>
                  </w:rPrChange>
                </w:rPr>
                <w:delText>Panel</w:delText>
              </w:r>
            </w:del>
            <w:r w:rsidR="00BE3619" w:rsidRPr="009A3104">
              <w:rPr>
                <w:rPrChange w:id="1274" w:author="Ilia Bedniakov" w:date="2018-10-04T15:20:00Z">
                  <w:rPr/>
                </w:rPrChange>
              </w:rPr>
              <w:t xml:space="preserve"> wird der Ablauf gestartet. </w:t>
            </w:r>
            <w:del w:id="1275" w:author="Бедняков Илья" w:date="2018-10-03T15:51:00Z">
              <w:r w:rsidR="00BE3619" w:rsidRPr="009A3104" w:rsidDel="00B375A9">
                <w:rPr>
                  <w:rPrChange w:id="1276" w:author="Ilia Bedniakov" w:date="2018-10-04T15:20:00Z">
                    <w:rPr/>
                  </w:rPrChange>
                </w:rPr>
                <w:delText xml:space="preserve">Der Hopper wird durch einen Taster auf der VISU gewählt. </w:delText>
              </w:r>
            </w:del>
            <w:r w:rsidR="00BE3619" w:rsidRPr="009A3104">
              <w:rPr>
                <w:rPrChange w:id="1277" w:author="Ilia Bedniakov" w:date="2018-10-04T15:20:00Z">
                  <w:rPr/>
                </w:rPrChange>
              </w:rPr>
              <w:t>Die Vakuum Pumpe</w:t>
            </w:r>
            <w:ins w:id="1278" w:author="Ilia Bedniakov" w:date="2018-10-04T15:21:00Z">
              <w:r w:rsidR="009A3104">
                <w:t>n</w:t>
              </w:r>
            </w:ins>
            <w:r w:rsidR="00BE3619" w:rsidRPr="009A3104">
              <w:rPr>
                <w:rPrChange w:id="1279" w:author="Ilia Bedniakov" w:date="2018-10-04T15:20:00Z">
                  <w:rPr/>
                </w:rPrChange>
              </w:rPr>
              <w:t xml:space="preserve"> starte</w:t>
            </w:r>
            <w:ins w:id="1280" w:author="Ilia Bedniakov" w:date="2018-10-04T15:21:00Z">
              <w:r w:rsidR="009A3104">
                <w:t>n (VP01 oder VP01/VP02 abhängig von Produkt)</w:t>
              </w:r>
            </w:ins>
            <w:del w:id="1281" w:author="Ilia Bedniakov" w:date="2018-10-04T15:21:00Z">
              <w:r w:rsidR="00BE3619" w:rsidRPr="009A3104" w:rsidDel="009A3104">
                <w:rPr>
                  <w:rPrChange w:id="1282" w:author="Ilia Bedniakov" w:date="2018-10-04T15:20:00Z">
                    <w:rPr/>
                  </w:rPrChange>
                </w:rPr>
                <w:delText>t</w:delText>
              </w:r>
            </w:del>
            <w:r w:rsidR="00BE3619" w:rsidRPr="009A3104">
              <w:rPr>
                <w:rPrChange w:id="1283" w:author="Ilia Bedniakov" w:date="2018-10-04T15:20:00Z">
                  <w:rPr/>
                </w:rPrChange>
              </w:rPr>
              <w:t xml:space="preserve">, dann startet </w:t>
            </w:r>
            <w:ins w:id="1284" w:author="Ilia Bedniakov" w:date="2018-10-04T15:22:00Z">
              <w:r w:rsidR="009A3104">
                <w:t xml:space="preserve">der Magen und </w:t>
              </w:r>
            </w:ins>
            <w:del w:id="1285" w:author="Бедняков Илья" w:date="2018-10-03T15:51:00Z">
              <w:r w:rsidR="00BE3619" w:rsidRPr="009A3104" w:rsidDel="00B375A9">
                <w:rPr>
                  <w:rPrChange w:id="1286" w:author="Ilia Bedniakov" w:date="2018-10-04T15:20:00Z">
                    <w:rPr/>
                  </w:rPrChange>
                </w:rPr>
                <w:delText>entsprechende Schleuse</w:delText>
              </w:r>
            </w:del>
            <w:ins w:id="1287" w:author="Бедняков Илья" w:date="2018-10-03T15:51:00Z">
              <w:r w:rsidRPr="009A3104">
                <w:rPr>
                  <w:rPrChange w:id="1288" w:author="Ilia Bedniakov" w:date="2018-10-04T15:20:00Z">
                    <w:rPr/>
                  </w:rPrChange>
                </w:rPr>
                <w:t>die Vibro Rinne</w:t>
              </w:r>
            </w:ins>
            <w:r w:rsidR="00BE3619" w:rsidRPr="009A3104">
              <w:rPr>
                <w:rPrChange w:id="1289" w:author="Ilia Bedniakov" w:date="2018-10-04T15:20:00Z">
                  <w:rPr/>
                </w:rPrChange>
              </w:rPr>
              <w:t xml:space="preserve"> unter dem Hopper und Befüllung gestartet wird. Gleichzeitig startet</w:t>
            </w:r>
            <w:ins w:id="1290" w:author="Бедняков Илья" w:date="2018-10-03T15:52:00Z">
              <w:r w:rsidRPr="009A3104">
                <w:rPr>
                  <w:rPrChange w:id="1291" w:author="Ilia Bedniakov" w:date="2018-10-04T15:20:00Z">
                    <w:rPr/>
                  </w:rPrChange>
                </w:rPr>
                <w:t xml:space="preserve"> die Schleuse</w:t>
              </w:r>
            </w:ins>
            <w:del w:id="1292" w:author="Бедняков Илья" w:date="2018-10-03T15:52:00Z">
              <w:r w:rsidR="00BE3619" w:rsidRPr="009A3104" w:rsidDel="00B375A9">
                <w:rPr>
                  <w:rPrChange w:id="1293" w:author="Ilia Bedniakov" w:date="2018-10-04T15:20:00Z">
                    <w:rPr/>
                  </w:rPrChange>
                </w:rPr>
                <w:delText xml:space="preserve"> Metal Separator, Sieb Maschine, und</w:delText>
              </w:r>
            </w:del>
            <w:r w:rsidR="00BE3619" w:rsidRPr="009A3104">
              <w:rPr>
                <w:rPrChange w:id="1294" w:author="Ilia Bedniakov" w:date="2018-10-04T15:20:00Z">
                  <w:rPr/>
                </w:rPrChange>
              </w:rPr>
              <w:t xml:space="preserve"> </w:t>
            </w:r>
            <w:del w:id="1295" w:author="Бедняков Илья" w:date="2018-10-03T15:52:00Z">
              <w:r w:rsidR="00BE3619" w:rsidRPr="009A3104" w:rsidDel="00B375A9">
                <w:rPr>
                  <w:rPrChange w:id="1296" w:author="Ilia Bedniakov" w:date="2018-10-04T15:20:00Z">
                    <w:rPr/>
                  </w:rPrChange>
                </w:rPr>
                <w:delText xml:space="preserve">Schleuse </w:delText>
              </w:r>
            </w:del>
            <w:r w:rsidR="00BE3619" w:rsidRPr="009A3104">
              <w:rPr>
                <w:rPrChange w:id="1297" w:author="Ilia Bedniakov" w:date="2018-10-04T15:20:00Z">
                  <w:rPr/>
                </w:rPrChange>
              </w:rPr>
              <w:t>unter dem REC01 Abscheider.</w:t>
            </w:r>
          </w:p>
          <w:p w14:paraId="404AC75B" w14:textId="1D3436CA" w:rsidR="00E265E0" w:rsidRPr="009A3104" w:rsidRDefault="00E265E0" w:rsidP="00E265E0">
            <w:pPr>
              <w:spacing w:before="40" w:after="40"/>
              <w:jc w:val="both"/>
              <w:rPr>
                <w:rPrChange w:id="1298" w:author="Ilia Bedniakov" w:date="2018-10-04T15:20:00Z">
                  <w:rPr/>
                </w:rPrChange>
              </w:rPr>
            </w:pPr>
            <w:r w:rsidRPr="009A3104">
              <w:rPr>
                <w:b/>
                <w:rPrChange w:id="1299" w:author="Ilia Bedniakov" w:date="2018-10-04T15:20:00Z">
                  <w:rPr>
                    <w:b/>
                  </w:rPr>
                </w:rPrChange>
              </w:rPr>
              <w:t>Bem</w:t>
            </w:r>
            <w:r w:rsidRPr="009A3104">
              <w:rPr>
                <w:rPrChange w:id="1300" w:author="Ilia Bedniakov" w:date="2018-10-04T15:20:00Z">
                  <w:rPr/>
                </w:rPrChange>
              </w:rPr>
              <w:t>:  Start Förderung ist möglich nur, wenn die Linie leer ist</w:t>
            </w:r>
            <w:ins w:id="1301" w:author="Бедняков Илья" w:date="2018-10-03T15:52:00Z">
              <w:r w:rsidR="00B375A9" w:rsidRPr="009A3104">
                <w:rPr>
                  <w:rPrChange w:id="1302" w:author="Ilia Bedniakov" w:date="2018-10-04T15:20:00Z">
                    <w:rPr/>
                  </w:rPrChange>
                </w:rPr>
                <w:t xml:space="preserve"> oder der Material im FHP01 gleich ist mit </w:t>
              </w:r>
            </w:ins>
            <w:ins w:id="1303" w:author="Бедняков Илья" w:date="2018-10-03T15:53:00Z">
              <w:r w:rsidR="00B375A9" w:rsidRPr="009A3104">
                <w:rPr>
                  <w:rPrChange w:id="1304" w:author="Ilia Bedniakov" w:date="2018-10-04T15:20:00Z">
                    <w:rPr/>
                  </w:rPrChange>
                </w:rPr>
                <w:t>gewählte</w:t>
              </w:r>
            </w:ins>
            <w:ins w:id="1305" w:author="Бедняков Илья" w:date="2018-10-03T15:52:00Z">
              <w:r w:rsidR="00B375A9" w:rsidRPr="009A3104">
                <w:rPr>
                  <w:rPrChange w:id="1306" w:author="Ilia Bedniakov" w:date="2018-10-04T15:20:00Z">
                    <w:rPr/>
                  </w:rPrChange>
                </w:rPr>
                <w:t xml:space="preserve"> Rezept</w:t>
              </w:r>
            </w:ins>
            <w:r w:rsidRPr="009A3104">
              <w:rPr>
                <w:rPrChange w:id="1307" w:author="Ilia Bedniakov" w:date="2018-10-04T15:20:00Z">
                  <w:rPr/>
                </w:rPrChange>
              </w:rPr>
              <w:t>.</w:t>
            </w:r>
            <w:ins w:id="1308" w:author="Бедняков Илья" w:date="2018-10-03T15:55:00Z">
              <w:r w:rsidR="00B375A9" w:rsidRPr="009A3104">
                <w:rPr>
                  <w:rPrChange w:id="1309" w:author="Ilia Bedniakov" w:date="2018-10-04T15:20:00Z">
                    <w:rPr/>
                  </w:rPrChange>
                </w:rPr>
                <w:t xml:space="preserve"> Die Repschalters, bzw. Sicherheitsendschalters ein sind und entsprechende Störungen quittiert sind. </w:t>
              </w:r>
            </w:ins>
          </w:p>
        </w:tc>
      </w:tr>
      <w:tr w:rsidR="00193CEF" w:rsidRPr="009A3104" w14:paraId="4358E412" w14:textId="77777777" w:rsidTr="00193CEF">
        <w:tc>
          <w:tcPr>
            <w:tcW w:w="3240" w:type="dxa"/>
            <w:shd w:val="pct15" w:color="auto" w:fill="auto"/>
          </w:tcPr>
          <w:p w14:paraId="091FC804" w14:textId="77777777" w:rsidR="00193CEF" w:rsidRPr="009A3104" w:rsidRDefault="00193CEF" w:rsidP="00395697">
            <w:pPr>
              <w:spacing w:before="40" w:after="40"/>
              <w:rPr>
                <w:rPrChange w:id="1310" w:author="Ilia Bedniakov" w:date="2018-10-04T15:20:00Z">
                  <w:rPr/>
                </w:rPrChange>
              </w:rPr>
            </w:pPr>
            <w:r w:rsidRPr="009A3104">
              <w:rPr>
                <w:rPrChange w:id="1311" w:author="Ilia Bedniakov" w:date="2018-10-04T15:20:00Z">
                  <w:rPr/>
                </w:rPrChange>
              </w:rPr>
              <w:t>Test erfolgreich durchgeführt</w:t>
            </w:r>
          </w:p>
        </w:tc>
        <w:tc>
          <w:tcPr>
            <w:tcW w:w="5760" w:type="dxa"/>
          </w:tcPr>
          <w:p w14:paraId="23490531" w14:textId="77777777" w:rsidR="00193CEF" w:rsidRPr="009A3104" w:rsidRDefault="00BE3619" w:rsidP="00395697">
            <w:pPr>
              <w:spacing w:before="40" w:after="40"/>
              <w:rPr>
                <w:rPrChange w:id="1312" w:author="Ilia Bedniakov" w:date="2018-10-04T15:20:00Z">
                  <w:rPr/>
                </w:rPrChange>
              </w:rPr>
            </w:pPr>
            <w:r w:rsidRPr="009A3104">
              <w:rPr>
                <w:rPrChange w:id="1313" w:author="Ilia Bedniakov" w:date="2018-10-04T15:20:00Z">
                  <w:rPr/>
                </w:rPrChange>
              </w:rPr>
              <w:t xml:space="preserve">Ja </w:t>
            </w:r>
          </w:p>
        </w:tc>
      </w:tr>
      <w:tr w:rsidR="00193CEF" w:rsidRPr="009A3104" w14:paraId="4C869613" w14:textId="77777777" w:rsidTr="00193CEF">
        <w:tc>
          <w:tcPr>
            <w:tcW w:w="3240" w:type="dxa"/>
            <w:shd w:val="pct15" w:color="auto" w:fill="auto"/>
          </w:tcPr>
          <w:p w14:paraId="44325404" w14:textId="77777777" w:rsidR="00193CEF" w:rsidRPr="009A3104" w:rsidRDefault="00193CEF" w:rsidP="00395697">
            <w:pPr>
              <w:spacing w:before="40" w:after="40"/>
              <w:rPr>
                <w:rPrChange w:id="1314" w:author="Ilia Bedniakov" w:date="2018-10-04T15:20:00Z">
                  <w:rPr/>
                </w:rPrChange>
              </w:rPr>
            </w:pPr>
            <w:r w:rsidRPr="009A3104">
              <w:rPr>
                <w:rPrChange w:id="1315" w:author="Ilia Bedniakov" w:date="2018-10-04T15:20:00Z">
                  <w:rPr/>
                </w:rPrChange>
              </w:rPr>
              <w:t>Tester</w:t>
            </w:r>
          </w:p>
        </w:tc>
        <w:tc>
          <w:tcPr>
            <w:tcW w:w="5760" w:type="dxa"/>
          </w:tcPr>
          <w:p w14:paraId="59CDF03F" w14:textId="77777777" w:rsidR="00193CEF" w:rsidRPr="009A3104" w:rsidRDefault="00BE3619" w:rsidP="00395697">
            <w:pPr>
              <w:spacing w:before="40" w:after="40"/>
              <w:rPr>
                <w:rPrChange w:id="1316" w:author="Ilia Bedniakov" w:date="2018-10-04T15:20:00Z">
                  <w:rPr/>
                </w:rPrChange>
              </w:rPr>
            </w:pPr>
            <w:r w:rsidRPr="009A3104">
              <w:rPr>
                <w:rPrChange w:id="1317" w:author="Ilia Bedniakov" w:date="2018-10-04T15:20:00Z">
                  <w:rPr/>
                </w:rPrChange>
              </w:rPr>
              <w:t>Ilia Bedniakov</w:t>
            </w:r>
          </w:p>
        </w:tc>
      </w:tr>
      <w:tr w:rsidR="00193CEF" w:rsidRPr="009A3104" w14:paraId="77CB4B3D" w14:textId="77777777" w:rsidTr="00193CEF">
        <w:tc>
          <w:tcPr>
            <w:tcW w:w="3240" w:type="dxa"/>
            <w:shd w:val="pct15" w:color="auto" w:fill="auto"/>
          </w:tcPr>
          <w:p w14:paraId="62383409" w14:textId="77777777" w:rsidR="00193CEF" w:rsidRPr="009A3104" w:rsidRDefault="00193CEF" w:rsidP="00395697">
            <w:pPr>
              <w:spacing w:before="40" w:after="40"/>
              <w:rPr>
                <w:rPrChange w:id="1318" w:author="Ilia Bedniakov" w:date="2018-10-04T15:20:00Z">
                  <w:rPr/>
                </w:rPrChange>
              </w:rPr>
            </w:pPr>
            <w:r w:rsidRPr="009A3104">
              <w:rPr>
                <w:rPrChange w:id="1319" w:author="Ilia Bedniakov" w:date="2018-10-04T15:20:00Z">
                  <w:rPr/>
                </w:rPrChange>
              </w:rPr>
              <w:t>Testdatum</w:t>
            </w:r>
          </w:p>
        </w:tc>
        <w:tc>
          <w:tcPr>
            <w:tcW w:w="5760" w:type="dxa"/>
          </w:tcPr>
          <w:p w14:paraId="21313502" w14:textId="315DED74" w:rsidR="00193CEF" w:rsidRPr="009A3104" w:rsidRDefault="00B375A9" w:rsidP="00395697">
            <w:pPr>
              <w:spacing w:before="40" w:after="40"/>
              <w:rPr>
                <w:rPrChange w:id="1320" w:author="Ilia Bedniakov" w:date="2018-10-04T15:20:00Z">
                  <w:rPr/>
                </w:rPrChange>
              </w:rPr>
            </w:pPr>
            <w:ins w:id="1321" w:author="Бедняков Илья" w:date="2018-10-03T15:54:00Z">
              <w:r w:rsidRPr="009A3104">
                <w:rPr>
                  <w:rPrChange w:id="1322" w:author="Ilia Bedniakov" w:date="2018-10-04T15:20:00Z">
                    <w:rPr/>
                  </w:rPrChange>
                </w:rPr>
                <w:t>24</w:t>
              </w:r>
              <w:del w:id="1323" w:author="Ilia Bedniakov" w:date="2018-10-04T14:47:00Z">
                <w:r w:rsidRPr="009A3104" w:rsidDel="00867D81">
                  <w:rPr>
                    <w:rPrChange w:id="1324" w:author="Ilia Bedniakov" w:date="2018-10-04T15:20:00Z">
                      <w:rPr/>
                    </w:rPrChange>
                  </w:rPr>
                  <w:delText>.10.</w:delText>
                </w:r>
              </w:del>
            </w:ins>
            <w:ins w:id="1325" w:author="Ilia Bedniakov" w:date="2018-10-04T14:47:00Z">
              <w:r w:rsidR="00867D81" w:rsidRPr="009A3104">
                <w:rPr>
                  <w:rPrChange w:id="1326" w:author="Ilia Bedniakov" w:date="2018-10-04T15:20:00Z">
                    <w:rPr/>
                  </w:rPrChange>
                </w:rPr>
                <w:t>.09.</w:t>
              </w:r>
            </w:ins>
            <w:ins w:id="1327" w:author="Бедняков Илья" w:date="2018-10-03T15:54:00Z">
              <w:r w:rsidRPr="009A3104">
                <w:rPr>
                  <w:rPrChange w:id="1328" w:author="Ilia Bedniakov" w:date="2018-10-04T15:20:00Z">
                    <w:rPr/>
                  </w:rPrChange>
                </w:rPr>
                <w:t>2018</w:t>
              </w:r>
            </w:ins>
            <w:del w:id="1329" w:author="Бедняков Илья" w:date="2018-10-03T15:54:00Z">
              <w:r w:rsidR="00BE3619" w:rsidRPr="009A3104" w:rsidDel="00B375A9">
                <w:rPr>
                  <w:rPrChange w:id="1330" w:author="Ilia Bedniakov" w:date="2018-10-04T15:20:00Z">
                    <w:rPr/>
                  </w:rPrChange>
                </w:rPr>
                <w:delText>12.05.2017</w:delText>
              </w:r>
            </w:del>
          </w:p>
        </w:tc>
      </w:tr>
    </w:tbl>
    <w:p w14:paraId="4D12683B" w14:textId="77777777" w:rsidR="00193CEF" w:rsidRPr="009A3104" w:rsidRDefault="00193CEF" w:rsidP="00395697">
      <w:pPr>
        <w:pStyle w:val="4"/>
        <w:rPr>
          <w:rPrChange w:id="1331" w:author="Ilia Bedniakov" w:date="2018-10-04T15:20:00Z">
            <w:rPr/>
          </w:rPrChange>
        </w:rPr>
      </w:pPr>
      <w:bookmarkStart w:id="1332" w:name="_Toc226518411"/>
      <w:bookmarkStart w:id="1333" w:name="_Toc308789897"/>
      <w:r w:rsidRPr="009A3104">
        <w:rPr>
          <w:rPrChange w:id="1334" w:author="Ilia Bedniakov" w:date="2018-10-04T15:20:00Z">
            <w:rPr/>
          </w:rPrChange>
        </w:rPr>
        <w:t xml:space="preserve">Test </w:t>
      </w:r>
      <w:bookmarkEnd w:id="1332"/>
      <w:bookmarkEnd w:id="1333"/>
      <w:r w:rsidR="00BE3619" w:rsidRPr="009A3104">
        <w:rPr>
          <w:rPrChange w:id="1335" w:author="Ilia Bedniakov" w:date="2018-10-04T15:20:00Z">
            <w:rPr/>
          </w:rPrChange>
        </w:rPr>
        <w:t>Ablauf Befüllung und Entleerung REC01 Abscheider</w:t>
      </w:r>
    </w:p>
    <w:tbl>
      <w:tblPr>
        <w:tblW w:w="900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40"/>
        <w:gridCol w:w="5760"/>
      </w:tblGrid>
      <w:tr w:rsidR="00193CEF" w:rsidRPr="009A3104" w14:paraId="7348879B" w14:textId="77777777" w:rsidTr="00193CEF">
        <w:tc>
          <w:tcPr>
            <w:tcW w:w="3240" w:type="dxa"/>
            <w:shd w:val="pct15" w:color="auto" w:fill="auto"/>
          </w:tcPr>
          <w:p w14:paraId="5635900D" w14:textId="77777777" w:rsidR="00193CEF" w:rsidRPr="009A3104" w:rsidRDefault="00193CEF" w:rsidP="00395697">
            <w:pPr>
              <w:spacing w:before="40" w:after="40"/>
              <w:rPr>
                <w:rPrChange w:id="1336" w:author="Ilia Bedniakov" w:date="2018-10-04T15:20:00Z">
                  <w:rPr/>
                </w:rPrChange>
              </w:rPr>
            </w:pPr>
            <w:r w:rsidRPr="009A3104">
              <w:rPr>
                <w:rPrChange w:id="1337" w:author="Ilia Bedniakov" w:date="2018-10-04T15:20:00Z">
                  <w:rPr/>
                </w:rPrChange>
              </w:rPr>
              <w:t>Testspezifikation</w:t>
            </w:r>
          </w:p>
        </w:tc>
        <w:tc>
          <w:tcPr>
            <w:tcW w:w="5760" w:type="dxa"/>
          </w:tcPr>
          <w:p w14:paraId="5FE41CC9" w14:textId="719C1DBA" w:rsidR="00193CEF" w:rsidRPr="009A3104" w:rsidRDefault="00E265E0" w:rsidP="00395697">
            <w:pPr>
              <w:spacing w:before="40" w:after="40"/>
              <w:jc w:val="both"/>
              <w:rPr>
                <w:rPrChange w:id="1338" w:author="Ilia Bedniakov" w:date="2018-10-04T15:20:00Z">
                  <w:rPr/>
                </w:rPrChange>
              </w:rPr>
            </w:pPr>
            <w:r w:rsidRPr="009A3104">
              <w:rPr>
                <w:rPrChange w:id="1339" w:author="Ilia Bedniakov" w:date="2018-10-04T15:20:00Z">
                  <w:rPr/>
                </w:rPrChange>
              </w:rPr>
              <w:t xml:space="preserve">Befüllung läuft bis </w:t>
            </w:r>
            <w:del w:id="1340" w:author="Бедняков Илья" w:date="2018-10-03T15:53:00Z">
              <w:r w:rsidRPr="009A3104" w:rsidDel="00B375A9">
                <w:rPr>
                  <w:rPrChange w:id="1341" w:author="Ilia Bedniakov" w:date="2018-10-04T15:20:00Z">
                    <w:rPr/>
                  </w:rPrChange>
                </w:rPr>
                <w:delText>Low</w:delText>
              </w:r>
            </w:del>
            <w:del w:id="1342" w:author="Бедняков Илья" w:date="2018-10-03T15:54:00Z">
              <w:r w:rsidRPr="009A3104" w:rsidDel="00B375A9">
                <w:rPr>
                  <w:rPrChange w:id="1343" w:author="Ilia Bedniakov" w:date="2018-10-04T15:20:00Z">
                    <w:rPr/>
                  </w:rPrChange>
                </w:rPr>
                <w:delText>Level</w:delText>
              </w:r>
            </w:del>
            <w:ins w:id="1344" w:author="Бедняков Илья" w:date="2018-10-03T15:54:00Z">
              <w:r w:rsidR="00B375A9" w:rsidRPr="009A3104">
                <w:rPr>
                  <w:rPrChange w:id="1345" w:author="Ilia Bedniakov" w:date="2018-10-04T15:20:00Z">
                    <w:rPr/>
                  </w:rPrChange>
                </w:rPr>
                <w:t>Voll Level</w:t>
              </w:r>
            </w:ins>
            <w:r w:rsidRPr="009A3104">
              <w:rPr>
                <w:rPrChange w:id="1346" w:author="Ilia Bedniakov" w:date="2018-10-04T15:20:00Z">
                  <w:rPr/>
                </w:rPrChange>
              </w:rPr>
              <w:t xml:space="preserve"> Melder bedeckt</w:t>
            </w:r>
            <w:ins w:id="1347" w:author="Бедняков Илья" w:date="2018-10-03T16:00:00Z">
              <w:r w:rsidR="004B238E" w:rsidRPr="009A3104">
                <w:rPr>
                  <w:rPrChange w:id="1348" w:author="Ilia Bedniakov" w:date="2018-10-04T15:20:00Z">
                    <w:rPr/>
                  </w:rPrChange>
                </w:rPr>
                <w:t xml:space="preserve"> oder </w:t>
              </w:r>
            </w:ins>
            <w:ins w:id="1349" w:author="Бедняков Илья" w:date="2018-10-03T16:01:00Z">
              <w:r w:rsidR="004B238E" w:rsidRPr="009A3104">
                <w:rPr>
                  <w:rPrChange w:id="1350" w:author="Ilia Bedniakov" w:date="2018-10-04T15:20:00Z">
                    <w:rPr/>
                  </w:rPrChange>
                </w:rPr>
                <w:t>Sekundär</w:t>
              </w:r>
            </w:ins>
            <w:ins w:id="1351" w:author="Бедняков Илья" w:date="2018-10-03T16:00:00Z">
              <w:r w:rsidR="004B238E" w:rsidRPr="009A3104">
                <w:rPr>
                  <w:rPrChange w:id="1352" w:author="Ilia Bedniakov" w:date="2018-10-04T15:20:00Z">
                    <w:rPr/>
                  </w:rPrChange>
                </w:rPr>
                <w:t xml:space="preserve"> Filter </w:t>
              </w:r>
            </w:ins>
            <w:ins w:id="1353" w:author="Ilia Bedniakov" w:date="2018-10-04T15:22:00Z">
              <w:r w:rsidR="00B90B8C">
                <w:t xml:space="preserve">SF01 </w:t>
              </w:r>
            </w:ins>
            <w:ins w:id="1354" w:author="Бедняков Илья" w:date="2018-10-03T16:00:00Z">
              <w:r w:rsidR="004B238E" w:rsidRPr="009A3104">
                <w:rPr>
                  <w:rPrChange w:id="1355" w:author="Ilia Bedniakov" w:date="2018-10-04T15:20:00Z">
                    <w:rPr/>
                  </w:rPrChange>
                </w:rPr>
                <w:t>nicht OK ist</w:t>
              </w:r>
            </w:ins>
            <w:del w:id="1356" w:author="Бедняков Илья" w:date="2018-10-03T15:53:00Z">
              <w:r w:rsidRPr="009A3104" w:rsidDel="00B375A9">
                <w:rPr>
                  <w:rPrChange w:id="1357" w:author="Ilia Bedniakov" w:date="2018-10-04T15:20:00Z">
                    <w:rPr/>
                  </w:rPrChange>
                </w:rPr>
                <w:delText xml:space="preserve"> ist + Verzögerung Zeit (einstellbar von der VISU)</w:delText>
              </w:r>
            </w:del>
            <w:r w:rsidRPr="009A3104">
              <w:rPr>
                <w:rPrChange w:id="1358" w:author="Ilia Bedniakov" w:date="2018-10-04T15:20:00Z">
                  <w:rPr/>
                </w:rPrChange>
              </w:rPr>
              <w:t xml:space="preserve">, dann startet wieder wenn LowLevel Melder frei </w:t>
            </w:r>
            <w:del w:id="1359" w:author="Бедняков Илья" w:date="2018-10-03T15:54:00Z">
              <w:r w:rsidRPr="009A3104" w:rsidDel="00B375A9">
                <w:rPr>
                  <w:rPrChange w:id="1360" w:author="Ilia Bedniakov" w:date="2018-10-04T15:20:00Z">
                    <w:rPr/>
                  </w:rPrChange>
                </w:rPr>
                <w:delText>ist</w:delText>
              </w:r>
            </w:del>
            <w:ins w:id="1361" w:author="Бедняков Илья" w:date="2018-10-03T15:54:00Z">
              <w:r w:rsidR="00B375A9" w:rsidRPr="009A3104">
                <w:rPr>
                  <w:rPrChange w:id="1362" w:author="Ilia Bedniakov" w:date="2018-10-04T15:20:00Z">
                    <w:rPr/>
                  </w:rPrChange>
                </w:rPr>
                <w:t>ist (einstellbar von der VISU)</w:t>
              </w:r>
            </w:ins>
            <w:ins w:id="1363" w:author="Бедняков Илья" w:date="2018-10-03T16:01:00Z">
              <w:r w:rsidR="004B238E" w:rsidRPr="009A3104">
                <w:rPr>
                  <w:rPrChange w:id="1364" w:author="Ilia Bedniakov" w:date="2018-10-04T15:20:00Z">
                    <w:rPr/>
                  </w:rPrChange>
                </w:rPr>
                <w:t>/</w:t>
              </w:r>
            </w:ins>
            <w:ins w:id="1365" w:author="Ilia Bedniakov" w:date="2018-10-04T15:22:00Z">
              <w:r w:rsidR="00B90B8C">
                <w:t>im Fall, dass SF01</w:t>
              </w:r>
            </w:ins>
            <w:ins w:id="1366" w:author="Ilia Bedniakov" w:date="2018-10-04T15:23:00Z">
              <w:r w:rsidR="00B90B8C">
                <w:t xml:space="preserve"> nicht OK ist </w:t>
              </w:r>
            </w:ins>
            <w:ins w:id="1367" w:author="Бедняков Илья" w:date="2018-10-03T16:01:00Z">
              <w:r w:rsidR="004B238E" w:rsidRPr="009A3104">
                <w:rPr>
                  <w:rPrChange w:id="1368" w:author="Ilia Bedniakov" w:date="2018-10-04T15:20:00Z">
                    <w:rPr/>
                  </w:rPrChange>
                </w:rPr>
                <w:t xml:space="preserve">nächste Start </w:t>
              </w:r>
            </w:ins>
            <w:del w:id="1369" w:author="Бедняков Илья" w:date="2018-10-03T16:01:00Z">
              <w:r w:rsidRPr="009A3104" w:rsidDel="004B238E">
                <w:rPr>
                  <w:rPrChange w:id="1370" w:author="Ilia Bedniakov" w:date="2018-10-04T15:20:00Z">
                    <w:rPr/>
                  </w:rPrChange>
                </w:rPr>
                <w:delText xml:space="preserve">. </w:delText>
              </w:r>
            </w:del>
            <w:ins w:id="1371" w:author="Бедняков Илья" w:date="2018-10-03T16:01:00Z">
              <w:r w:rsidR="004B238E" w:rsidRPr="009A3104">
                <w:rPr>
                  <w:rPrChange w:id="1372" w:author="Ilia Bedniakov" w:date="2018-10-04T15:20:00Z">
                    <w:rPr/>
                  </w:rPrChange>
                </w:rPr>
                <w:t xml:space="preserve">erforderlich. </w:t>
              </w:r>
            </w:ins>
          </w:p>
          <w:p w14:paraId="4D313199" w14:textId="77777777" w:rsidR="00E265E0" w:rsidRPr="009A3104" w:rsidRDefault="00E265E0" w:rsidP="00E265E0">
            <w:pPr>
              <w:spacing w:before="40" w:after="40"/>
              <w:jc w:val="both"/>
              <w:rPr>
                <w:rPrChange w:id="1373" w:author="Ilia Bedniakov" w:date="2018-10-04T15:20:00Z">
                  <w:rPr/>
                </w:rPrChange>
              </w:rPr>
            </w:pPr>
            <w:r w:rsidRPr="009A3104">
              <w:rPr>
                <w:b/>
                <w:rPrChange w:id="1374" w:author="Ilia Bedniakov" w:date="2018-10-04T15:20:00Z">
                  <w:rPr>
                    <w:b/>
                  </w:rPr>
                </w:rPrChange>
              </w:rPr>
              <w:t>Bem</w:t>
            </w:r>
            <w:r w:rsidRPr="009A3104">
              <w:rPr>
                <w:rPrChange w:id="1375" w:author="Ilia Bedniakov" w:date="2018-10-04T15:20:00Z">
                  <w:rPr/>
                </w:rPrChange>
              </w:rPr>
              <w:t xml:space="preserve">: Befüllung läuft wenn Förderung freigegeben ist und Reparatur Schalter bei Schleuse OK ist. Auch Sicherheit Endschalters OK seien müssen. </w:t>
            </w:r>
          </w:p>
        </w:tc>
      </w:tr>
      <w:tr w:rsidR="00193CEF" w:rsidRPr="009A3104" w14:paraId="7B99CEE7" w14:textId="77777777" w:rsidTr="00193CEF">
        <w:tc>
          <w:tcPr>
            <w:tcW w:w="3240" w:type="dxa"/>
            <w:shd w:val="pct15" w:color="auto" w:fill="auto"/>
          </w:tcPr>
          <w:p w14:paraId="40873B05" w14:textId="77777777" w:rsidR="00193CEF" w:rsidRPr="009A3104" w:rsidRDefault="00193CEF" w:rsidP="00395697">
            <w:pPr>
              <w:spacing w:before="40" w:after="40"/>
              <w:rPr>
                <w:rPrChange w:id="1376" w:author="Ilia Bedniakov" w:date="2018-10-04T15:20:00Z">
                  <w:rPr/>
                </w:rPrChange>
              </w:rPr>
            </w:pPr>
            <w:r w:rsidRPr="009A3104">
              <w:rPr>
                <w:rPrChange w:id="1377" w:author="Ilia Bedniakov" w:date="2018-10-04T15:20:00Z">
                  <w:rPr/>
                </w:rPrChange>
              </w:rPr>
              <w:t>Test erfolgreich durchgeführt</w:t>
            </w:r>
          </w:p>
        </w:tc>
        <w:tc>
          <w:tcPr>
            <w:tcW w:w="5760" w:type="dxa"/>
          </w:tcPr>
          <w:p w14:paraId="1EF01672" w14:textId="77777777" w:rsidR="00193CEF" w:rsidRPr="009A3104" w:rsidRDefault="00E265E0" w:rsidP="00395697">
            <w:pPr>
              <w:spacing w:before="40" w:after="40"/>
              <w:rPr>
                <w:rPrChange w:id="1378" w:author="Ilia Bedniakov" w:date="2018-10-04T15:20:00Z">
                  <w:rPr/>
                </w:rPrChange>
              </w:rPr>
            </w:pPr>
            <w:r w:rsidRPr="009A3104">
              <w:rPr>
                <w:rPrChange w:id="1379" w:author="Ilia Bedniakov" w:date="2018-10-04T15:20:00Z">
                  <w:rPr/>
                </w:rPrChange>
              </w:rPr>
              <w:t>Ja</w:t>
            </w:r>
          </w:p>
        </w:tc>
      </w:tr>
      <w:tr w:rsidR="00193CEF" w:rsidRPr="009A3104" w14:paraId="6264A39E" w14:textId="77777777" w:rsidTr="00193CEF">
        <w:tc>
          <w:tcPr>
            <w:tcW w:w="3240" w:type="dxa"/>
            <w:shd w:val="pct15" w:color="auto" w:fill="auto"/>
          </w:tcPr>
          <w:p w14:paraId="56A37CA9" w14:textId="77777777" w:rsidR="00193CEF" w:rsidRPr="009A3104" w:rsidRDefault="00193CEF" w:rsidP="00395697">
            <w:pPr>
              <w:spacing w:before="40" w:after="40"/>
              <w:rPr>
                <w:rPrChange w:id="1380" w:author="Ilia Bedniakov" w:date="2018-10-04T15:20:00Z">
                  <w:rPr/>
                </w:rPrChange>
              </w:rPr>
            </w:pPr>
            <w:r w:rsidRPr="009A3104">
              <w:rPr>
                <w:rPrChange w:id="1381" w:author="Ilia Bedniakov" w:date="2018-10-04T15:20:00Z">
                  <w:rPr/>
                </w:rPrChange>
              </w:rPr>
              <w:t>Tester</w:t>
            </w:r>
          </w:p>
        </w:tc>
        <w:tc>
          <w:tcPr>
            <w:tcW w:w="5760" w:type="dxa"/>
          </w:tcPr>
          <w:p w14:paraId="58F24C44" w14:textId="77777777" w:rsidR="00193CEF" w:rsidRPr="009A3104" w:rsidRDefault="00E265E0" w:rsidP="00395697">
            <w:pPr>
              <w:spacing w:before="40" w:after="40"/>
              <w:rPr>
                <w:rPrChange w:id="1382" w:author="Ilia Bedniakov" w:date="2018-10-04T15:20:00Z">
                  <w:rPr/>
                </w:rPrChange>
              </w:rPr>
            </w:pPr>
            <w:r w:rsidRPr="009A3104">
              <w:rPr>
                <w:rPrChange w:id="1383" w:author="Ilia Bedniakov" w:date="2018-10-04T15:20:00Z">
                  <w:rPr/>
                </w:rPrChange>
              </w:rPr>
              <w:t>Ilia Bedniakov</w:t>
            </w:r>
          </w:p>
        </w:tc>
      </w:tr>
      <w:tr w:rsidR="00193CEF" w:rsidRPr="009A3104" w14:paraId="2C31DC69" w14:textId="77777777" w:rsidTr="00193CEF">
        <w:tc>
          <w:tcPr>
            <w:tcW w:w="3240" w:type="dxa"/>
            <w:shd w:val="pct15" w:color="auto" w:fill="auto"/>
          </w:tcPr>
          <w:p w14:paraId="49E5D936" w14:textId="77777777" w:rsidR="00193CEF" w:rsidRPr="009A3104" w:rsidRDefault="00193CEF" w:rsidP="00395697">
            <w:pPr>
              <w:spacing w:before="40" w:after="40"/>
              <w:rPr>
                <w:rPrChange w:id="1384" w:author="Ilia Bedniakov" w:date="2018-10-04T15:20:00Z">
                  <w:rPr/>
                </w:rPrChange>
              </w:rPr>
            </w:pPr>
            <w:r w:rsidRPr="009A3104">
              <w:rPr>
                <w:rPrChange w:id="1385" w:author="Ilia Bedniakov" w:date="2018-10-04T15:20:00Z">
                  <w:rPr/>
                </w:rPrChange>
              </w:rPr>
              <w:t>Testdatum</w:t>
            </w:r>
          </w:p>
        </w:tc>
        <w:tc>
          <w:tcPr>
            <w:tcW w:w="5760" w:type="dxa"/>
          </w:tcPr>
          <w:p w14:paraId="11CACD47" w14:textId="7B6B4E3C" w:rsidR="00193CEF" w:rsidRPr="009A3104" w:rsidRDefault="00B375A9" w:rsidP="00395697">
            <w:pPr>
              <w:spacing w:before="40" w:after="40"/>
              <w:rPr>
                <w:rPrChange w:id="1386" w:author="Ilia Bedniakov" w:date="2018-10-04T15:20:00Z">
                  <w:rPr/>
                </w:rPrChange>
              </w:rPr>
            </w:pPr>
            <w:ins w:id="1387" w:author="Бедняков Илья" w:date="2018-10-03T15:54:00Z">
              <w:r w:rsidRPr="009A3104">
                <w:rPr>
                  <w:rPrChange w:id="1388" w:author="Ilia Bedniakov" w:date="2018-10-04T15:20:00Z">
                    <w:rPr/>
                  </w:rPrChange>
                </w:rPr>
                <w:t>24</w:t>
              </w:r>
              <w:del w:id="1389" w:author="Ilia Bedniakov" w:date="2018-10-04T14:47:00Z">
                <w:r w:rsidRPr="009A3104" w:rsidDel="00867D81">
                  <w:rPr>
                    <w:rPrChange w:id="1390" w:author="Ilia Bedniakov" w:date="2018-10-04T15:20:00Z">
                      <w:rPr/>
                    </w:rPrChange>
                  </w:rPr>
                  <w:delText>.10.</w:delText>
                </w:r>
              </w:del>
            </w:ins>
            <w:ins w:id="1391" w:author="Ilia Bedniakov" w:date="2018-10-04T14:47:00Z">
              <w:r w:rsidR="00867D81" w:rsidRPr="009A3104">
                <w:rPr>
                  <w:rPrChange w:id="1392" w:author="Ilia Bedniakov" w:date="2018-10-04T15:20:00Z">
                    <w:rPr/>
                  </w:rPrChange>
                </w:rPr>
                <w:t>.09.</w:t>
              </w:r>
            </w:ins>
            <w:ins w:id="1393" w:author="Бедняков Илья" w:date="2018-10-03T15:54:00Z">
              <w:r w:rsidRPr="009A3104">
                <w:rPr>
                  <w:rPrChange w:id="1394" w:author="Ilia Bedniakov" w:date="2018-10-04T15:20:00Z">
                    <w:rPr/>
                  </w:rPrChange>
                </w:rPr>
                <w:t>2018</w:t>
              </w:r>
            </w:ins>
            <w:del w:id="1395" w:author="Бедняков Илья" w:date="2018-10-03T15:54:00Z">
              <w:r w:rsidR="00E265E0" w:rsidRPr="009A3104" w:rsidDel="00B375A9">
                <w:rPr>
                  <w:rPrChange w:id="1396" w:author="Ilia Bedniakov" w:date="2018-10-04T15:20:00Z">
                    <w:rPr/>
                  </w:rPrChange>
                </w:rPr>
                <w:delText>13.05.2017</w:delText>
              </w:r>
            </w:del>
          </w:p>
        </w:tc>
      </w:tr>
    </w:tbl>
    <w:p w14:paraId="0FE163CA" w14:textId="77777777" w:rsidR="00E265E0" w:rsidRPr="009A3104" w:rsidRDefault="00E265E0" w:rsidP="00E265E0">
      <w:pPr>
        <w:pStyle w:val="4"/>
        <w:rPr>
          <w:rPrChange w:id="1397" w:author="Ilia Bedniakov" w:date="2018-10-04T15:20:00Z">
            <w:rPr/>
          </w:rPrChange>
        </w:rPr>
      </w:pPr>
      <w:bookmarkStart w:id="1398" w:name="_Toc226518412"/>
      <w:bookmarkStart w:id="1399" w:name="_Toc308789898"/>
      <w:r w:rsidRPr="009A3104">
        <w:rPr>
          <w:rPrChange w:id="1400" w:author="Ilia Bedniakov" w:date="2018-10-04T15:20:00Z">
            <w:rPr/>
          </w:rPrChange>
        </w:rPr>
        <w:lastRenderedPageBreak/>
        <w:t xml:space="preserve">Test </w:t>
      </w:r>
      <w:r w:rsidR="00C20207" w:rsidRPr="009A3104">
        <w:rPr>
          <w:rPrChange w:id="1401" w:author="Ilia Bedniakov" w:date="2018-10-04T15:20:00Z">
            <w:rPr/>
          </w:rPrChange>
        </w:rPr>
        <w:t>Ablauf Entleerung RE</w:t>
      </w:r>
      <w:r w:rsidRPr="009A3104">
        <w:rPr>
          <w:rPrChange w:id="1402" w:author="Ilia Bedniakov" w:date="2018-10-04T15:20:00Z">
            <w:rPr/>
          </w:rPrChange>
        </w:rPr>
        <w:t>C01 Abscheider</w:t>
      </w:r>
    </w:p>
    <w:tbl>
      <w:tblPr>
        <w:tblW w:w="900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40"/>
        <w:gridCol w:w="5760"/>
      </w:tblGrid>
      <w:tr w:rsidR="00E265E0" w:rsidRPr="009A3104" w14:paraId="4108C7BA" w14:textId="77777777" w:rsidTr="004B238E">
        <w:tc>
          <w:tcPr>
            <w:tcW w:w="3240" w:type="dxa"/>
            <w:shd w:val="pct15" w:color="auto" w:fill="auto"/>
          </w:tcPr>
          <w:p w14:paraId="54BE0656" w14:textId="77777777" w:rsidR="00E265E0" w:rsidRPr="009A3104" w:rsidRDefault="00E265E0" w:rsidP="004B238E">
            <w:pPr>
              <w:spacing w:before="40" w:after="40"/>
              <w:rPr>
                <w:rPrChange w:id="1403" w:author="Ilia Bedniakov" w:date="2018-10-04T15:20:00Z">
                  <w:rPr/>
                </w:rPrChange>
              </w:rPr>
            </w:pPr>
            <w:r w:rsidRPr="009A3104">
              <w:rPr>
                <w:rPrChange w:id="1404" w:author="Ilia Bedniakov" w:date="2018-10-04T15:20:00Z">
                  <w:rPr/>
                </w:rPrChange>
              </w:rPr>
              <w:t>Testspezifikation</w:t>
            </w:r>
          </w:p>
        </w:tc>
        <w:tc>
          <w:tcPr>
            <w:tcW w:w="5760" w:type="dxa"/>
          </w:tcPr>
          <w:p w14:paraId="1905F5CC" w14:textId="34D8A11A" w:rsidR="00E265E0" w:rsidRPr="009A3104" w:rsidRDefault="00C20207" w:rsidP="004B238E">
            <w:pPr>
              <w:spacing w:before="40" w:after="40"/>
              <w:jc w:val="both"/>
              <w:rPr>
                <w:rPrChange w:id="1405" w:author="Ilia Bedniakov" w:date="2018-10-04T15:20:00Z">
                  <w:rPr/>
                </w:rPrChange>
              </w:rPr>
            </w:pPr>
            <w:r w:rsidRPr="009A3104">
              <w:rPr>
                <w:rPrChange w:id="1406" w:author="Ilia Bedniakov" w:date="2018-10-04T15:20:00Z">
                  <w:rPr/>
                </w:rPrChange>
              </w:rPr>
              <w:t>Entleerung</w:t>
            </w:r>
            <w:r w:rsidR="00E265E0" w:rsidRPr="009A3104">
              <w:rPr>
                <w:rPrChange w:id="1407" w:author="Ilia Bedniakov" w:date="2018-10-04T15:20:00Z">
                  <w:rPr/>
                </w:rPrChange>
              </w:rPr>
              <w:t xml:space="preserve"> läuft</w:t>
            </w:r>
            <w:r w:rsidRPr="009A3104">
              <w:rPr>
                <w:rPrChange w:id="1408" w:author="Ilia Bedniakov" w:date="2018-10-04T15:20:00Z">
                  <w:rPr/>
                </w:rPrChange>
              </w:rPr>
              <w:t xml:space="preserve"> bis </w:t>
            </w:r>
            <w:proofErr w:type="spellStart"/>
            <w:r w:rsidRPr="009A3104">
              <w:rPr>
                <w:rPrChange w:id="1409" w:author="Ilia Bedniakov" w:date="2018-10-04T15:20:00Z">
                  <w:rPr/>
                </w:rPrChange>
              </w:rPr>
              <w:t>High</w:t>
            </w:r>
            <w:r w:rsidR="00E265E0" w:rsidRPr="009A3104">
              <w:rPr>
                <w:rPrChange w:id="1410" w:author="Ilia Bedniakov" w:date="2018-10-04T15:20:00Z">
                  <w:rPr/>
                </w:rPrChange>
              </w:rPr>
              <w:t>Level</w:t>
            </w:r>
            <w:proofErr w:type="spellEnd"/>
            <w:r w:rsidR="00E265E0" w:rsidRPr="009A3104">
              <w:rPr>
                <w:rPrChange w:id="1411" w:author="Ilia Bedniakov" w:date="2018-10-04T15:20:00Z">
                  <w:rPr/>
                </w:rPrChange>
              </w:rPr>
              <w:t xml:space="preserve"> Melder </w:t>
            </w:r>
            <w:r w:rsidRPr="009A3104">
              <w:rPr>
                <w:rPrChange w:id="1412" w:author="Ilia Bedniakov" w:date="2018-10-04T15:20:00Z">
                  <w:rPr/>
                </w:rPrChange>
              </w:rPr>
              <w:t>HP0</w:t>
            </w:r>
            <w:ins w:id="1413" w:author="Бедняков Илья" w:date="2018-10-03T15:54:00Z">
              <w:r w:rsidR="00B375A9" w:rsidRPr="009A3104">
                <w:rPr>
                  <w:rPrChange w:id="1414" w:author="Ilia Bedniakov" w:date="2018-10-04T15:20:00Z">
                    <w:rPr/>
                  </w:rPrChange>
                </w:rPr>
                <w:t>1</w:t>
              </w:r>
            </w:ins>
            <w:del w:id="1415" w:author="Бедняков Илья" w:date="2018-10-03T15:54:00Z">
              <w:r w:rsidRPr="009A3104" w:rsidDel="00B375A9">
                <w:rPr>
                  <w:rPrChange w:id="1416" w:author="Ilia Bedniakov" w:date="2018-10-04T15:20:00Z">
                    <w:rPr/>
                  </w:rPrChange>
                </w:rPr>
                <w:delText>3</w:delText>
              </w:r>
            </w:del>
            <w:r w:rsidRPr="009A3104">
              <w:rPr>
                <w:rPrChange w:id="1417" w:author="Ilia Bedniakov" w:date="2018-10-04T15:20:00Z">
                  <w:rPr/>
                </w:rPrChange>
              </w:rPr>
              <w:t xml:space="preserve"> </w:t>
            </w:r>
            <w:r w:rsidR="00E265E0" w:rsidRPr="009A3104">
              <w:rPr>
                <w:rPrChange w:id="1418" w:author="Ilia Bedniakov" w:date="2018-10-04T15:20:00Z">
                  <w:rPr/>
                </w:rPrChange>
              </w:rPr>
              <w:t>bedeckt ist</w:t>
            </w:r>
            <w:r w:rsidRPr="009A3104">
              <w:rPr>
                <w:rPrChange w:id="1419" w:author="Ilia Bedniakov" w:date="2018-10-04T15:20:00Z">
                  <w:rPr/>
                </w:rPrChange>
              </w:rPr>
              <w:t xml:space="preserve"> und startet wieder nach der</w:t>
            </w:r>
            <w:r w:rsidR="00E265E0" w:rsidRPr="009A3104">
              <w:rPr>
                <w:rPrChange w:id="1420" w:author="Ilia Bedniakov" w:date="2018-10-04T15:20:00Z">
                  <w:rPr/>
                </w:rPrChange>
              </w:rPr>
              <w:t xml:space="preserve"> Verzögerung Zeit (einstellbar von der VISU)</w:t>
            </w:r>
            <w:r w:rsidRPr="009A3104">
              <w:rPr>
                <w:rPrChange w:id="1421" w:author="Ilia Bedniakov" w:date="2018-10-04T15:20:00Z">
                  <w:rPr/>
                </w:rPrChange>
              </w:rPr>
              <w:t xml:space="preserve">, </w:t>
            </w:r>
            <w:r w:rsidR="00E265E0" w:rsidRPr="009A3104">
              <w:rPr>
                <w:rPrChange w:id="1422" w:author="Ilia Bedniakov" w:date="2018-10-04T15:20:00Z">
                  <w:rPr/>
                </w:rPrChange>
              </w:rPr>
              <w:t xml:space="preserve"> </w:t>
            </w:r>
          </w:p>
          <w:p w14:paraId="14B363CF" w14:textId="2968B12A" w:rsidR="00E265E0" w:rsidRPr="009A3104" w:rsidRDefault="00E265E0">
            <w:pPr>
              <w:spacing w:before="40" w:after="40"/>
              <w:jc w:val="both"/>
              <w:rPr>
                <w:rPrChange w:id="1423" w:author="Ilia Bedniakov" w:date="2018-10-04T15:20:00Z">
                  <w:rPr/>
                </w:rPrChange>
              </w:rPr>
            </w:pPr>
            <w:r w:rsidRPr="009A3104">
              <w:rPr>
                <w:b/>
                <w:rPrChange w:id="1424" w:author="Ilia Bedniakov" w:date="2018-10-04T15:20:00Z">
                  <w:rPr>
                    <w:b/>
                  </w:rPr>
                </w:rPrChange>
              </w:rPr>
              <w:t>Bem</w:t>
            </w:r>
            <w:r w:rsidRPr="009A3104">
              <w:rPr>
                <w:rPrChange w:id="1425" w:author="Ilia Bedniakov" w:date="2018-10-04T15:20:00Z">
                  <w:rPr/>
                </w:rPrChange>
              </w:rPr>
              <w:t xml:space="preserve">: </w:t>
            </w:r>
            <w:r w:rsidR="00C20207" w:rsidRPr="009A3104">
              <w:rPr>
                <w:rPrChange w:id="1426" w:author="Ilia Bedniakov" w:date="2018-10-04T15:20:00Z">
                  <w:rPr/>
                </w:rPrChange>
              </w:rPr>
              <w:t>Entleerung</w:t>
            </w:r>
            <w:r w:rsidRPr="009A3104">
              <w:rPr>
                <w:rPrChange w:id="1427" w:author="Ilia Bedniakov" w:date="2018-10-04T15:20:00Z">
                  <w:rPr/>
                </w:rPrChange>
              </w:rPr>
              <w:t xml:space="preserve"> läuft wenn </w:t>
            </w:r>
            <w:r w:rsidR="00C20207" w:rsidRPr="009A3104">
              <w:rPr>
                <w:rPrChange w:id="1428" w:author="Ilia Bedniakov" w:date="2018-10-04T15:20:00Z">
                  <w:rPr/>
                </w:rPrChange>
              </w:rPr>
              <w:t xml:space="preserve">die </w:t>
            </w:r>
            <w:r w:rsidRPr="009A3104">
              <w:rPr>
                <w:rPrChange w:id="1429" w:author="Ilia Bedniakov" w:date="2018-10-04T15:20:00Z">
                  <w:rPr/>
                </w:rPrChange>
              </w:rPr>
              <w:t>Förderung freigegeben ist und Reparatur Schalter</w:t>
            </w:r>
            <w:r w:rsidR="00C20207" w:rsidRPr="009A3104">
              <w:rPr>
                <w:rPrChange w:id="1430" w:author="Ilia Bedniakov" w:date="2018-10-04T15:20:00Z">
                  <w:rPr/>
                </w:rPrChange>
              </w:rPr>
              <w:t>s bei alle Motoren</w:t>
            </w:r>
            <w:r w:rsidRPr="009A3104">
              <w:rPr>
                <w:rPrChange w:id="1431" w:author="Ilia Bedniakov" w:date="2018-10-04T15:20:00Z">
                  <w:rPr/>
                </w:rPrChange>
              </w:rPr>
              <w:t xml:space="preserve"> OK ist. </w:t>
            </w:r>
            <w:del w:id="1432" w:author="Бедняков Илья" w:date="2018-10-03T15:56:00Z">
              <w:r w:rsidRPr="009A3104" w:rsidDel="00B375A9">
                <w:rPr>
                  <w:rPrChange w:id="1433" w:author="Ilia Bedniakov" w:date="2018-10-04T15:20:00Z">
                    <w:rPr/>
                  </w:rPrChange>
                </w:rPr>
                <w:delText xml:space="preserve">Auch </w:delText>
              </w:r>
              <w:r w:rsidR="00C20207" w:rsidRPr="009A3104" w:rsidDel="00B375A9">
                <w:rPr>
                  <w:rPrChange w:id="1434" w:author="Ilia Bedniakov" w:date="2018-10-04T15:20:00Z">
                    <w:rPr/>
                  </w:rPrChange>
                </w:rPr>
                <w:delText>Sicherheit</w:delText>
              </w:r>
              <w:r w:rsidRPr="009A3104" w:rsidDel="00B375A9">
                <w:rPr>
                  <w:rPrChange w:id="1435" w:author="Ilia Bedniakov" w:date="2018-10-04T15:20:00Z">
                    <w:rPr/>
                  </w:rPrChange>
                </w:rPr>
                <w:delText xml:space="preserve"> Endschalters </w:delText>
              </w:r>
              <w:r w:rsidR="00C20207" w:rsidRPr="009A3104" w:rsidDel="00B375A9">
                <w:rPr>
                  <w:rPrChange w:id="1436" w:author="Ilia Bedniakov" w:date="2018-10-04T15:20:00Z">
                    <w:rPr/>
                  </w:rPrChange>
                </w:rPr>
                <w:delText xml:space="preserve">bei der Schleuse und Metall Abscheider </w:delText>
              </w:r>
              <w:r w:rsidRPr="009A3104" w:rsidDel="00B375A9">
                <w:rPr>
                  <w:rPrChange w:id="1437" w:author="Ilia Bedniakov" w:date="2018-10-04T15:20:00Z">
                    <w:rPr/>
                  </w:rPrChange>
                </w:rPr>
                <w:delText xml:space="preserve">OK seien müssen. </w:delText>
              </w:r>
            </w:del>
          </w:p>
        </w:tc>
      </w:tr>
      <w:tr w:rsidR="00E265E0" w:rsidRPr="009A3104" w14:paraId="6EDF6311" w14:textId="77777777" w:rsidTr="004B238E">
        <w:tc>
          <w:tcPr>
            <w:tcW w:w="3240" w:type="dxa"/>
            <w:shd w:val="pct15" w:color="auto" w:fill="auto"/>
          </w:tcPr>
          <w:p w14:paraId="08E30802" w14:textId="77777777" w:rsidR="00E265E0" w:rsidRPr="009A3104" w:rsidRDefault="00E265E0" w:rsidP="004B238E">
            <w:pPr>
              <w:spacing w:before="40" w:after="40"/>
              <w:rPr>
                <w:rPrChange w:id="1438" w:author="Ilia Bedniakov" w:date="2018-10-04T15:20:00Z">
                  <w:rPr/>
                </w:rPrChange>
              </w:rPr>
            </w:pPr>
            <w:r w:rsidRPr="009A3104">
              <w:rPr>
                <w:rPrChange w:id="1439" w:author="Ilia Bedniakov" w:date="2018-10-04T15:20:00Z">
                  <w:rPr/>
                </w:rPrChange>
              </w:rPr>
              <w:t>Test erfolgreich durchgeführt</w:t>
            </w:r>
          </w:p>
        </w:tc>
        <w:tc>
          <w:tcPr>
            <w:tcW w:w="5760" w:type="dxa"/>
          </w:tcPr>
          <w:p w14:paraId="08B6FB9D" w14:textId="77777777" w:rsidR="00E265E0" w:rsidRPr="009A3104" w:rsidRDefault="00E265E0" w:rsidP="004B238E">
            <w:pPr>
              <w:spacing w:before="40" w:after="40"/>
              <w:rPr>
                <w:rPrChange w:id="1440" w:author="Ilia Bedniakov" w:date="2018-10-04T15:20:00Z">
                  <w:rPr/>
                </w:rPrChange>
              </w:rPr>
            </w:pPr>
            <w:r w:rsidRPr="009A3104">
              <w:rPr>
                <w:rPrChange w:id="1441" w:author="Ilia Bedniakov" w:date="2018-10-04T15:20:00Z">
                  <w:rPr/>
                </w:rPrChange>
              </w:rPr>
              <w:t>Ja</w:t>
            </w:r>
          </w:p>
        </w:tc>
      </w:tr>
      <w:tr w:rsidR="00E265E0" w:rsidRPr="009A3104" w14:paraId="0A4EB1B9" w14:textId="77777777" w:rsidTr="004B238E">
        <w:tc>
          <w:tcPr>
            <w:tcW w:w="3240" w:type="dxa"/>
            <w:shd w:val="pct15" w:color="auto" w:fill="auto"/>
          </w:tcPr>
          <w:p w14:paraId="0AE86363" w14:textId="77777777" w:rsidR="00E265E0" w:rsidRPr="009A3104" w:rsidRDefault="00E265E0" w:rsidP="004B238E">
            <w:pPr>
              <w:spacing w:before="40" w:after="40"/>
              <w:rPr>
                <w:rPrChange w:id="1442" w:author="Ilia Bedniakov" w:date="2018-10-04T15:20:00Z">
                  <w:rPr/>
                </w:rPrChange>
              </w:rPr>
            </w:pPr>
            <w:r w:rsidRPr="009A3104">
              <w:rPr>
                <w:rPrChange w:id="1443" w:author="Ilia Bedniakov" w:date="2018-10-04T15:20:00Z">
                  <w:rPr/>
                </w:rPrChange>
              </w:rPr>
              <w:t>Tester</w:t>
            </w:r>
          </w:p>
        </w:tc>
        <w:tc>
          <w:tcPr>
            <w:tcW w:w="5760" w:type="dxa"/>
          </w:tcPr>
          <w:p w14:paraId="10398923" w14:textId="77777777" w:rsidR="00E265E0" w:rsidRPr="009A3104" w:rsidRDefault="00E265E0" w:rsidP="004B238E">
            <w:pPr>
              <w:spacing w:before="40" w:after="40"/>
              <w:rPr>
                <w:rPrChange w:id="1444" w:author="Ilia Bedniakov" w:date="2018-10-04T15:20:00Z">
                  <w:rPr/>
                </w:rPrChange>
              </w:rPr>
            </w:pPr>
            <w:r w:rsidRPr="009A3104">
              <w:rPr>
                <w:rPrChange w:id="1445" w:author="Ilia Bedniakov" w:date="2018-10-04T15:20:00Z">
                  <w:rPr/>
                </w:rPrChange>
              </w:rPr>
              <w:t>Ilia Bedniakov</w:t>
            </w:r>
          </w:p>
        </w:tc>
      </w:tr>
      <w:tr w:rsidR="00E265E0" w:rsidRPr="009A3104" w14:paraId="617538C1" w14:textId="77777777" w:rsidTr="004B238E">
        <w:tc>
          <w:tcPr>
            <w:tcW w:w="3240" w:type="dxa"/>
            <w:shd w:val="pct15" w:color="auto" w:fill="auto"/>
          </w:tcPr>
          <w:p w14:paraId="0804CDEB" w14:textId="77777777" w:rsidR="00E265E0" w:rsidRPr="009A3104" w:rsidRDefault="00E265E0" w:rsidP="004B238E">
            <w:pPr>
              <w:spacing w:before="40" w:after="40"/>
              <w:rPr>
                <w:rPrChange w:id="1446" w:author="Ilia Bedniakov" w:date="2018-10-04T15:20:00Z">
                  <w:rPr/>
                </w:rPrChange>
              </w:rPr>
            </w:pPr>
            <w:r w:rsidRPr="009A3104">
              <w:rPr>
                <w:rPrChange w:id="1447" w:author="Ilia Bedniakov" w:date="2018-10-04T15:20:00Z">
                  <w:rPr/>
                </w:rPrChange>
              </w:rPr>
              <w:t>Testdatum</w:t>
            </w:r>
          </w:p>
        </w:tc>
        <w:tc>
          <w:tcPr>
            <w:tcW w:w="5760" w:type="dxa"/>
          </w:tcPr>
          <w:p w14:paraId="3B5C5D54" w14:textId="5EA53E7E" w:rsidR="00E265E0" w:rsidRPr="009A3104" w:rsidRDefault="00B375A9" w:rsidP="004B238E">
            <w:pPr>
              <w:spacing w:before="40" w:after="40"/>
              <w:rPr>
                <w:rPrChange w:id="1448" w:author="Ilia Bedniakov" w:date="2018-10-04T15:20:00Z">
                  <w:rPr/>
                </w:rPrChange>
              </w:rPr>
            </w:pPr>
            <w:ins w:id="1449" w:author="Бедняков Илья" w:date="2018-10-03T15:56:00Z">
              <w:r w:rsidRPr="009A3104">
                <w:rPr>
                  <w:rPrChange w:id="1450" w:author="Ilia Bedniakov" w:date="2018-10-04T15:20:00Z">
                    <w:rPr/>
                  </w:rPrChange>
                </w:rPr>
                <w:t>24</w:t>
              </w:r>
              <w:del w:id="1451" w:author="Ilia Bedniakov" w:date="2018-10-04T14:47:00Z">
                <w:r w:rsidRPr="009A3104" w:rsidDel="00867D81">
                  <w:rPr>
                    <w:rPrChange w:id="1452" w:author="Ilia Bedniakov" w:date="2018-10-04T15:20:00Z">
                      <w:rPr/>
                    </w:rPrChange>
                  </w:rPr>
                  <w:delText>.10.</w:delText>
                </w:r>
              </w:del>
            </w:ins>
            <w:ins w:id="1453" w:author="Ilia Bedniakov" w:date="2018-10-04T14:47:00Z">
              <w:r w:rsidR="00867D81" w:rsidRPr="009A3104">
                <w:rPr>
                  <w:rPrChange w:id="1454" w:author="Ilia Bedniakov" w:date="2018-10-04T15:20:00Z">
                    <w:rPr/>
                  </w:rPrChange>
                </w:rPr>
                <w:t>.09.</w:t>
              </w:r>
            </w:ins>
            <w:ins w:id="1455" w:author="Бедняков Илья" w:date="2018-10-03T15:56:00Z">
              <w:r w:rsidRPr="009A3104">
                <w:rPr>
                  <w:rPrChange w:id="1456" w:author="Ilia Bedniakov" w:date="2018-10-04T15:20:00Z">
                    <w:rPr/>
                  </w:rPrChange>
                </w:rPr>
                <w:t>2018</w:t>
              </w:r>
            </w:ins>
            <w:del w:id="1457" w:author="Бедняков Илья" w:date="2018-10-03T15:56:00Z">
              <w:r w:rsidR="00E265E0" w:rsidRPr="009A3104" w:rsidDel="00B375A9">
                <w:rPr>
                  <w:rPrChange w:id="1458" w:author="Ilia Bedniakov" w:date="2018-10-04T15:20:00Z">
                    <w:rPr/>
                  </w:rPrChange>
                </w:rPr>
                <w:delText>13.05.2017</w:delText>
              </w:r>
            </w:del>
          </w:p>
        </w:tc>
      </w:tr>
    </w:tbl>
    <w:p w14:paraId="690F2AC3" w14:textId="77777777" w:rsidR="00E265E0" w:rsidRPr="009A3104" w:rsidRDefault="00E265E0" w:rsidP="00E265E0">
      <w:pPr>
        <w:rPr>
          <w:rPrChange w:id="1459" w:author="Ilia Bedniakov" w:date="2018-10-04T15:20:00Z">
            <w:rPr/>
          </w:rPrChange>
        </w:rPr>
      </w:pPr>
    </w:p>
    <w:p w14:paraId="05E87534" w14:textId="77777777" w:rsidR="00E265E0" w:rsidRPr="009A3104" w:rsidRDefault="00E265E0" w:rsidP="00C20207">
      <w:pPr>
        <w:pStyle w:val="4"/>
        <w:numPr>
          <w:ilvl w:val="0"/>
          <w:numId w:val="0"/>
        </w:numPr>
        <w:rPr>
          <w:rPrChange w:id="1460" w:author="Ilia Bedniakov" w:date="2018-10-04T15:20:00Z">
            <w:rPr/>
          </w:rPrChange>
        </w:rPr>
      </w:pPr>
    </w:p>
    <w:p w14:paraId="41E4F0C1" w14:textId="77777777" w:rsidR="00193CEF" w:rsidRPr="00B90B8C" w:rsidRDefault="00193CEF" w:rsidP="00395697">
      <w:pPr>
        <w:pStyle w:val="4"/>
        <w:rPr>
          <w:rPrChange w:id="1461" w:author="Ilia Bedniakov" w:date="2018-10-04T15:23:00Z">
            <w:rPr/>
          </w:rPrChange>
        </w:rPr>
      </w:pPr>
      <w:r w:rsidRPr="00B90B8C">
        <w:rPr>
          <w:rPrChange w:id="1462" w:author="Ilia Bedniakov" w:date="2018-10-04T15:23:00Z">
            <w:rPr/>
          </w:rPrChange>
        </w:rPr>
        <w:t>Test Schnittstelle zu Fremdsystemen</w:t>
      </w:r>
      <w:bookmarkEnd w:id="1398"/>
      <w:bookmarkEnd w:id="1399"/>
    </w:p>
    <w:tbl>
      <w:tblPr>
        <w:tblW w:w="900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40"/>
        <w:gridCol w:w="5760"/>
      </w:tblGrid>
      <w:tr w:rsidR="00193CEF" w:rsidRPr="00B90B8C" w14:paraId="668090E5" w14:textId="77777777" w:rsidTr="00193CEF">
        <w:tc>
          <w:tcPr>
            <w:tcW w:w="3240" w:type="dxa"/>
            <w:shd w:val="pct15" w:color="auto" w:fill="auto"/>
          </w:tcPr>
          <w:p w14:paraId="06F5040B" w14:textId="77777777" w:rsidR="00193CEF" w:rsidRPr="00B90B8C" w:rsidRDefault="00193CEF" w:rsidP="00395697">
            <w:pPr>
              <w:spacing w:before="40" w:after="40"/>
              <w:rPr>
                <w:rPrChange w:id="1463" w:author="Ilia Bedniakov" w:date="2018-10-04T15:23:00Z">
                  <w:rPr/>
                </w:rPrChange>
              </w:rPr>
            </w:pPr>
            <w:r w:rsidRPr="00B90B8C">
              <w:rPr>
                <w:rPrChange w:id="1464" w:author="Ilia Bedniakov" w:date="2018-10-04T15:23:00Z">
                  <w:rPr/>
                </w:rPrChange>
              </w:rPr>
              <w:t>Testspezifikation</w:t>
            </w:r>
          </w:p>
        </w:tc>
        <w:tc>
          <w:tcPr>
            <w:tcW w:w="5760" w:type="dxa"/>
          </w:tcPr>
          <w:p w14:paraId="4DC7A5FE" w14:textId="77777777" w:rsidR="00193CEF" w:rsidRDefault="00193CEF" w:rsidP="00C20207">
            <w:pPr>
              <w:spacing w:before="40" w:after="40"/>
              <w:jc w:val="both"/>
              <w:rPr>
                <w:ins w:id="1465" w:author="Ilia Bedniakov" w:date="2018-10-04T15:23:00Z"/>
              </w:rPr>
            </w:pPr>
            <w:r w:rsidRPr="00B90B8C">
              <w:rPr>
                <w:rPrChange w:id="1466" w:author="Ilia Bedniakov" w:date="2018-10-04T15:23:00Z">
                  <w:rPr/>
                </w:rPrChange>
              </w:rPr>
              <w:t xml:space="preserve">Alle festgelegten Schnittstellen zu </w:t>
            </w:r>
            <w:r w:rsidR="00C20207" w:rsidRPr="00B90B8C">
              <w:rPr>
                <w:rPrChange w:id="1467" w:author="Ilia Bedniakov" w:date="2018-10-04T15:23:00Z">
                  <w:rPr/>
                </w:rPrChange>
              </w:rPr>
              <w:t>Fremdsystemen müssen im Simulation Mode</w:t>
            </w:r>
            <w:r w:rsidRPr="00B90B8C">
              <w:rPr>
                <w:rPrChange w:id="1468" w:author="Ilia Bedniakov" w:date="2018-10-04T15:23:00Z">
                  <w:rPr/>
                </w:rPrChange>
              </w:rPr>
              <w:t xml:space="preserve"> überprüft werden.</w:t>
            </w:r>
          </w:p>
          <w:p w14:paraId="00A8CB01" w14:textId="5A6B7617" w:rsidR="00B90B8C" w:rsidRPr="00B90B8C" w:rsidRDefault="00B90B8C" w:rsidP="00C20207">
            <w:pPr>
              <w:spacing w:before="40" w:after="40"/>
              <w:jc w:val="both"/>
              <w:rPr>
                <w:rPrChange w:id="1469" w:author="Ilia Bedniakov" w:date="2018-10-04T15:24:00Z">
                  <w:rPr/>
                </w:rPrChange>
              </w:rPr>
            </w:pPr>
            <w:ins w:id="1470" w:author="Ilia Bedniakov" w:date="2018-10-04T15:23:00Z">
              <w:r w:rsidRPr="00B90B8C">
                <w:rPr>
                  <w:b/>
                  <w:rPrChange w:id="1471" w:author="Ilia Bedniakov" w:date="2018-10-04T15:23:00Z">
                    <w:rPr/>
                  </w:rPrChange>
                </w:rPr>
                <w:t>Bem:</w:t>
              </w:r>
              <w:r>
                <w:rPr>
                  <w:b/>
                  <w:rPrChange w:id="1472" w:author="Ilia Bedniakov" w:date="2018-10-04T15:23:00Z">
                    <w:rPr>
                      <w:b/>
                    </w:rPr>
                  </w:rPrChange>
                </w:rPr>
                <w:t xml:space="preserve"> </w:t>
              </w:r>
            </w:ins>
            <w:ins w:id="1473" w:author="Ilia Bedniakov" w:date="2018-10-04T15:24:00Z">
              <w:r>
                <w:t>Falls es gibt keine Schnittstellen, dann sie sind überbrückt/ausgeblendet in Software</w:t>
              </w:r>
            </w:ins>
          </w:p>
        </w:tc>
      </w:tr>
      <w:tr w:rsidR="00193CEF" w:rsidRPr="00B90B8C" w14:paraId="7F6BC684" w14:textId="77777777" w:rsidTr="00193CEF">
        <w:tc>
          <w:tcPr>
            <w:tcW w:w="3240" w:type="dxa"/>
            <w:shd w:val="pct15" w:color="auto" w:fill="auto"/>
          </w:tcPr>
          <w:p w14:paraId="6D438F7C" w14:textId="77777777" w:rsidR="00193CEF" w:rsidRPr="00B90B8C" w:rsidRDefault="00193CEF" w:rsidP="00395697">
            <w:pPr>
              <w:spacing w:before="40" w:after="40"/>
              <w:rPr>
                <w:rPrChange w:id="1474" w:author="Ilia Bedniakov" w:date="2018-10-04T15:23:00Z">
                  <w:rPr/>
                </w:rPrChange>
              </w:rPr>
            </w:pPr>
            <w:r w:rsidRPr="00B90B8C">
              <w:rPr>
                <w:rPrChange w:id="1475" w:author="Ilia Bedniakov" w:date="2018-10-04T15:23:00Z">
                  <w:rPr/>
                </w:rPrChange>
              </w:rPr>
              <w:t>Test erfolgreich durchgeführt</w:t>
            </w:r>
          </w:p>
        </w:tc>
        <w:tc>
          <w:tcPr>
            <w:tcW w:w="5760" w:type="dxa"/>
          </w:tcPr>
          <w:p w14:paraId="53E47BBC" w14:textId="77777777" w:rsidR="00193CEF" w:rsidRPr="00B90B8C" w:rsidRDefault="00C20207" w:rsidP="00395697">
            <w:pPr>
              <w:spacing w:before="40" w:after="40"/>
              <w:rPr>
                <w:rPrChange w:id="1476" w:author="Ilia Bedniakov" w:date="2018-10-04T15:23:00Z">
                  <w:rPr/>
                </w:rPrChange>
              </w:rPr>
            </w:pPr>
            <w:r w:rsidRPr="00B90B8C">
              <w:rPr>
                <w:rPrChange w:id="1477" w:author="Ilia Bedniakov" w:date="2018-10-04T15:23:00Z">
                  <w:rPr/>
                </w:rPrChange>
              </w:rPr>
              <w:t>Ja</w:t>
            </w:r>
          </w:p>
        </w:tc>
      </w:tr>
      <w:tr w:rsidR="00193CEF" w:rsidRPr="00B90B8C" w14:paraId="65D28C11" w14:textId="77777777" w:rsidTr="00193CEF">
        <w:tc>
          <w:tcPr>
            <w:tcW w:w="3240" w:type="dxa"/>
            <w:shd w:val="pct15" w:color="auto" w:fill="auto"/>
          </w:tcPr>
          <w:p w14:paraId="64ABB362" w14:textId="77777777" w:rsidR="00193CEF" w:rsidRPr="00B90B8C" w:rsidRDefault="00193CEF" w:rsidP="00395697">
            <w:pPr>
              <w:spacing w:before="40" w:after="40"/>
              <w:rPr>
                <w:rPrChange w:id="1478" w:author="Ilia Bedniakov" w:date="2018-10-04T15:23:00Z">
                  <w:rPr/>
                </w:rPrChange>
              </w:rPr>
            </w:pPr>
            <w:r w:rsidRPr="00B90B8C">
              <w:rPr>
                <w:rPrChange w:id="1479" w:author="Ilia Bedniakov" w:date="2018-10-04T15:23:00Z">
                  <w:rPr/>
                </w:rPrChange>
              </w:rPr>
              <w:t>Tester</w:t>
            </w:r>
          </w:p>
        </w:tc>
        <w:tc>
          <w:tcPr>
            <w:tcW w:w="5760" w:type="dxa"/>
          </w:tcPr>
          <w:p w14:paraId="2A0D9324" w14:textId="77777777" w:rsidR="00193CEF" w:rsidRPr="00B90B8C" w:rsidRDefault="00C20207" w:rsidP="00395697">
            <w:pPr>
              <w:spacing w:before="40" w:after="40"/>
              <w:rPr>
                <w:rPrChange w:id="1480" w:author="Ilia Bedniakov" w:date="2018-10-04T15:23:00Z">
                  <w:rPr/>
                </w:rPrChange>
              </w:rPr>
            </w:pPr>
            <w:r w:rsidRPr="00B90B8C">
              <w:rPr>
                <w:rPrChange w:id="1481" w:author="Ilia Bedniakov" w:date="2018-10-04T15:23:00Z">
                  <w:rPr/>
                </w:rPrChange>
              </w:rPr>
              <w:t>Ilia Bedniakov</w:t>
            </w:r>
          </w:p>
        </w:tc>
      </w:tr>
      <w:tr w:rsidR="00193CEF" w:rsidRPr="009A3104" w14:paraId="37C2FB3D" w14:textId="77777777" w:rsidTr="00193CEF">
        <w:tc>
          <w:tcPr>
            <w:tcW w:w="3240" w:type="dxa"/>
            <w:shd w:val="pct15" w:color="auto" w:fill="auto"/>
          </w:tcPr>
          <w:p w14:paraId="595446A9" w14:textId="77777777" w:rsidR="00193CEF" w:rsidRPr="00B90B8C" w:rsidRDefault="00193CEF" w:rsidP="00395697">
            <w:pPr>
              <w:spacing w:before="40" w:after="40"/>
              <w:rPr>
                <w:rPrChange w:id="1482" w:author="Ilia Bedniakov" w:date="2018-10-04T15:23:00Z">
                  <w:rPr/>
                </w:rPrChange>
              </w:rPr>
            </w:pPr>
            <w:r w:rsidRPr="00B90B8C">
              <w:rPr>
                <w:rPrChange w:id="1483" w:author="Ilia Bedniakov" w:date="2018-10-04T15:23:00Z">
                  <w:rPr/>
                </w:rPrChange>
              </w:rPr>
              <w:t>Testdatum</w:t>
            </w:r>
          </w:p>
        </w:tc>
        <w:tc>
          <w:tcPr>
            <w:tcW w:w="5760" w:type="dxa"/>
          </w:tcPr>
          <w:p w14:paraId="11279D1C" w14:textId="77777777" w:rsidR="00193CEF" w:rsidRPr="009A3104" w:rsidRDefault="00C20207" w:rsidP="00395697">
            <w:pPr>
              <w:spacing w:before="40" w:after="40"/>
              <w:rPr>
                <w:rPrChange w:id="1484" w:author="Ilia Bedniakov" w:date="2018-10-04T15:20:00Z">
                  <w:rPr/>
                </w:rPrChange>
              </w:rPr>
            </w:pPr>
            <w:r w:rsidRPr="00B90B8C">
              <w:rPr>
                <w:rPrChange w:id="1485" w:author="Ilia Bedniakov" w:date="2018-10-04T15:23:00Z">
                  <w:rPr/>
                </w:rPrChange>
              </w:rPr>
              <w:t>12.05.2017</w:t>
            </w:r>
          </w:p>
        </w:tc>
      </w:tr>
    </w:tbl>
    <w:p w14:paraId="1645E6CA" w14:textId="77777777" w:rsidR="004B238E" w:rsidRPr="009A3104" w:rsidRDefault="004B238E" w:rsidP="004B238E">
      <w:pPr>
        <w:pStyle w:val="4"/>
        <w:rPr>
          <w:ins w:id="1486" w:author="Бедняков Илья" w:date="2018-10-03T15:58:00Z"/>
          <w:b w:val="0"/>
          <w:rPrChange w:id="1487" w:author="Ilia Bedniakov" w:date="2018-10-04T15:20:00Z">
            <w:rPr>
              <w:ins w:id="1488" w:author="Бедняков Илья" w:date="2018-10-03T15:58:00Z"/>
            </w:rPr>
          </w:rPrChange>
        </w:rPr>
      </w:pPr>
      <w:bookmarkStart w:id="1489" w:name="_Toc226518413"/>
      <w:bookmarkStart w:id="1490" w:name="_Toc308789899"/>
      <w:ins w:id="1491" w:author="Бедняков Илья" w:date="2018-10-03T15:58:00Z">
        <w:r w:rsidRPr="009A3104">
          <w:rPr>
            <w:b w:val="0"/>
            <w:rPrChange w:id="1492" w:author="Ilia Bedniakov" w:date="2018-10-04T15:20:00Z">
              <w:rPr/>
            </w:rPrChange>
          </w:rPr>
          <w:t>Test Vakuum System</w:t>
        </w:r>
      </w:ins>
    </w:p>
    <w:tbl>
      <w:tblPr>
        <w:tblW w:w="900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40"/>
        <w:gridCol w:w="5760"/>
      </w:tblGrid>
      <w:tr w:rsidR="004B238E" w:rsidRPr="009A3104" w14:paraId="61B241FC" w14:textId="77777777" w:rsidTr="004B238E">
        <w:trPr>
          <w:ins w:id="1493" w:author="Бедняков Илья" w:date="2018-10-03T15:58:00Z"/>
        </w:trPr>
        <w:tc>
          <w:tcPr>
            <w:tcW w:w="3240" w:type="dxa"/>
            <w:shd w:val="pct15" w:color="auto" w:fill="auto"/>
          </w:tcPr>
          <w:p w14:paraId="12B38D75" w14:textId="77777777" w:rsidR="004B238E" w:rsidRPr="009A3104" w:rsidRDefault="004B238E" w:rsidP="004B238E">
            <w:pPr>
              <w:spacing w:before="40" w:after="40"/>
              <w:rPr>
                <w:ins w:id="1494" w:author="Бедняков Илья" w:date="2018-10-03T15:58:00Z"/>
                <w:rPrChange w:id="1495" w:author="Ilia Bedniakov" w:date="2018-10-04T15:20:00Z">
                  <w:rPr>
                    <w:ins w:id="1496" w:author="Бедняков Илья" w:date="2018-10-03T15:58:00Z"/>
                  </w:rPr>
                </w:rPrChange>
              </w:rPr>
            </w:pPr>
            <w:ins w:id="1497" w:author="Бедняков Илья" w:date="2018-10-03T15:58:00Z">
              <w:r w:rsidRPr="009A3104">
                <w:rPr>
                  <w:rPrChange w:id="1498" w:author="Ilia Bedniakov" w:date="2018-10-04T15:20:00Z">
                    <w:rPr/>
                  </w:rPrChange>
                </w:rPr>
                <w:t>Testspezifikation</w:t>
              </w:r>
            </w:ins>
          </w:p>
        </w:tc>
        <w:tc>
          <w:tcPr>
            <w:tcW w:w="5760" w:type="dxa"/>
          </w:tcPr>
          <w:p w14:paraId="0D466C37" w14:textId="18E5C217" w:rsidR="004B238E" w:rsidRPr="009A3104" w:rsidRDefault="004B238E" w:rsidP="004B238E">
            <w:pPr>
              <w:spacing w:before="40" w:after="40"/>
              <w:rPr>
                <w:ins w:id="1499" w:author="Бедняков Илья" w:date="2018-10-03T15:58:00Z"/>
                <w:rPrChange w:id="1500" w:author="Ilia Bedniakov" w:date="2018-10-04T15:20:00Z">
                  <w:rPr>
                    <w:ins w:id="1501" w:author="Бедняков Илья" w:date="2018-10-03T15:58:00Z"/>
                  </w:rPr>
                </w:rPrChange>
              </w:rPr>
            </w:pPr>
            <w:ins w:id="1502" w:author="Бедняков Илья" w:date="2018-10-03T15:58:00Z">
              <w:r w:rsidRPr="009A3104">
                <w:rPr>
                  <w:rPrChange w:id="1503" w:author="Ilia Bedniakov" w:date="2018-10-04T15:20:00Z">
                    <w:rPr/>
                  </w:rPrChange>
                </w:rPr>
                <w:t>Vakuum System startet wenn die Förderung gestartet wird. Vakuum Pumpen stoppen wenn entweder die Förderung gestoppt wird/SF01 nicht OK ist(</w:t>
              </w:r>
            </w:ins>
            <w:ins w:id="1504" w:author="Бедняков Илья" w:date="2018-10-03T16:02:00Z">
              <w:r w:rsidRPr="009A3104">
                <w:rPr>
                  <w:rPrChange w:id="1505" w:author="Ilia Bedniakov" w:date="2018-10-04T15:20:00Z">
                    <w:rPr/>
                  </w:rPrChange>
                </w:rPr>
                <w:t>Druck ist hoch, Highlevel Melder bedeckt ist, Man Klappe</w:t>
              </w:r>
            </w:ins>
            <w:ins w:id="1506" w:author="Бедняков Илья" w:date="2018-10-03T16:03:00Z">
              <w:r w:rsidRPr="009A3104">
                <w:rPr>
                  <w:rPrChange w:id="1507" w:author="Ilia Bedniakov" w:date="2018-10-04T15:20:00Z">
                    <w:rPr/>
                  </w:rPrChange>
                </w:rPr>
                <w:t xml:space="preserve"> SF01</w:t>
              </w:r>
            </w:ins>
            <w:ins w:id="1508" w:author="Бедняков Илья" w:date="2018-10-03T16:02:00Z">
              <w:r w:rsidRPr="009A3104">
                <w:rPr>
                  <w:rPrChange w:id="1509" w:author="Ilia Bedniakov" w:date="2018-10-04T15:20:00Z">
                    <w:rPr/>
                  </w:rPrChange>
                </w:rPr>
                <w:t xml:space="preserve"> ist AUF</w:t>
              </w:r>
            </w:ins>
            <w:ins w:id="1510" w:author="Бедняков Илья" w:date="2018-10-03T15:58:00Z">
              <w:r w:rsidRPr="009A3104">
                <w:rPr>
                  <w:rPrChange w:id="1511" w:author="Ilia Bedniakov" w:date="2018-10-04T15:20:00Z">
                    <w:rPr/>
                  </w:rPrChange>
                </w:rPr>
                <w:t>) VP Stoppen ist mit Nachlauf Zeit realisiert (einstellbar von der VISU)</w:t>
              </w:r>
            </w:ins>
          </w:p>
        </w:tc>
      </w:tr>
      <w:tr w:rsidR="004B238E" w:rsidRPr="009A3104" w14:paraId="6D485E71" w14:textId="77777777" w:rsidTr="004B238E">
        <w:trPr>
          <w:ins w:id="1512" w:author="Бедняков Илья" w:date="2018-10-03T15:58:00Z"/>
        </w:trPr>
        <w:tc>
          <w:tcPr>
            <w:tcW w:w="3240" w:type="dxa"/>
            <w:shd w:val="pct15" w:color="auto" w:fill="auto"/>
          </w:tcPr>
          <w:p w14:paraId="0E9A4FBE" w14:textId="77777777" w:rsidR="004B238E" w:rsidRPr="009A3104" w:rsidRDefault="004B238E" w:rsidP="004B238E">
            <w:pPr>
              <w:spacing w:before="40" w:after="40"/>
              <w:rPr>
                <w:ins w:id="1513" w:author="Бедняков Илья" w:date="2018-10-03T15:58:00Z"/>
                <w:rPrChange w:id="1514" w:author="Ilia Bedniakov" w:date="2018-10-04T15:20:00Z">
                  <w:rPr>
                    <w:ins w:id="1515" w:author="Бедняков Илья" w:date="2018-10-03T15:58:00Z"/>
                  </w:rPr>
                </w:rPrChange>
              </w:rPr>
            </w:pPr>
            <w:ins w:id="1516" w:author="Бедняков Илья" w:date="2018-10-03T15:58:00Z">
              <w:r w:rsidRPr="009A3104">
                <w:rPr>
                  <w:rPrChange w:id="1517" w:author="Ilia Bedniakov" w:date="2018-10-04T15:20:00Z">
                    <w:rPr/>
                  </w:rPrChange>
                </w:rPr>
                <w:t>Test erfolgreich durchgeführt</w:t>
              </w:r>
            </w:ins>
          </w:p>
        </w:tc>
        <w:tc>
          <w:tcPr>
            <w:tcW w:w="5760" w:type="dxa"/>
          </w:tcPr>
          <w:p w14:paraId="50F1F4C7" w14:textId="77777777" w:rsidR="004B238E" w:rsidRPr="009A3104" w:rsidRDefault="004B238E" w:rsidP="004B238E">
            <w:pPr>
              <w:spacing w:before="40" w:after="40"/>
              <w:rPr>
                <w:ins w:id="1518" w:author="Бедняков Илья" w:date="2018-10-03T15:58:00Z"/>
                <w:rPrChange w:id="1519" w:author="Ilia Bedniakov" w:date="2018-10-04T15:20:00Z">
                  <w:rPr>
                    <w:ins w:id="1520" w:author="Бедняков Илья" w:date="2018-10-03T15:58:00Z"/>
                  </w:rPr>
                </w:rPrChange>
              </w:rPr>
            </w:pPr>
            <w:ins w:id="1521" w:author="Бедняков Илья" w:date="2018-10-03T15:58:00Z">
              <w:r w:rsidRPr="009A3104">
                <w:rPr>
                  <w:rPrChange w:id="1522" w:author="Ilia Bedniakov" w:date="2018-10-04T15:20:00Z">
                    <w:rPr/>
                  </w:rPrChange>
                </w:rPr>
                <w:t>ja</w:t>
              </w:r>
            </w:ins>
          </w:p>
        </w:tc>
      </w:tr>
      <w:tr w:rsidR="004B238E" w:rsidRPr="009A3104" w14:paraId="112A12DE" w14:textId="77777777" w:rsidTr="004B238E">
        <w:trPr>
          <w:ins w:id="1523" w:author="Бедняков Илья" w:date="2018-10-03T15:58:00Z"/>
        </w:trPr>
        <w:tc>
          <w:tcPr>
            <w:tcW w:w="3240" w:type="dxa"/>
            <w:shd w:val="pct15" w:color="auto" w:fill="auto"/>
          </w:tcPr>
          <w:p w14:paraId="0C5C0153" w14:textId="77777777" w:rsidR="004B238E" w:rsidRPr="009A3104" w:rsidRDefault="004B238E" w:rsidP="004B238E">
            <w:pPr>
              <w:spacing w:before="40" w:after="40"/>
              <w:rPr>
                <w:ins w:id="1524" w:author="Бедняков Илья" w:date="2018-10-03T15:58:00Z"/>
                <w:rPrChange w:id="1525" w:author="Ilia Bedniakov" w:date="2018-10-04T15:20:00Z">
                  <w:rPr>
                    <w:ins w:id="1526" w:author="Бедняков Илья" w:date="2018-10-03T15:58:00Z"/>
                  </w:rPr>
                </w:rPrChange>
              </w:rPr>
            </w:pPr>
            <w:ins w:id="1527" w:author="Бедняков Илья" w:date="2018-10-03T15:58:00Z">
              <w:r w:rsidRPr="009A3104">
                <w:rPr>
                  <w:rPrChange w:id="1528" w:author="Ilia Bedniakov" w:date="2018-10-04T15:20:00Z">
                    <w:rPr/>
                  </w:rPrChange>
                </w:rPr>
                <w:t>Tester</w:t>
              </w:r>
            </w:ins>
          </w:p>
        </w:tc>
        <w:tc>
          <w:tcPr>
            <w:tcW w:w="5760" w:type="dxa"/>
          </w:tcPr>
          <w:p w14:paraId="40AB92C3" w14:textId="77777777" w:rsidR="004B238E" w:rsidRPr="009A3104" w:rsidRDefault="004B238E" w:rsidP="004B238E">
            <w:pPr>
              <w:spacing w:before="40" w:after="40"/>
              <w:rPr>
                <w:ins w:id="1529" w:author="Бедняков Илья" w:date="2018-10-03T15:58:00Z"/>
                <w:rPrChange w:id="1530" w:author="Ilia Bedniakov" w:date="2018-10-04T15:20:00Z">
                  <w:rPr>
                    <w:ins w:id="1531" w:author="Бедняков Илья" w:date="2018-10-03T15:58:00Z"/>
                  </w:rPr>
                </w:rPrChange>
              </w:rPr>
            </w:pPr>
            <w:ins w:id="1532" w:author="Бедняков Илья" w:date="2018-10-03T15:58:00Z">
              <w:r w:rsidRPr="009A3104">
                <w:rPr>
                  <w:rPrChange w:id="1533" w:author="Ilia Bedniakov" w:date="2018-10-04T15:20:00Z">
                    <w:rPr/>
                  </w:rPrChange>
                </w:rPr>
                <w:t>Ilia Bedniakov</w:t>
              </w:r>
            </w:ins>
          </w:p>
        </w:tc>
      </w:tr>
      <w:tr w:rsidR="004B238E" w:rsidRPr="009A3104" w14:paraId="2DC4B070" w14:textId="77777777" w:rsidTr="004B238E">
        <w:trPr>
          <w:ins w:id="1534" w:author="Бедняков Илья" w:date="2018-10-03T15:58:00Z"/>
        </w:trPr>
        <w:tc>
          <w:tcPr>
            <w:tcW w:w="3240" w:type="dxa"/>
            <w:shd w:val="pct15" w:color="auto" w:fill="auto"/>
          </w:tcPr>
          <w:p w14:paraId="162281D4" w14:textId="77777777" w:rsidR="004B238E" w:rsidRPr="009A3104" w:rsidRDefault="004B238E" w:rsidP="004B238E">
            <w:pPr>
              <w:spacing w:before="40" w:after="40"/>
              <w:rPr>
                <w:ins w:id="1535" w:author="Бедняков Илья" w:date="2018-10-03T15:58:00Z"/>
                <w:rPrChange w:id="1536" w:author="Ilia Bedniakov" w:date="2018-10-04T15:20:00Z">
                  <w:rPr>
                    <w:ins w:id="1537" w:author="Бедняков Илья" w:date="2018-10-03T15:58:00Z"/>
                  </w:rPr>
                </w:rPrChange>
              </w:rPr>
            </w:pPr>
            <w:ins w:id="1538" w:author="Бедняков Илья" w:date="2018-10-03T15:58:00Z">
              <w:r w:rsidRPr="009A3104">
                <w:rPr>
                  <w:rPrChange w:id="1539" w:author="Ilia Bedniakov" w:date="2018-10-04T15:20:00Z">
                    <w:rPr/>
                  </w:rPrChange>
                </w:rPr>
                <w:t>Testdatum</w:t>
              </w:r>
            </w:ins>
          </w:p>
        </w:tc>
        <w:tc>
          <w:tcPr>
            <w:tcW w:w="5760" w:type="dxa"/>
          </w:tcPr>
          <w:p w14:paraId="44DB57D0" w14:textId="5375B6DB" w:rsidR="004B238E" w:rsidRPr="009A3104" w:rsidRDefault="001D7CC3" w:rsidP="004B238E">
            <w:pPr>
              <w:spacing w:before="40" w:after="40"/>
              <w:rPr>
                <w:ins w:id="1540" w:author="Бедняков Илья" w:date="2018-10-03T15:58:00Z"/>
                <w:rPrChange w:id="1541" w:author="Ilia Bedniakov" w:date="2018-10-04T15:20:00Z">
                  <w:rPr>
                    <w:ins w:id="1542" w:author="Бедняков Илья" w:date="2018-10-03T15:58:00Z"/>
                  </w:rPr>
                </w:rPrChange>
              </w:rPr>
            </w:pPr>
            <w:ins w:id="1543" w:author="Бедняков Илья" w:date="2018-10-03T15:58:00Z">
              <w:r w:rsidRPr="009A3104">
                <w:rPr>
                  <w:rPrChange w:id="1544" w:author="Ilia Bedniakov" w:date="2018-10-04T15:20:00Z">
                    <w:rPr/>
                  </w:rPrChange>
                </w:rPr>
                <w:t>2</w:t>
              </w:r>
            </w:ins>
            <w:ins w:id="1545" w:author="Бедняков Илья" w:date="2018-10-03T16:13:00Z">
              <w:r w:rsidRPr="009A3104">
                <w:rPr>
                  <w:rPrChange w:id="1546" w:author="Ilia Bedniakov" w:date="2018-10-04T15:20:00Z">
                    <w:rPr/>
                  </w:rPrChange>
                </w:rPr>
                <w:t>5</w:t>
              </w:r>
            </w:ins>
            <w:ins w:id="1547" w:author="Бедняков Илья" w:date="2018-10-03T15:58:00Z">
              <w:del w:id="1548" w:author="Ilia Bedniakov" w:date="2018-10-04T14:47:00Z">
                <w:r w:rsidR="004B238E" w:rsidRPr="009A3104" w:rsidDel="00867D81">
                  <w:rPr>
                    <w:rPrChange w:id="1549" w:author="Ilia Bedniakov" w:date="2018-10-04T15:20:00Z">
                      <w:rPr/>
                    </w:rPrChange>
                  </w:rPr>
                  <w:delText>.10.</w:delText>
                </w:r>
              </w:del>
            </w:ins>
            <w:ins w:id="1550" w:author="Ilia Bedniakov" w:date="2018-10-04T14:47:00Z">
              <w:r w:rsidR="00867D81" w:rsidRPr="009A3104">
                <w:rPr>
                  <w:rPrChange w:id="1551" w:author="Ilia Bedniakov" w:date="2018-10-04T15:20:00Z">
                    <w:rPr/>
                  </w:rPrChange>
                </w:rPr>
                <w:t>.09.</w:t>
              </w:r>
            </w:ins>
            <w:ins w:id="1552" w:author="Бедняков Илья" w:date="2018-10-03T15:58:00Z">
              <w:r w:rsidR="004B238E" w:rsidRPr="009A3104">
                <w:rPr>
                  <w:rPrChange w:id="1553" w:author="Ilia Bedniakov" w:date="2018-10-04T15:20:00Z">
                    <w:rPr/>
                  </w:rPrChange>
                </w:rPr>
                <w:t>2018</w:t>
              </w:r>
            </w:ins>
          </w:p>
        </w:tc>
      </w:tr>
    </w:tbl>
    <w:p w14:paraId="6DB18569" w14:textId="77777777" w:rsidR="004B238E" w:rsidRPr="009A3104" w:rsidRDefault="004B238E" w:rsidP="004B238E">
      <w:pPr>
        <w:rPr>
          <w:ins w:id="1554" w:author="Бедняков Илья" w:date="2018-10-03T15:58:00Z"/>
          <w:rPrChange w:id="1555" w:author="Ilia Bedniakov" w:date="2018-10-04T15:20:00Z">
            <w:rPr>
              <w:ins w:id="1556" w:author="Бедняков Илья" w:date="2018-10-03T15:58:00Z"/>
            </w:rPr>
          </w:rPrChange>
        </w:rPr>
      </w:pPr>
    </w:p>
    <w:p w14:paraId="4E2D1240" w14:textId="5D03FF5D" w:rsidR="00193CEF" w:rsidRPr="009A3104" w:rsidDel="004B238E" w:rsidRDefault="00193CEF" w:rsidP="00395697">
      <w:pPr>
        <w:pStyle w:val="4"/>
        <w:rPr>
          <w:del w:id="1557" w:author="Бедняков Илья" w:date="2018-10-03T15:58:00Z"/>
          <w:rPrChange w:id="1558" w:author="Ilia Bedniakov" w:date="2018-10-04T15:20:00Z">
            <w:rPr>
              <w:del w:id="1559" w:author="Бедняков Илья" w:date="2018-10-03T15:58:00Z"/>
            </w:rPr>
          </w:rPrChange>
        </w:rPr>
      </w:pPr>
      <w:del w:id="1560" w:author="Бедняков Илья" w:date="2018-10-03T15:58:00Z">
        <w:r w:rsidRPr="009A3104" w:rsidDel="004B238E">
          <w:rPr>
            <w:rPrChange w:id="1561" w:author="Ilia Bedniakov" w:date="2018-10-04T15:20:00Z">
              <w:rPr/>
            </w:rPrChange>
          </w:rPr>
          <w:delText xml:space="preserve">Test </w:delText>
        </w:r>
        <w:bookmarkEnd w:id="1489"/>
        <w:bookmarkEnd w:id="1490"/>
        <w:r w:rsidR="002D4944" w:rsidRPr="009A3104" w:rsidDel="004B238E">
          <w:rPr>
            <w:rPrChange w:id="1562" w:author="Ilia Bedniakov" w:date="2018-10-04T15:20:00Z">
              <w:rPr/>
            </w:rPrChange>
          </w:rPr>
          <w:delText>Vakuum System</w:delText>
        </w:r>
      </w:del>
    </w:p>
    <w:tbl>
      <w:tblPr>
        <w:tblW w:w="900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40"/>
        <w:gridCol w:w="5760"/>
      </w:tblGrid>
      <w:tr w:rsidR="00193CEF" w:rsidRPr="009A3104" w:rsidDel="004B238E" w14:paraId="25CB4437" w14:textId="39FCDA52" w:rsidTr="00193CEF">
        <w:trPr>
          <w:del w:id="1563" w:author="Бедняков Илья" w:date="2018-10-03T15:58:00Z"/>
        </w:trPr>
        <w:tc>
          <w:tcPr>
            <w:tcW w:w="3240" w:type="dxa"/>
            <w:shd w:val="pct15" w:color="auto" w:fill="auto"/>
          </w:tcPr>
          <w:p w14:paraId="3221F8D8" w14:textId="2CF34714" w:rsidR="00193CEF" w:rsidRPr="009A3104" w:rsidDel="004B238E" w:rsidRDefault="00193CEF" w:rsidP="00395697">
            <w:pPr>
              <w:spacing w:before="40" w:after="40"/>
              <w:rPr>
                <w:del w:id="1564" w:author="Бедняков Илья" w:date="2018-10-03T15:58:00Z"/>
                <w:rPrChange w:id="1565" w:author="Ilia Bedniakov" w:date="2018-10-04T15:20:00Z">
                  <w:rPr>
                    <w:del w:id="1566" w:author="Бедняков Илья" w:date="2018-10-03T15:58:00Z"/>
                  </w:rPr>
                </w:rPrChange>
              </w:rPr>
            </w:pPr>
            <w:del w:id="1567" w:author="Бедняков Илья" w:date="2018-10-03T15:58:00Z">
              <w:r w:rsidRPr="009A3104" w:rsidDel="004B238E">
                <w:rPr>
                  <w:rPrChange w:id="1568" w:author="Ilia Bedniakov" w:date="2018-10-04T15:20:00Z">
                    <w:rPr/>
                  </w:rPrChange>
                </w:rPr>
                <w:delText>Testspezifikation</w:delText>
              </w:r>
            </w:del>
          </w:p>
        </w:tc>
        <w:tc>
          <w:tcPr>
            <w:tcW w:w="5760" w:type="dxa"/>
          </w:tcPr>
          <w:p w14:paraId="5C5436E8" w14:textId="0AECD039" w:rsidR="00193CEF" w:rsidRPr="009A3104" w:rsidDel="004B238E" w:rsidRDefault="00C20207" w:rsidP="00395697">
            <w:pPr>
              <w:spacing w:before="40" w:after="40"/>
              <w:rPr>
                <w:del w:id="1569" w:author="Бедняков Илья" w:date="2018-10-03T15:58:00Z"/>
                <w:rPrChange w:id="1570" w:author="Ilia Bedniakov" w:date="2018-10-04T15:20:00Z">
                  <w:rPr>
                    <w:del w:id="1571" w:author="Бедняков Илья" w:date="2018-10-03T15:58:00Z"/>
                  </w:rPr>
                </w:rPrChange>
              </w:rPr>
            </w:pPr>
            <w:del w:id="1572" w:author="Бедняков Илья" w:date="2018-10-03T15:58:00Z">
              <w:r w:rsidRPr="009A3104" w:rsidDel="004B238E">
                <w:rPr>
                  <w:rPrChange w:id="1573" w:author="Ilia Bedniakov" w:date="2018-10-04T15:20:00Z">
                    <w:rPr/>
                  </w:rPrChange>
                </w:rPr>
                <w:delText>Vakuum System startet wenn die Förderung gestartet wird. Vakuum Pumpe stopp</w:delText>
              </w:r>
            </w:del>
            <w:del w:id="1574" w:author="Бедняков Илья" w:date="2018-10-03T15:56:00Z">
              <w:r w:rsidRPr="009A3104" w:rsidDel="00B375A9">
                <w:rPr>
                  <w:rPrChange w:id="1575" w:author="Ilia Bedniakov" w:date="2018-10-04T15:20:00Z">
                    <w:rPr/>
                  </w:rPrChange>
                </w:rPr>
                <w:delText>t</w:delText>
              </w:r>
            </w:del>
            <w:del w:id="1576" w:author="Бедняков Илья" w:date="2018-10-03T15:58:00Z">
              <w:r w:rsidRPr="009A3104" w:rsidDel="004B238E">
                <w:rPr>
                  <w:rPrChange w:id="1577" w:author="Ilia Bedniakov" w:date="2018-10-04T15:20:00Z">
                    <w:rPr/>
                  </w:rPrChange>
                </w:rPr>
                <w:delText xml:space="preserve"> wenn entweder die Förderung gestoppt wird</w:delText>
              </w:r>
            </w:del>
            <w:del w:id="1578" w:author="Бедняков Илья" w:date="2018-10-03T15:57:00Z">
              <w:r w:rsidRPr="009A3104" w:rsidDel="00B375A9">
                <w:rPr>
                  <w:rPrChange w:id="1579" w:author="Ilia Bedniakov" w:date="2018-10-04T15:20:00Z">
                    <w:rPr/>
                  </w:rPrChange>
                </w:rPr>
                <w:delText xml:space="preserve"> oder HighLevel Melder REC01 bedeckt ist</w:delText>
              </w:r>
            </w:del>
            <w:del w:id="1580" w:author="Бедняков Илья" w:date="2018-10-03T15:58:00Z">
              <w:r w:rsidRPr="009A3104" w:rsidDel="004B238E">
                <w:rPr>
                  <w:rPrChange w:id="1581" w:author="Ilia Bedniakov" w:date="2018-10-04T15:20:00Z">
                    <w:rPr/>
                  </w:rPrChange>
                </w:rPr>
                <w:delText>. VP Stopp ist mit Nachlauf Zeit realisiert (einstellbar von der VISU)</w:delText>
              </w:r>
            </w:del>
          </w:p>
        </w:tc>
      </w:tr>
      <w:tr w:rsidR="00193CEF" w:rsidRPr="009A3104" w:rsidDel="004B238E" w14:paraId="3FDC761B" w14:textId="1779B15D" w:rsidTr="00193CEF">
        <w:trPr>
          <w:del w:id="1582" w:author="Бедняков Илья" w:date="2018-10-03T15:58:00Z"/>
        </w:trPr>
        <w:tc>
          <w:tcPr>
            <w:tcW w:w="3240" w:type="dxa"/>
            <w:shd w:val="pct15" w:color="auto" w:fill="auto"/>
          </w:tcPr>
          <w:p w14:paraId="0204B4F8" w14:textId="0A2B2511" w:rsidR="00193CEF" w:rsidRPr="009A3104" w:rsidDel="004B238E" w:rsidRDefault="00193CEF" w:rsidP="00395697">
            <w:pPr>
              <w:spacing w:before="40" w:after="40"/>
              <w:rPr>
                <w:del w:id="1583" w:author="Бедняков Илья" w:date="2018-10-03T15:58:00Z"/>
                <w:rPrChange w:id="1584" w:author="Ilia Bedniakov" w:date="2018-10-04T15:20:00Z">
                  <w:rPr>
                    <w:del w:id="1585" w:author="Бедняков Илья" w:date="2018-10-03T15:58:00Z"/>
                  </w:rPr>
                </w:rPrChange>
              </w:rPr>
            </w:pPr>
            <w:del w:id="1586" w:author="Бедняков Илья" w:date="2018-10-03T15:58:00Z">
              <w:r w:rsidRPr="009A3104" w:rsidDel="004B238E">
                <w:rPr>
                  <w:rPrChange w:id="1587" w:author="Ilia Bedniakov" w:date="2018-10-04T15:20:00Z">
                    <w:rPr/>
                  </w:rPrChange>
                </w:rPr>
                <w:delText>Test erfolgreich durchgeführt</w:delText>
              </w:r>
            </w:del>
          </w:p>
        </w:tc>
        <w:tc>
          <w:tcPr>
            <w:tcW w:w="5760" w:type="dxa"/>
          </w:tcPr>
          <w:p w14:paraId="099F5069" w14:textId="25D5D5D9" w:rsidR="00193CEF" w:rsidRPr="009A3104" w:rsidDel="004B238E" w:rsidRDefault="00C20207" w:rsidP="00395697">
            <w:pPr>
              <w:spacing w:before="40" w:after="40"/>
              <w:rPr>
                <w:del w:id="1588" w:author="Бедняков Илья" w:date="2018-10-03T15:58:00Z"/>
                <w:rPrChange w:id="1589" w:author="Ilia Bedniakov" w:date="2018-10-04T15:20:00Z">
                  <w:rPr>
                    <w:del w:id="1590" w:author="Бедняков Илья" w:date="2018-10-03T15:58:00Z"/>
                  </w:rPr>
                </w:rPrChange>
              </w:rPr>
            </w:pPr>
            <w:del w:id="1591" w:author="Бедняков Илья" w:date="2018-10-03T15:58:00Z">
              <w:r w:rsidRPr="009A3104" w:rsidDel="004B238E">
                <w:rPr>
                  <w:rPrChange w:id="1592" w:author="Ilia Bedniakov" w:date="2018-10-04T15:20:00Z">
                    <w:rPr/>
                  </w:rPrChange>
                </w:rPr>
                <w:delText>ja</w:delText>
              </w:r>
            </w:del>
          </w:p>
        </w:tc>
      </w:tr>
      <w:tr w:rsidR="00193CEF" w:rsidRPr="009A3104" w:rsidDel="004B238E" w14:paraId="0B084334" w14:textId="7070CC1B" w:rsidTr="00193CEF">
        <w:trPr>
          <w:del w:id="1593" w:author="Бедняков Илья" w:date="2018-10-03T15:58:00Z"/>
        </w:trPr>
        <w:tc>
          <w:tcPr>
            <w:tcW w:w="3240" w:type="dxa"/>
            <w:shd w:val="pct15" w:color="auto" w:fill="auto"/>
          </w:tcPr>
          <w:p w14:paraId="07ABCFDB" w14:textId="3DB905CE" w:rsidR="00193CEF" w:rsidRPr="009A3104" w:rsidDel="004B238E" w:rsidRDefault="00193CEF" w:rsidP="00395697">
            <w:pPr>
              <w:spacing w:before="40" w:after="40"/>
              <w:rPr>
                <w:del w:id="1594" w:author="Бедняков Илья" w:date="2018-10-03T15:58:00Z"/>
                <w:rPrChange w:id="1595" w:author="Ilia Bedniakov" w:date="2018-10-04T15:20:00Z">
                  <w:rPr>
                    <w:del w:id="1596" w:author="Бедняков Илья" w:date="2018-10-03T15:58:00Z"/>
                  </w:rPr>
                </w:rPrChange>
              </w:rPr>
            </w:pPr>
            <w:del w:id="1597" w:author="Бедняков Илья" w:date="2018-10-03T15:58:00Z">
              <w:r w:rsidRPr="009A3104" w:rsidDel="004B238E">
                <w:rPr>
                  <w:rPrChange w:id="1598" w:author="Ilia Bedniakov" w:date="2018-10-04T15:20:00Z">
                    <w:rPr/>
                  </w:rPrChange>
                </w:rPr>
                <w:delText>Tester</w:delText>
              </w:r>
            </w:del>
          </w:p>
        </w:tc>
        <w:tc>
          <w:tcPr>
            <w:tcW w:w="5760" w:type="dxa"/>
          </w:tcPr>
          <w:p w14:paraId="6551B7E2" w14:textId="40574EA4" w:rsidR="00193CEF" w:rsidRPr="009A3104" w:rsidDel="004B238E" w:rsidRDefault="00C20207" w:rsidP="00395697">
            <w:pPr>
              <w:spacing w:before="40" w:after="40"/>
              <w:rPr>
                <w:del w:id="1599" w:author="Бедняков Илья" w:date="2018-10-03T15:58:00Z"/>
                <w:rPrChange w:id="1600" w:author="Ilia Bedniakov" w:date="2018-10-04T15:20:00Z">
                  <w:rPr>
                    <w:del w:id="1601" w:author="Бедняков Илья" w:date="2018-10-03T15:58:00Z"/>
                  </w:rPr>
                </w:rPrChange>
              </w:rPr>
            </w:pPr>
            <w:del w:id="1602" w:author="Бедняков Илья" w:date="2018-10-03T15:58:00Z">
              <w:r w:rsidRPr="009A3104" w:rsidDel="004B238E">
                <w:rPr>
                  <w:rPrChange w:id="1603" w:author="Ilia Bedniakov" w:date="2018-10-04T15:20:00Z">
                    <w:rPr/>
                  </w:rPrChange>
                </w:rPr>
                <w:delText>Ilia Bedniakov</w:delText>
              </w:r>
            </w:del>
          </w:p>
        </w:tc>
      </w:tr>
      <w:tr w:rsidR="00193CEF" w:rsidRPr="009A3104" w:rsidDel="004B238E" w14:paraId="09757E50" w14:textId="7CE82307" w:rsidTr="00193CEF">
        <w:trPr>
          <w:del w:id="1604" w:author="Бедняков Илья" w:date="2018-10-03T15:58:00Z"/>
        </w:trPr>
        <w:tc>
          <w:tcPr>
            <w:tcW w:w="3240" w:type="dxa"/>
            <w:shd w:val="pct15" w:color="auto" w:fill="auto"/>
          </w:tcPr>
          <w:p w14:paraId="5706DD28" w14:textId="3A60F65A" w:rsidR="00193CEF" w:rsidRPr="009A3104" w:rsidDel="004B238E" w:rsidRDefault="00193CEF" w:rsidP="00395697">
            <w:pPr>
              <w:spacing w:before="40" w:after="40"/>
              <w:rPr>
                <w:del w:id="1605" w:author="Бедняков Илья" w:date="2018-10-03T15:58:00Z"/>
                <w:rPrChange w:id="1606" w:author="Ilia Bedniakov" w:date="2018-10-04T15:20:00Z">
                  <w:rPr>
                    <w:del w:id="1607" w:author="Бедняков Илья" w:date="2018-10-03T15:58:00Z"/>
                  </w:rPr>
                </w:rPrChange>
              </w:rPr>
            </w:pPr>
            <w:del w:id="1608" w:author="Бедняков Илья" w:date="2018-10-03T15:58:00Z">
              <w:r w:rsidRPr="009A3104" w:rsidDel="004B238E">
                <w:rPr>
                  <w:rPrChange w:id="1609" w:author="Ilia Bedniakov" w:date="2018-10-04T15:20:00Z">
                    <w:rPr/>
                  </w:rPrChange>
                </w:rPr>
                <w:delText>Testdatum</w:delText>
              </w:r>
            </w:del>
          </w:p>
        </w:tc>
        <w:tc>
          <w:tcPr>
            <w:tcW w:w="5760" w:type="dxa"/>
          </w:tcPr>
          <w:p w14:paraId="3D5F3B5F" w14:textId="27C648EB" w:rsidR="00193CEF" w:rsidRPr="009A3104" w:rsidDel="004B238E" w:rsidRDefault="00C20207" w:rsidP="00395697">
            <w:pPr>
              <w:spacing w:before="40" w:after="40"/>
              <w:rPr>
                <w:del w:id="1610" w:author="Бедняков Илья" w:date="2018-10-03T15:58:00Z"/>
                <w:rPrChange w:id="1611" w:author="Ilia Bedniakov" w:date="2018-10-04T15:20:00Z">
                  <w:rPr>
                    <w:del w:id="1612" w:author="Бедняков Илья" w:date="2018-10-03T15:58:00Z"/>
                  </w:rPr>
                </w:rPrChange>
              </w:rPr>
            </w:pPr>
            <w:del w:id="1613" w:author="Бедняков Илья" w:date="2018-10-03T15:57:00Z">
              <w:r w:rsidRPr="009A3104" w:rsidDel="00B375A9">
                <w:rPr>
                  <w:rPrChange w:id="1614" w:author="Ilia Bedniakov" w:date="2018-10-04T15:20:00Z">
                    <w:rPr/>
                  </w:rPrChange>
                </w:rPr>
                <w:delText>11.05.2017</w:delText>
              </w:r>
            </w:del>
          </w:p>
        </w:tc>
      </w:tr>
    </w:tbl>
    <w:p w14:paraId="7B7B6B85" w14:textId="7094C491" w:rsidR="00193CEF" w:rsidRPr="009A3104" w:rsidDel="004B238E" w:rsidRDefault="00193CEF" w:rsidP="00193CEF">
      <w:pPr>
        <w:rPr>
          <w:del w:id="1615" w:author="Бедняков Илья" w:date="2018-10-03T15:58:00Z"/>
          <w:rPrChange w:id="1616" w:author="Ilia Bedniakov" w:date="2018-10-04T15:20:00Z">
            <w:rPr>
              <w:del w:id="1617" w:author="Бедняков Илья" w:date="2018-10-03T15:58:00Z"/>
            </w:rPr>
          </w:rPrChange>
        </w:rPr>
      </w:pPr>
    </w:p>
    <w:p w14:paraId="48D8D0D1" w14:textId="41539B8F" w:rsidR="002D4944" w:rsidRPr="009A3104" w:rsidRDefault="002D4944" w:rsidP="002D4944">
      <w:pPr>
        <w:pStyle w:val="4"/>
        <w:rPr>
          <w:rPrChange w:id="1618" w:author="Ilia Bedniakov" w:date="2018-10-04T15:20:00Z">
            <w:rPr/>
          </w:rPrChange>
        </w:rPr>
      </w:pPr>
      <w:r w:rsidRPr="009A3104">
        <w:rPr>
          <w:rPrChange w:id="1619" w:author="Ilia Bedniakov" w:date="2018-10-04T15:20:00Z">
            <w:rPr/>
          </w:rPrChange>
        </w:rPr>
        <w:t xml:space="preserve">Test Hopper </w:t>
      </w:r>
      <w:ins w:id="1620" w:author="Бедняков Илья" w:date="2018-10-03T16:03:00Z">
        <w:r w:rsidR="004B238E" w:rsidRPr="009A3104">
          <w:rPr>
            <w:rPrChange w:id="1621" w:author="Ilia Bedniakov" w:date="2018-10-04T15:20:00Z">
              <w:rPr/>
            </w:rPrChange>
          </w:rPr>
          <w:t>FHP01</w:t>
        </w:r>
      </w:ins>
      <w:del w:id="1622" w:author="Бедняков Илья" w:date="2018-10-03T16:03:00Z">
        <w:r w:rsidRPr="009A3104" w:rsidDel="004B238E">
          <w:rPr>
            <w:rPrChange w:id="1623" w:author="Ilia Bedniakov" w:date="2018-10-04T15:20:00Z">
              <w:rPr/>
            </w:rPrChange>
          </w:rPr>
          <w:delText>HP01/HP02</w:delText>
        </w:r>
      </w:del>
      <w:r w:rsidRPr="009A3104">
        <w:rPr>
          <w:rPrChange w:id="1624" w:author="Ilia Bedniakov" w:date="2018-10-04T15:20:00Z">
            <w:rPr/>
          </w:rPrChange>
        </w:rPr>
        <w:t xml:space="preserve"> </w:t>
      </w:r>
    </w:p>
    <w:tbl>
      <w:tblPr>
        <w:tblW w:w="900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40"/>
        <w:gridCol w:w="5760"/>
      </w:tblGrid>
      <w:tr w:rsidR="002D4944" w:rsidRPr="009A3104" w14:paraId="6615EFCB" w14:textId="77777777" w:rsidTr="004B238E">
        <w:tc>
          <w:tcPr>
            <w:tcW w:w="3240" w:type="dxa"/>
            <w:shd w:val="pct15" w:color="auto" w:fill="auto"/>
          </w:tcPr>
          <w:p w14:paraId="40CFB360" w14:textId="77777777" w:rsidR="002D4944" w:rsidRPr="009A3104" w:rsidRDefault="002D4944" w:rsidP="004B238E">
            <w:pPr>
              <w:spacing w:before="40" w:after="40"/>
              <w:rPr>
                <w:rPrChange w:id="1625" w:author="Ilia Bedniakov" w:date="2018-10-04T15:20:00Z">
                  <w:rPr/>
                </w:rPrChange>
              </w:rPr>
            </w:pPr>
            <w:r w:rsidRPr="009A3104">
              <w:rPr>
                <w:rPrChange w:id="1626" w:author="Ilia Bedniakov" w:date="2018-10-04T15:20:00Z">
                  <w:rPr/>
                </w:rPrChange>
              </w:rPr>
              <w:t>Testspezifikation</w:t>
            </w:r>
          </w:p>
        </w:tc>
        <w:tc>
          <w:tcPr>
            <w:tcW w:w="5760" w:type="dxa"/>
          </w:tcPr>
          <w:p w14:paraId="7B212E5B" w14:textId="6F3E9150" w:rsidR="002D4944" w:rsidRPr="009A3104" w:rsidRDefault="00C20207" w:rsidP="00C20207">
            <w:pPr>
              <w:spacing w:before="40" w:after="40"/>
              <w:rPr>
                <w:rPrChange w:id="1627" w:author="Ilia Bedniakov" w:date="2018-10-04T15:20:00Z">
                  <w:rPr/>
                </w:rPrChange>
              </w:rPr>
            </w:pPr>
            <w:r w:rsidRPr="009A3104">
              <w:rPr>
                <w:rPrChange w:id="1628" w:author="Ilia Bedniakov" w:date="2018-10-04T15:20:00Z">
                  <w:rPr/>
                </w:rPrChange>
              </w:rPr>
              <w:t xml:space="preserve">Die </w:t>
            </w:r>
            <w:ins w:id="1629" w:author="Бедняков Илья" w:date="2018-10-03T16:09:00Z">
              <w:r w:rsidR="001D7CC3" w:rsidRPr="009A3104">
                <w:rPr>
                  <w:rPrChange w:id="1630" w:author="Ilia Bedniakov" w:date="2018-10-04T15:20:00Z">
                    <w:rPr>
                      <w:lang w:val="en-US"/>
                    </w:rPr>
                  </w:rPrChange>
                </w:rPr>
                <w:t>Vibro Rinne</w:t>
              </w:r>
            </w:ins>
            <w:del w:id="1631" w:author="Бедняков Илья" w:date="2018-10-03T16:08:00Z">
              <w:r w:rsidRPr="009A3104" w:rsidDel="001D7CC3">
                <w:rPr>
                  <w:rPrChange w:id="1632" w:author="Ilia Bedniakov" w:date="2018-10-04T15:20:00Z">
                    <w:rPr/>
                  </w:rPrChange>
                </w:rPr>
                <w:delText>Schleuse</w:delText>
              </w:r>
            </w:del>
            <w:r w:rsidRPr="009A3104">
              <w:rPr>
                <w:rPrChange w:id="1633" w:author="Ilia Bedniakov" w:date="2018-10-04T15:20:00Z">
                  <w:rPr/>
                </w:rPrChange>
              </w:rPr>
              <w:t xml:space="preserve"> unter </w:t>
            </w:r>
            <w:del w:id="1634" w:author="Бедняков Илья" w:date="2018-10-03T16:09:00Z">
              <w:r w:rsidR="00082737" w:rsidRPr="009A3104" w:rsidDel="001D7CC3">
                <w:rPr>
                  <w:rPrChange w:id="1635" w:author="Ilia Bedniakov" w:date="2018-10-04T15:20:00Z">
                    <w:rPr/>
                  </w:rPrChange>
                </w:rPr>
                <w:delText xml:space="preserve">ausgewählter </w:delText>
              </w:r>
            </w:del>
            <w:r w:rsidR="00082737" w:rsidRPr="009A3104">
              <w:rPr>
                <w:rPrChange w:id="1636" w:author="Ilia Bedniakov" w:date="2018-10-04T15:20:00Z">
                  <w:rPr/>
                </w:rPrChange>
              </w:rPr>
              <w:t xml:space="preserve">Trichter </w:t>
            </w:r>
            <w:ins w:id="1637" w:author="Бедняков Илья" w:date="2018-10-03T16:09:00Z">
              <w:r w:rsidR="001D7CC3" w:rsidRPr="009A3104">
                <w:rPr>
                  <w:rPrChange w:id="1638" w:author="Ilia Bedniakov" w:date="2018-10-04T15:20:00Z">
                    <w:rPr/>
                  </w:rPrChange>
                </w:rPr>
                <w:t>F</w:t>
              </w:r>
            </w:ins>
            <w:del w:id="1639" w:author="Бедняков Илья" w:date="2018-10-03T16:09:00Z">
              <w:r w:rsidR="00082737" w:rsidRPr="009A3104" w:rsidDel="001D7CC3">
                <w:rPr>
                  <w:rPrChange w:id="1640" w:author="Ilia Bedniakov" w:date="2018-10-04T15:20:00Z">
                    <w:rPr/>
                  </w:rPrChange>
                </w:rPr>
                <w:delText>(</w:delText>
              </w:r>
            </w:del>
            <w:r w:rsidR="00082737" w:rsidRPr="009A3104">
              <w:rPr>
                <w:rPrChange w:id="1641" w:author="Ilia Bedniakov" w:date="2018-10-04T15:20:00Z">
                  <w:rPr/>
                </w:rPrChange>
              </w:rPr>
              <w:t>HP01</w:t>
            </w:r>
            <w:del w:id="1642" w:author="Бедняков Илья" w:date="2018-10-03T16:09:00Z">
              <w:r w:rsidR="00082737" w:rsidRPr="009A3104" w:rsidDel="001D7CC3">
                <w:rPr>
                  <w:rPrChange w:id="1643" w:author="Ilia Bedniakov" w:date="2018-10-04T15:20:00Z">
                    <w:rPr/>
                  </w:rPrChange>
                </w:rPr>
                <w:delText xml:space="preserve">/HP02) </w:delText>
              </w:r>
            </w:del>
            <w:r w:rsidR="00082737" w:rsidRPr="009A3104">
              <w:rPr>
                <w:rPrChange w:id="1644" w:author="Ilia Bedniakov" w:date="2018-10-04T15:20:00Z">
                  <w:rPr/>
                </w:rPrChange>
              </w:rPr>
              <w:t xml:space="preserve">läuft wenn Förderung aktiv ist bis entweder </w:t>
            </w:r>
            <w:del w:id="1645" w:author="Бедняков Илья" w:date="2018-10-03T16:09:00Z">
              <w:r w:rsidR="00082737" w:rsidRPr="009A3104" w:rsidDel="001D7CC3">
                <w:rPr>
                  <w:rPrChange w:id="1646" w:author="Ilia Bedniakov" w:date="2018-10-04T15:20:00Z">
                    <w:rPr/>
                  </w:rPrChange>
                </w:rPr>
                <w:delText>LowLevel Melder</w:delText>
              </w:r>
            </w:del>
            <w:ins w:id="1647" w:author="Бедняков Илья" w:date="2018-10-03T16:09:00Z">
              <w:r w:rsidR="001D7CC3" w:rsidRPr="009A3104">
                <w:rPr>
                  <w:rPrChange w:id="1648" w:author="Ilia Bedniakov" w:date="2018-10-04T15:20:00Z">
                    <w:rPr/>
                  </w:rPrChange>
                </w:rPr>
                <w:t>Highlevel Melder REC01</w:t>
              </w:r>
            </w:ins>
            <w:r w:rsidR="00082737" w:rsidRPr="009A3104">
              <w:rPr>
                <w:rPrChange w:id="1649" w:author="Ilia Bedniakov" w:date="2018-10-04T15:20:00Z">
                  <w:rPr/>
                </w:rPrChange>
              </w:rPr>
              <w:t xml:space="preserve"> bedeckt ist </w:t>
            </w:r>
            <w:del w:id="1650" w:author="Бедняков Илья" w:date="2018-10-03T16:09:00Z">
              <w:r w:rsidR="00082737" w:rsidRPr="009A3104" w:rsidDel="001D7CC3">
                <w:rPr>
                  <w:rPrChange w:id="1651" w:author="Ilia Bedniakov" w:date="2018-10-04T15:20:00Z">
                    <w:rPr/>
                  </w:rPrChange>
                </w:rPr>
                <w:delText xml:space="preserve">(+ Verzögerung Zeit) </w:delText>
              </w:r>
            </w:del>
            <w:r w:rsidR="00082737" w:rsidRPr="009A3104">
              <w:rPr>
                <w:rPrChange w:id="1652" w:author="Ilia Bedniakov" w:date="2018-10-04T15:20:00Z">
                  <w:rPr/>
                </w:rPrChange>
              </w:rPr>
              <w:t>oder Druck Fault ist aufgetreten</w:t>
            </w:r>
            <w:ins w:id="1653" w:author="Бедняков Илья" w:date="2018-10-03T16:10:00Z">
              <w:r w:rsidR="001D7CC3" w:rsidRPr="009A3104">
                <w:rPr>
                  <w:rPrChange w:id="1654" w:author="Ilia Bedniakov" w:date="2018-10-04T15:20:00Z">
                    <w:rPr/>
                  </w:rPrChange>
                </w:rPr>
                <w:t xml:space="preserve"> oder SF01 nicht bereit ist (Druck ist hoch, Highlevel Melder bedeckt ist, Man Klappe auf ist)</w:t>
              </w:r>
            </w:ins>
            <w:r w:rsidR="00082737" w:rsidRPr="009A3104">
              <w:rPr>
                <w:rPrChange w:id="1655" w:author="Ilia Bedniakov" w:date="2018-10-04T15:20:00Z">
                  <w:rPr/>
                </w:rPrChange>
              </w:rPr>
              <w:t xml:space="preserve">. Wenn LowLevel wieder frei ist und kein Druck Fehler aktiv – startet die </w:t>
            </w:r>
            <w:ins w:id="1656" w:author="Бедняков Илья" w:date="2018-10-03T16:11:00Z">
              <w:r w:rsidR="001D7CC3" w:rsidRPr="009A3104">
                <w:rPr>
                  <w:rPrChange w:id="1657" w:author="Ilia Bedniakov" w:date="2018-10-04T15:20:00Z">
                    <w:rPr/>
                  </w:rPrChange>
                </w:rPr>
                <w:t>Vibro Rinne</w:t>
              </w:r>
            </w:ins>
            <w:del w:id="1658" w:author="Бедняков Илья" w:date="2018-10-03T16:11:00Z">
              <w:r w:rsidR="00082737" w:rsidRPr="009A3104" w:rsidDel="001D7CC3">
                <w:rPr>
                  <w:rPrChange w:id="1659" w:author="Ilia Bedniakov" w:date="2018-10-04T15:20:00Z">
                    <w:rPr/>
                  </w:rPrChange>
                </w:rPr>
                <w:delText>Schleuse</w:delText>
              </w:r>
            </w:del>
            <w:r w:rsidR="00082737" w:rsidRPr="009A3104">
              <w:rPr>
                <w:rPrChange w:id="1660" w:author="Ilia Bedniakov" w:date="2018-10-04T15:20:00Z">
                  <w:rPr/>
                </w:rPrChange>
              </w:rPr>
              <w:t xml:space="preserve"> wieder. </w:t>
            </w:r>
            <w:ins w:id="1661" w:author="Бедняков Илья" w:date="2018-10-03T16:11:00Z">
              <w:r w:rsidR="001D7CC3" w:rsidRPr="009A3104">
                <w:rPr>
                  <w:rPrChange w:id="1662" w:author="Ilia Bedniakov" w:date="2018-10-04T15:20:00Z">
                    <w:rPr/>
                  </w:rPrChange>
                </w:rPr>
                <w:t xml:space="preserve">Der Sekundär Filter SF01 soll entleert sein und die </w:t>
              </w:r>
            </w:ins>
            <w:ins w:id="1663" w:author="Бедняков Илья" w:date="2018-10-03T16:12:00Z">
              <w:r w:rsidR="001D7CC3" w:rsidRPr="009A3104">
                <w:rPr>
                  <w:rPrChange w:id="1664" w:author="Ilia Bedniakov" w:date="2018-10-04T15:20:00Z">
                    <w:rPr/>
                  </w:rPrChange>
                </w:rPr>
                <w:t>Förderung</w:t>
              </w:r>
            </w:ins>
            <w:ins w:id="1665" w:author="Бедняков Илья" w:date="2018-10-03T16:11:00Z">
              <w:r w:rsidR="001D7CC3" w:rsidRPr="009A3104">
                <w:rPr>
                  <w:rPrChange w:id="1666" w:author="Ilia Bedniakov" w:date="2018-10-04T15:20:00Z">
                    <w:rPr/>
                  </w:rPrChange>
                </w:rPr>
                <w:t xml:space="preserve"> wieder </w:t>
              </w:r>
            </w:ins>
            <w:bookmarkStart w:id="1667" w:name="_GoBack"/>
            <w:bookmarkEnd w:id="1667"/>
            <w:ins w:id="1668" w:author="Бедняков Илья" w:date="2018-10-03T16:12:00Z">
              <w:r w:rsidR="001D7CC3" w:rsidRPr="009A3104">
                <w:rPr>
                  <w:rPrChange w:id="1669" w:author="Ilia Bedniakov" w:date="2018-10-04T15:20:00Z">
                    <w:rPr/>
                  </w:rPrChange>
                </w:rPr>
                <w:t>gestartet</w:t>
              </w:r>
            </w:ins>
            <w:ins w:id="1670" w:author="Бедняков Илья" w:date="2018-10-03T16:11:00Z">
              <w:r w:rsidR="001D7CC3" w:rsidRPr="009A3104">
                <w:rPr>
                  <w:rPrChange w:id="1671" w:author="Ilia Bedniakov" w:date="2018-10-04T15:20:00Z">
                    <w:rPr/>
                  </w:rPrChange>
                </w:rPr>
                <w:t xml:space="preserve"> (</w:t>
              </w:r>
            </w:ins>
            <w:ins w:id="1672" w:author="Бедняков Илья" w:date="2018-10-03T16:12:00Z">
              <w:r w:rsidR="001D7CC3" w:rsidRPr="009A3104">
                <w:rPr>
                  <w:rPrChange w:id="1673" w:author="Ilia Bedniakov" w:date="2018-10-04T15:20:00Z">
                    <w:rPr/>
                  </w:rPrChange>
                </w:rPr>
                <w:t xml:space="preserve">ueber der Lichtaster </w:t>
              </w:r>
            </w:ins>
            <w:ins w:id="1674" w:author="Бедняков Илья" w:date="2018-10-03T16:11:00Z">
              <w:r w:rsidR="001D7CC3" w:rsidRPr="009A3104">
                <w:rPr>
                  <w:rPrChange w:id="1675" w:author="Ilia Bedniakov" w:date="2018-10-04T15:20:00Z">
                    <w:rPr/>
                  </w:rPrChange>
                </w:rPr>
                <w:t>)</w:t>
              </w:r>
            </w:ins>
          </w:p>
          <w:p w14:paraId="679E2732" w14:textId="77777777" w:rsidR="00082737" w:rsidRDefault="00082737">
            <w:pPr>
              <w:spacing w:before="40" w:after="40"/>
              <w:rPr>
                <w:ins w:id="1676" w:author="Ilia Bedniakov" w:date="2018-10-04T15:25:00Z"/>
              </w:rPr>
            </w:pPr>
            <w:r w:rsidRPr="009A3104">
              <w:rPr>
                <w:rPrChange w:id="1677" w:author="Ilia Bedniakov" w:date="2018-10-04T15:20:00Z">
                  <w:rPr/>
                </w:rPrChange>
              </w:rPr>
              <w:t>D</w:t>
            </w:r>
            <w:ins w:id="1678" w:author="Бедняков Илья" w:date="2018-10-03T16:12:00Z">
              <w:r w:rsidR="001D7CC3" w:rsidRPr="009A3104">
                <w:rPr>
                  <w:rPrChange w:id="1679" w:author="Ilia Bedniakov" w:date="2018-10-04T15:20:00Z">
                    <w:rPr/>
                  </w:rPrChange>
                </w:rPr>
                <w:t>er</w:t>
              </w:r>
            </w:ins>
            <w:del w:id="1680" w:author="Бедняков Илья" w:date="2018-10-03T16:12:00Z">
              <w:r w:rsidRPr="009A3104" w:rsidDel="001D7CC3">
                <w:rPr>
                  <w:rPrChange w:id="1681" w:author="Ilia Bedniakov" w:date="2018-10-04T15:20:00Z">
                    <w:rPr/>
                  </w:rPrChange>
                </w:rPr>
                <w:delText>ie</w:delText>
              </w:r>
            </w:del>
            <w:r w:rsidRPr="009A3104">
              <w:rPr>
                <w:rPrChange w:id="1682" w:author="Ilia Bedniakov" w:date="2018-10-04T15:20:00Z">
                  <w:rPr/>
                </w:rPrChange>
              </w:rPr>
              <w:t xml:space="preserve"> Vibrator</w:t>
            </w:r>
            <w:del w:id="1683" w:author="Бедняков Илья" w:date="2018-10-03T16:12:00Z">
              <w:r w:rsidRPr="009A3104" w:rsidDel="001D7CC3">
                <w:rPr>
                  <w:rPrChange w:id="1684" w:author="Ilia Bedniakov" w:date="2018-10-04T15:20:00Z">
                    <w:rPr/>
                  </w:rPrChange>
                </w:rPr>
                <w:delText>en</w:delText>
              </w:r>
            </w:del>
            <w:r w:rsidRPr="009A3104">
              <w:rPr>
                <w:rPrChange w:id="1685" w:author="Ilia Bedniakov" w:date="2018-10-04T15:20:00Z">
                  <w:rPr/>
                </w:rPrChange>
              </w:rPr>
              <w:t xml:space="preserve"> sollen laufen wenn </w:t>
            </w:r>
            <w:ins w:id="1686" w:author="Бедняков Илья" w:date="2018-10-03T16:12:00Z">
              <w:r w:rsidR="001D7CC3" w:rsidRPr="009A3104">
                <w:rPr>
                  <w:rPrChange w:id="1687" w:author="Ilia Bedniakov" w:date="2018-10-04T15:20:00Z">
                    <w:rPr/>
                  </w:rPrChange>
                </w:rPr>
                <w:t xml:space="preserve">Vibro rinne aktiv </w:t>
              </w:r>
            </w:ins>
            <w:ins w:id="1688" w:author="Бедняков Илья" w:date="2018-10-03T16:15:00Z">
              <w:r w:rsidR="00373220" w:rsidRPr="009A3104">
                <w:rPr>
                  <w:rPrChange w:id="1689" w:author="Ilia Bedniakov" w:date="2018-10-04T15:20:00Z">
                    <w:rPr/>
                  </w:rPrChange>
                </w:rPr>
                <w:t>ist</w:t>
              </w:r>
            </w:ins>
            <w:del w:id="1690" w:author="Бедняков Илья" w:date="2018-10-03T16:12:00Z">
              <w:r w:rsidRPr="009A3104" w:rsidDel="001D7CC3">
                <w:rPr>
                  <w:rPrChange w:id="1691" w:author="Ilia Bedniakov" w:date="2018-10-04T15:20:00Z">
                    <w:rPr/>
                  </w:rPrChange>
                </w:rPr>
                <w:delText>Schleuse aktiv ist und Low Level Melder bedeckt ist (+ Rest Entleerung Zeit)</w:delText>
              </w:r>
            </w:del>
            <w:ins w:id="1692" w:author="Бедняков Илья" w:date="2018-10-03T16:12:00Z">
              <w:r w:rsidR="001D7CC3" w:rsidRPr="009A3104">
                <w:rPr>
                  <w:rPrChange w:id="1693" w:author="Ilia Bedniakov" w:date="2018-10-04T15:20:00Z">
                    <w:rPr/>
                  </w:rPrChange>
                </w:rPr>
                <w:t xml:space="preserve">. </w:t>
              </w:r>
            </w:ins>
          </w:p>
          <w:p w14:paraId="42FC5A03" w14:textId="6485701F" w:rsidR="00B90B8C" w:rsidRPr="00B90B8C" w:rsidRDefault="00B90B8C" w:rsidP="00B90B8C">
            <w:pPr>
              <w:spacing w:before="40" w:after="40"/>
              <w:pPrChange w:id="1694" w:author="Ilia Bedniakov" w:date="2018-10-04T15:25:00Z">
                <w:pPr>
                  <w:spacing w:before="40" w:after="40"/>
                </w:pPr>
              </w:pPrChange>
            </w:pPr>
            <w:ins w:id="1695" w:author="Ilia Bedniakov" w:date="2018-10-04T15:25:00Z">
              <w:r w:rsidRPr="00523077">
                <w:rPr>
                  <w:b/>
                </w:rPr>
                <w:t xml:space="preserve">Bem: </w:t>
              </w:r>
              <w:r>
                <w:t xml:space="preserve">Falls </w:t>
              </w:r>
              <w:r>
                <w:t>PFK’s mit kds Aspiration Systeme installiert, startet kds Aspiration wenn eine</w:t>
              </w:r>
            </w:ins>
            <w:ins w:id="1696" w:author="Ilia Bedniakov" w:date="2018-10-04T15:26:00Z">
              <w:r>
                <w:t>n</w:t>
              </w:r>
            </w:ins>
            <w:ins w:id="1697" w:author="Ilia Bedniakov" w:date="2018-10-04T15:25:00Z">
              <w:r>
                <w:t xml:space="preserve"> von Deckels Auf ist. </w:t>
              </w:r>
            </w:ins>
          </w:p>
        </w:tc>
      </w:tr>
      <w:tr w:rsidR="002D4944" w:rsidRPr="009A3104" w14:paraId="2FB7DD5E" w14:textId="77777777" w:rsidTr="004B238E">
        <w:tc>
          <w:tcPr>
            <w:tcW w:w="3240" w:type="dxa"/>
            <w:shd w:val="pct15" w:color="auto" w:fill="auto"/>
          </w:tcPr>
          <w:p w14:paraId="729D1C41" w14:textId="77777777" w:rsidR="002D4944" w:rsidRPr="009A3104" w:rsidRDefault="002D4944" w:rsidP="004B238E">
            <w:pPr>
              <w:spacing w:before="40" w:after="40"/>
              <w:rPr>
                <w:rPrChange w:id="1698" w:author="Ilia Bedniakov" w:date="2018-10-04T15:20:00Z">
                  <w:rPr/>
                </w:rPrChange>
              </w:rPr>
            </w:pPr>
            <w:r w:rsidRPr="009A3104">
              <w:rPr>
                <w:rPrChange w:id="1699" w:author="Ilia Bedniakov" w:date="2018-10-04T15:20:00Z">
                  <w:rPr/>
                </w:rPrChange>
              </w:rPr>
              <w:t>Test erfolgreich durchgeführt</w:t>
            </w:r>
          </w:p>
        </w:tc>
        <w:tc>
          <w:tcPr>
            <w:tcW w:w="5760" w:type="dxa"/>
          </w:tcPr>
          <w:p w14:paraId="1051DDD5" w14:textId="77777777" w:rsidR="002D4944" w:rsidRPr="009A3104" w:rsidRDefault="00082737" w:rsidP="004B238E">
            <w:pPr>
              <w:spacing w:before="40" w:after="40"/>
              <w:rPr>
                <w:rPrChange w:id="1700" w:author="Ilia Bedniakov" w:date="2018-10-04T15:20:00Z">
                  <w:rPr/>
                </w:rPrChange>
              </w:rPr>
            </w:pPr>
            <w:r w:rsidRPr="009A3104">
              <w:rPr>
                <w:rPrChange w:id="1701" w:author="Ilia Bedniakov" w:date="2018-10-04T15:20:00Z">
                  <w:rPr/>
                </w:rPrChange>
              </w:rPr>
              <w:t>ja</w:t>
            </w:r>
          </w:p>
        </w:tc>
      </w:tr>
      <w:tr w:rsidR="002D4944" w:rsidRPr="009A3104" w14:paraId="01ACFE7F" w14:textId="77777777" w:rsidTr="004B238E">
        <w:tc>
          <w:tcPr>
            <w:tcW w:w="3240" w:type="dxa"/>
            <w:shd w:val="pct15" w:color="auto" w:fill="auto"/>
          </w:tcPr>
          <w:p w14:paraId="3BB42056" w14:textId="77777777" w:rsidR="002D4944" w:rsidRPr="009A3104" w:rsidRDefault="002D4944" w:rsidP="004B238E">
            <w:pPr>
              <w:spacing w:before="40" w:after="40"/>
              <w:rPr>
                <w:rPrChange w:id="1702" w:author="Ilia Bedniakov" w:date="2018-10-04T15:20:00Z">
                  <w:rPr/>
                </w:rPrChange>
              </w:rPr>
            </w:pPr>
            <w:r w:rsidRPr="009A3104">
              <w:rPr>
                <w:rPrChange w:id="1703" w:author="Ilia Bedniakov" w:date="2018-10-04T15:20:00Z">
                  <w:rPr/>
                </w:rPrChange>
              </w:rPr>
              <w:lastRenderedPageBreak/>
              <w:t>Tester</w:t>
            </w:r>
          </w:p>
        </w:tc>
        <w:tc>
          <w:tcPr>
            <w:tcW w:w="5760" w:type="dxa"/>
          </w:tcPr>
          <w:p w14:paraId="08495E22" w14:textId="77777777" w:rsidR="002D4944" w:rsidRPr="009A3104" w:rsidRDefault="00082737" w:rsidP="004B238E">
            <w:pPr>
              <w:spacing w:before="40" w:after="40"/>
              <w:rPr>
                <w:rPrChange w:id="1704" w:author="Ilia Bedniakov" w:date="2018-10-04T15:20:00Z">
                  <w:rPr/>
                </w:rPrChange>
              </w:rPr>
            </w:pPr>
            <w:r w:rsidRPr="009A3104">
              <w:rPr>
                <w:rPrChange w:id="1705" w:author="Ilia Bedniakov" w:date="2018-10-04T15:20:00Z">
                  <w:rPr/>
                </w:rPrChange>
              </w:rPr>
              <w:t>Ilia Bedniakov</w:t>
            </w:r>
          </w:p>
        </w:tc>
      </w:tr>
      <w:tr w:rsidR="002D4944" w:rsidRPr="009A3104" w14:paraId="6A989E02" w14:textId="77777777" w:rsidTr="004B238E">
        <w:tc>
          <w:tcPr>
            <w:tcW w:w="3240" w:type="dxa"/>
            <w:shd w:val="pct15" w:color="auto" w:fill="auto"/>
          </w:tcPr>
          <w:p w14:paraId="64ABEDD4" w14:textId="77777777" w:rsidR="002D4944" w:rsidRPr="009A3104" w:rsidRDefault="002D4944" w:rsidP="004B238E">
            <w:pPr>
              <w:spacing w:before="40" w:after="40"/>
              <w:rPr>
                <w:rPrChange w:id="1706" w:author="Ilia Bedniakov" w:date="2018-10-04T15:20:00Z">
                  <w:rPr/>
                </w:rPrChange>
              </w:rPr>
            </w:pPr>
            <w:r w:rsidRPr="009A3104">
              <w:rPr>
                <w:rPrChange w:id="1707" w:author="Ilia Bedniakov" w:date="2018-10-04T15:20:00Z">
                  <w:rPr/>
                </w:rPrChange>
              </w:rPr>
              <w:t>Testdatum</w:t>
            </w:r>
          </w:p>
        </w:tc>
        <w:tc>
          <w:tcPr>
            <w:tcW w:w="5760" w:type="dxa"/>
          </w:tcPr>
          <w:p w14:paraId="32CFD7DA" w14:textId="1141AD51" w:rsidR="002D4944" w:rsidRPr="009A3104" w:rsidRDefault="001D7CC3" w:rsidP="004B238E">
            <w:pPr>
              <w:spacing w:before="40" w:after="40"/>
              <w:rPr>
                <w:rPrChange w:id="1708" w:author="Ilia Bedniakov" w:date="2018-10-04T15:20:00Z">
                  <w:rPr/>
                </w:rPrChange>
              </w:rPr>
            </w:pPr>
            <w:ins w:id="1709" w:author="Бедняков Илья" w:date="2018-10-03T16:13:00Z">
              <w:r w:rsidRPr="009A3104">
                <w:rPr>
                  <w:rPrChange w:id="1710" w:author="Ilia Bedniakov" w:date="2018-10-04T15:20:00Z">
                    <w:rPr/>
                  </w:rPrChange>
                </w:rPr>
                <w:t>25</w:t>
              </w:r>
              <w:del w:id="1711" w:author="Ilia Bedniakov" w:date="2018-10-04T14:47:00Z">
                <w:r w:rsidRPr="009A3104" w:rsidDel="00867D81">
                  <w:rPr>
                    <w:rPrChange w:id="1712" w:author="Ilia Bedniakov" w:date="2018-10-04T15:20:00Z">
                      <w:rPr/>
                    </w:rPrChange>
                  </w:rPr>
                  <w:delText>.10.</w:delText>
                </w:r>
              </w:del>
            </w:ins>
            <w:ins w:id="1713" w:author="Ilia Bedniakov" w:date="2018-10-04T14:47:00Z">
              <w:r w:rsidR="00867D81" w:rsidRPr="009A3104">
                <w:rPr>
                  <w:rPrChange w:id="1714" w:author="Ilia Bedniakov" w:date="2018-10-04T15:20:00Z">
                    <w:rPr/>
                  </w:rPrChange>
                </w:rPr>
                <w:t>.09.</w:t>
              </w:r>
            </w:ins>
            <w:ins w:id="1715" w:author="Бедняков Илья" w:date="2018-10-03T16:13:00Z">
              <w:r w:rsidRPr="009A3104">
                <w:rPr>
                  <w:rPrChange w:id="1716" w:author="Ilia Bedniakov" w:date="2018-10-04T15:20:00Z">
                    <w:rPr/>
                  </w:rPrChange>
                </w:rPr>
                <w:t>2018</w:t>
              </w:r>
            </w:ins>
            <w:del w:id="1717" w:author="Бедняков Илья" w:date="2018-10-03T16:13:00Z">
              <w:r w:rsidR="00082737" w:rsidRPr="009A3104" w:rsidDel="001D7CC3">
                <w:rPr>
                  <w:rPrChange w:id="1718" w:author="Ilia Bedniakov" w:date="2018-10-04T15:20:00Z">
                    <w:rPr/>
                  </w:rPrChange>
                </w:rPr>
                <w:delText xml:space="preserve">12.05.2017 </w:delText>
              </w:r>
            </w:del>
          </w:p>
        </w:tc>
      </w:tr>
    </w:tbl>
    <w:p w14:paraId="7BF2AE6E" w14:textId="77777777" w:rsidR="002D4944" w:rsidRPr="009A3104" w:rsidRDefault="002D4944" w:rsidP="002D4944">
      <w:pPr>
        <w:rPr>
          <w:rPrChange w:id="1719" w:author="Ilia Bedniakov" w:date="2018-10-04T15:20:00Z">
            <w:rPr/>
          </w:rPrChange>
        </w:rPr>
      </w:pPr>
    </w:p>
    <w:p w14:paraId="17CAF795" w14:textId="3447918D" w:rsidR="004B238E" w:rsidRPr="009A3104" w:rsidRDefault="004B238E" w:rsidP="004B238E">
      <w:pPr>
        <w:pStyle w:val="4"/>
        <w:rPr>
          <w:ins w:id="1720" w:author="Бедняков Илья" w:date="2018-10-03T15:58:00Z"/>
          <w:rPrChange w:id="1721" w:author="Ilia Bedniakov" w:date="2018-10-04T15:20:00Z">
            <w:rPr>
              <w:ins w:id="1722" w:author="Бедняков Илья" w:date="2018-10-03T15:58:00Z"/>
            </w:rPr>
          </w:rPrChange>
        </w:rPr>
      </w:pPr>
      <w:bookmarkStart w:id="1723" w:name="_Toc226518414"/>
      <w:ins w:id="1724" w:author="Бедняков Илья" w:date="2018-10-03T15:58:00Z">
        <w:r w:rsidRPr="009A3104">
          <w:rPr>
            <w:rPrChange w:id="1725" w:author="Ilia Bedniakov" w:date="2018-10-04T15:20:00Z">
              <w:rPr/>
            </w:rPrChange>
          </w:rPr>
          <w:t xml:space="preserve">Test </w:t>
        </w:r>
      </w:ins>
      <w:ins w:id="1726" w:author="Бедняков Илья" w:date="2018-10-03T15:59:00Z">
        <w:r w:rsidRPr="009A3104">
          <w:rPr>
            <w:rPrChange w:id="1727" w:author="Ilia Bedniakov" w:date="2018-10-04T15:20:00Z">
              <w:rPr/>
            </w:rPrChange>
          </w:rPr>
          <w:t>Sekundär</w:t>
        </w:r>
      </w:ins>
      <w:ins w:id="1728" w:author="Бедняков Илья" w:date="2018-10-03T15:58:00Z">
        <w:r w:rsidRPr="009A3104">
          <w:rPr>
            <w:rPrChange w:id="1729" w:author="Ilia Bedniakov" w:date="2018-10-04T15:20:00Z">
              <w:rPr/>
            </w:rPrChange>
          </w:rPr>
          <w:t xml:space="preserve"> Filter System</w:t>
        </w:r>
      </w:ins>
    </w:p>
    <w:tbl>
      <w:tblPr>
        <w:tblW w:w="900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40"/>
        <w:gridCol w:w="5760"/>
      </w:tblGrid>
      <w:tr w:rsidR="004B238E" w:rsidRPr="009A3104" w14:paraId="4B176CBD" w14:textId="77777777" w:rsidTr="004B238E">
        <w:trPr>
          <w:ins w:id="1730" w:author="Бедняков Илья" w:date="2018-10-03T15:58:00Z"/>
        </w:trPr>
        <w:tc>
          <w:tcPr>
            <w:tcW w:w="3240" w:type="dxa"/>
            <w:shd w:val="pct15" w:color="auto" w:fill="auto"/>
          </w:tcPr>
          <w:p w14:paraId="6088D7BC" w14:textId="77777777" w:rsidR="004B238E" w:rsidRPr="009A3104" w:rsidRDefault="004B238E" w:rsidP="004B238E">
            <w:pPr>
              <w:spacing w:before="40" w:after="40"/>
              <w:rPr>
                <w:ins w:id="1731" w:author="Бедняков Илья" w:date="2018-10-03T15:58:00Z"/>
                <w:rPrChange w:id="1732" w:author="Ilia Bedniakov" w:date="2018-10-04T15:20:00Z">
                  <w:rPr>
                    <w:ins w:id="1733" w:author="Бедняков Илья" w:date="2018-10-03T15:58:00Z"/>
                  </w:rPr>
                </w:rPrChange>
              </w:rPr>
            </w:pPr>
            <w:ins w:id="1734" w:author="Бедняков Илья" w:date="2018-10-03T15:58:00Z">
              <w:r w:rsidRPr="009A3104">
                <w:rPr>
                  <w:rPrChange w:id="1735" w:author="Ilia Bedniakov" w:date="2018-10-04T15:20:00Z">
                    <w:rPr/>
                  </w:rPrChange>
                </w:rPr>
                <w:t>Testspezifikation</w:t>
              </w:r>
            </w:ins>
          </w:p>
        </w:tc>
        <w:tc>
          <w:tcPr>
            <w:tcW w:w="5760" w:type="dxa"/>
          </w:tcPr>
          <w:p w14:paraId="2D48D9EC" w14:textId="3768A0BA" w:rsidR="00373220" w:rsidRPr="009A3104" w:rsidRDefault="00373220" w:rsidP="004B238E">
            <w:pPr>
              <w:spacing w:before="40" w:after="40"/>
              <w:rPr>
                <w:ins w:id="1736" w:author="Бедняков Илья" w:date="2018-10-03T16:13:00Z"/>
                <w:rPrChange w:id="1737" w:author="Ilia Bedniakov" w:date="2018-10-04T15:20:00Z">
                  <w:rPr>
                    <w:ins w:id="1738" w:author="Бедняков Илья" w:date="2018-10-03T16:13:00Z"/>
                  </w:rPr>
                </w:rPrChange>
              </w:rPr>
            </w:pPr>
            <w:ins w:id="1739" w:author="Бедняков Илья" w:date="2018-10-03T16:13:00Z">
              <w:r w:rsidRPr="009A3104">
                <w:rPr>
                  <w:rPrChange w:id="1740" w:author="Ilia Bedniakov" w:date="2018-10-04T15:20:00Z">
                    <w:rPr/>
                  </w:rPrChange>
                </w:rPr>
                <w:t xml:space="preserve">Sekundär Filter </w:t>
              </w:r>
            </w:ins>
            <w:ins w:id="1741" w:author="Бедняков Илья" w:date="2018-10-03T16:14:00Z">
              <w:r w:rsidRPr="009A3104">
                <w:rPr>
                  <w:rPrChange w:id="1742" w:author="Ilia Bedniakov" w:date="2018-10-04T15:20:00Z">
                    <w:rPr/>
                  </w:rPrChange>
                </w:rPr>
                <w:t>läuft</w:t>
              </w:r>
            </w:ins>
            <w:ins w:id="1743" w:author="Бедняков Илья" w:date="2018-10-03T16:13:00Z">
              <w:r w:rsidRPr="009A3104">
                <w:rPr>
                  <w:rPrChange w:id="1744" w:author="Ilia Bedniakov" w:date="2018-10-04T15:20:00Z">
                    <w:rPr/>
                  </w:rPrChange>
                </w:rPr>
                <w:t xml:space="preserve"> be</w:t>
              </w:r>
            </w:ins>
            <w:ins w:id="1745" w:author="Бедняков Илья" w:date="2018-10-03T16:14:00Z">
              <w:r w:rsidRPr="009A3104">
                <w:rPr>
                  <w:rPrChange w:id="1746" w:author="Ilia Bedniakov" w:date="2018-10-04T15:20:00Z">
                    <w:rPr/>
                  </w:rPrChange>
                </w:rPr>
                <w:t>i</w:t>
              </w:r>
            </w:ins>
            <w:ins w:id="1747" w:author="Бедняков Илья" w:date="2018-10-03T16:13:00Z">
              <w:r w:rsidRPr="009A3104">
                <w:rPr>
                  <w:rPrChange w:id="1748" w:author="Ilia Bedniakov" w:date="2018-10-04T15:20:00Z">
                    <w:rPr/>
                  </w:rPrChange>
                </w:rPr>
                <w:t xml:space="preserve"> d</w:t>
              </w:r>
            </w:ins>
            <w:ins w:id="1749" w:author="Бедняков Илья" w:date="2018-10-03T16:14:00Z">
              <w:r w:rsidRPr="009A3104">
                <w:rPr>
                  <w:rPrChange w:id="1750" w:author="Ilia Bedniakov" w:date="2018-10-04T15:20:00Z">
                    <w:rPr/>
                  </w:rPrChange>
                </w:rPr>
                <w:t>er Befüllung REC01</w:t>
              </w:r>
            </w:ins>
            <w:ins w:id="1751" w:author="Бедняков Илья" w:date="2018-10-03T16:13:00Z">
              <w:r w:rsidRPr="009A3104">
                <w:rPr>
                  <w:rPrChange w:id="1752" w:author="Ilia Bedniakov" w:date="2018-10-04T15:20:00Z">
                    <w:rPr/>
                  </w:rPrChange>
                </w:rPr>
                <w:t xml:space="preserve"> aktiv ist. </w:t>
              </w:r>
            </w:ins>
            <w:ins w:id="1753" w:author="Бедняков Илья" w:date="2018-10-03T16:14:00Z">
              <w:r w:rsidRPr="009A3104">
                <w:rPr>
                  <w:rPrChange w:id="1754" w:author="Ilia Bedniakov" w:date="2018-10-04T15:20:00Z">
                    <w:rPr/>
                  </w:rPrChange>
                </w:rPr>
                <w:t xml:space="preserve">Nach dem Stopp Filterreinigung macht </w:t>
              </w:r>
            </w:ins>
            <w:ins w:id="1755" w:author="Бедняков Илья" w:date="2018-10-03T16:15:00Z">
              <w:r w:rsidRPr="009A3104">
                <w:rPr>
                  <w:rPrChange w:id="1756" w:author="Ilia Bedniakov" w:date="2018-10-04T15:20:00Z">
                    <w:rPr/>
                  </w:rPrChange>
                </w:rPr>
                <w:t xml:space="preserve"> </w:t>
              </w:r>
            </w:ins>
            <w:ins w:id="1757" w:author="Бедняков Илья" w:date="2018-10-03T16:14:00Z">
              <w:r w:rsidRPr="009A3104">
                <w:rPr>
                  <w:rPrChange w:id="1758" w:author="Ilia Bedniakov" w:date="2018-10-04T15:20:00Z">
                    <w:rPr/>
                  </w:rPrChange>
                </w:rPr>
                <w:t>xx</w:t>
              </w:r>
            </w:ins>
            <w:ins w:id="1759" w:author="Бедняков Илья" w:date="2018-10-03T16:15:00Z">
              <w:r w:rsidRPr="009A3104">
                <w:rPr>
                  <w:rPrChange w:id="1760" w:author="Ilia Bedniakov" w:date="2018-10-04T15:20:00Z">
                    <w:rPr/>
                  </w:rPrChange>
                </w:rPr>
                <w:t xml:space="preserve"> Zyklus</w:t>
              </w:r>
            </w:ins>
            <w:ins w:id="1761" w:author="Бедняков Илья" w:date="2018-10-03T16:14:00Z">
              <w:r w:rsidRPr="009A3104">
                <w:rPr>
                  <w:rPrChange w:id="1762" w:author="Ilia Bedniakov" w:date="2018-10-04T15:20:00Z">
                    <w:rPr/>
                  </w:rPrChange>
                </w:rPr>
                <w:t xml:space="preserve"> </w:t>
              </w:r>
            </w:ins>
            <w:ins w:id="1763" w:author="Бедняков Илья" w:date="2018-10-03T16:15:00Z">
              <w:r w:rsidRPr="009A3104">
                <w:rPr>
                  <w:rPrChange w:id="1764" w:author="Ilia Bedniakov" w:date="2018-10-04T15:20:00Z">
                    <w:rPr/>
                  </w:rPrChange>
                </w:rPr>
                <w:t>(einstellbar mit der VISU)</w:t>
              </w:r>
            </w:ins>
          </w:p>
          <w:p w14:paraId="7CC92182" w14:textId="3EB5DB3E" w:rsidR="004B238E" w:rsidRPr="009A3104" w:rsidRDefault="004B238E" w:rsidP="004B238E">
            <w:pPr>
              <w:spacing w:before="40" w:after="40"/>
              <w:rPr>
                <w:ins w:id="1765" w:author="Бедняков Илья" w:date="2018-10-03T15:58:00Z"/>
                <w:rPrChange w:id="1766" w:author="Ilia Bedniakov" w:date="2018-10-04T15:20:00Z">
                  <w:rPr>
                    <w:ins w:id="1767" w:author="Бедняков Илья" w:date="2018-10-03T15:58:00Z"/>
                  </w:rPr>
                </w:rPrChange>
              </w:rPr>
            </w:pPr>
            <w:ins w:id="1768" w:author="Бедняков Илья" w:date="2018-10-03T15:59:00Z">
              <w:r w:rsidRPr="009A3104">
                <w:rPr>
                  <w:rPrChange w:id="1769" w:author="Ilia Bedniakov" w:date="2018-10-04T15:20:00Z">
                    <w:rPr/>
                  </w:rPrChange>
                </w:rPr>
                <w:t>Falls High Level Melder erreicht/Drueck Hoch</w:t>
              </w:r>
            </w:ins>
            <w:ins w:id="1770" w:author="Бедняков Илья" w:date="2018-10-03T16:16:00Z">
              <w:r w:rsidR="00373220" w:rsidRPr="009A3104">
                <w:rPr>
                  <w:rPrChange w:id="1771" w:author="Ilia Bedniakov" w:date="2018-10-04T15:20:00Z">
                    <w:rPr/>
                  </w:rPrChange>
                </w:rPr>
                <w:t>/Man klappe AUF ist</w:t>
              </w:r>
            </w:ins>
            <w:ins w:id="1772" w:author="Бедняков Илья" w:date="2018-10-03T16:00:00Z">
              <w:r w:rsidRPr="009A3104">
                <w:rPr>
                  <w:rPrChange w:id="1773" w:author="Ilia Bedniakov" w:date="2018-10-04T15:20:00Z">
                    <w:rPr/>
                  </w:rPrChange>
                </w:rPr>
                <w:t>, dann startet Stopp Befüllung Ablauf</w:t>
              </w:r>
            </w:ins>
            <w:ins w:id="1774" w:author="Бедняков Илья" w:date="2018-10-03T16:17:00Z">
              <w:r w:rsidR="00373220" w:rsidRPr="009A3104">
                <w:rPr>
                  <w:rPrChange w:id="1775" w:author="Ilia Bedniakov" w:date="2018-10-04T15:20:00Z">
                    <w:rPr/>
                  </w:rPrChange>
                </w:rPr>
                <w:t xml:space="preserve">. </w:t>
              </w:r>
            </w:ins>
          </w:p>
        </w:tc>
      </w:tr>
      <w:tr w:rsidR="004B238E" w:rsidRPr="009A3104" w14:paraId="7A281001" w14:textId="77777777" w:rsidTr="004B238E">
        <w:trPr>
          <w:ins w:id="1776" w:author="Бедняков Илья" w:date="2018-10-03T15:58:00Z"/>
        </w:trPr>
        <w:tc>
          <w:tcPr>
            <w:tcW w:w="3240" w:type="dxa"/>
            <w:shd w:val="pct15" w:color="auto" w:fill="auto"/>
          </w:tcPr>
          <w:p w14:paraId="5CB379E2" w14:textId="77777777" w:rsidR="004B238E" w:rsidRPr="009A3104" w:rsidRDefault="004B238E" w:rsidP="004B238E">
            <w:pPr>
              <w:spacing w:before="40" w:after="40"/>
              <w:rPr>
                <w:ins w:id="1777" w:author="Бедняков Илья" w:date="2018-10-03T15:58:00Z"/>
                <w:rPrChange w:id="1778" w:author="Ilia Bedniakov" w:date="2018-10-04T15:20:00Z">
                  <w:rPr>
                    <w:ins w:id="1779" w:author="Бедняков Илья" w:date="2018-10-03T15:58:00Z"/>
                  </w:rPr>
                </w:rPrChange>
              </w:rPr>
            </w:pPr>
            <w:ins w:id="1780" w:author="Бедняков Илья" w:date="2018-10-03T15:58:00Z">
              <w:r w:rsidRPr="009A3104">
                <w:rPr>
                  <w:rPrChange w:id="1781" w:author="Ilia Bedniakov" w:date="2018-10-04T15:20:00Z">
                    <w:rPr/>
                  </w:rPrChange>
                </w:rPr>
                <w:t>Test erfolgreich durchgeführt</w:t>
              </w:r>
            </w:ins>
          </w:p>
        </w:tc>
        <w:tc>
          <w:tcPr>
            <w:tcW w:w="5760" w:type="dxa"/>
          </w:tcPr>
          <w:p w14:paraId="6C57AA2A" w14:textId="77777777" w:rsidR="004B238E" w:rsidRPr="009A3104" w:rsidRDefault="004B238E" w:rsidP="004B238E">
            <w:pPr>
              <w:spacing w:before="40" w:after="40"/>
              <w:rPr>
                <w:ins w:id="1782" w:author="Бедняков Илья" w:date="2018-10-03T15:58:00Z"/>
                <w:rPrChange w:id="1783" w:author="Ilia Bedniakov" w:date="2018-10-04T15:20:00Z">
                  <w:rPr>
                    <w:ins w:id="1784" w:author="Бедняков Илья" w:date="2018-10-03T15:58:00Z"/>
                  </w:rPr>
                </w:rPrChange>
              </w:rPr>
            </w:pPr>
            <w:ins w:id="1785" w:author="Бедняков Илья" w:date="2018-10-03T15:58:00Z">
              <w:r w:rsidRPr="009A3104">
                <w:rPr>
                  <w:rPrChange w:id="1786" w:author="Ilia Bedniakov" w:date="2018-10-04T15:20:00Z">
                    <w:rPr/>
                  </w:rPrChange>
                </w:rPr>
                <w:t>ja</w:t>
              </w:r>
            </w:ins>
          </w:p>
        </w:tc>
      </w:tr>
      <w:tr w:rsidR="004B238E" w:rsidRPr="009A3104" w14:paraId="02279FA4" w14:textId="77777777" w:rsidTr="004B238E">
        <w:trPr>
          <w:ins w:id="1787" w:author="Бедняков Илья" w:date="2018-10-03T15:58:00Z"/>
        </w:trPr>
        <w:tc>
          <w:tcPr>
            <w:tcW w:w="3240" w:type="dxa"/>
            <w:shd w:val="pct15" w:color="auto" w:fill="auto"/>
          </w:tcPr>
          <w:p w14:paraId="6DFAF537" w14:textId="77777777" w:rsidR="004B238E" w:rsidRPr="009A3104" w:rsidRDefault="004B238E" w:rsidP="004B238E">
            <w:pPr>
              <w:spacing w:before="40" w:after="40"/>
              <w:rPr>
                <w:ins w:id="1788" w:author="Бедняков Илья" w:date="2018-10-03T15:58:00Z"/>
                <w:rPrChange w:id="1789" w:author="Ilia Bedniakov" w:date="2018-10-04T15:20:00Z">
                  <w:rPr>
                    <w:ins w:id="1790" w:author="Бедняков Илья" w:date="2018-10-03T15:58:00Z"/>
                  </w:rPr>
                </w:rPrChange>
              </w:rPr>
            </w:pPr>
            <w:ins w:id="1791" w:author="Бедняков Илья" w:date="2018-10-03T15:58:00Z">
              <w:r w:rsidRPr="009A3104">
                <w:rPr>
                  <w:rPrChange w:id="1792" w:author="Ilia Bedniakov" w:date="2018-10-04T15:20:00Z">
                    <w:rPr/>
                  </w:rPrChange>
                </w:rPr>
                <w:t>Tester</w:t>
              </w:r>
            </w:ins>
          </w:p>
        </w:tc>
        <w:tc>
          <w:tcPr>
            <w:tcW w:w="5760" w:type="dxa"/>
          </w:tcPr>
          <w:p w14:paraId="4F9E2CC0" w14:textId="77777777" w:rsidR="004B238E" w:rsidRPr="009A3104" w:rsidRDefault="004B238E" w:rsidP="004B238E">
            <w:pPr>
              <w:spacing w:before="40" w:after="40"/>
              <w:rPr>
                <w:ins w:id="1793" w:author="Бедняков Илья" w:date="2018-10-03T15:58:00Z"/>
                <w:rPrChange w:id="1794" w:author="Ilia Bedniakov" w:date="2018-10-04T15:20:00Z">
                  <w:rPr>
                    <w:ins w:id="1795" w:author="Бедняков Илья" w:date="2018-10-03T15:58:00Z"/>
                  </w:rPr>
                </w:rPrChange>
              </w:rPr>
            </w:pPr>
            <w:ins w:id="1796" w:author="Бедняков Илья" w:date="2018-10-03T15:58:00Z">
              <w:r w:rsidRPr="009A3104">
                <w:rPr>
                  <w:rPrChange w:id="1797" w:author="Ilia Bedniakov" w:date="2018-10-04T15:20:00Z">
                    <w:rPr/>
                  </w:rPrChange>
                </w:rPr>
                <w:t>Ilia Bedniakov</w:t>
              </w:r>
            </w:ins>
          </w:p>
        </w:tc>
      </w:tr>
      <w:tr w:rsidR="004B238E" w:rsidRPr="009A3104" w14:paraId="560F3F80" w14:textId="77777777" w:rsidTr="004B238E">
        <w:trPr>
          <w:ins w:id="1798" w:author="Бедняков Илья" w:date="2018-10-03T15:58:00Z"/>
        </w:trPr>
        <w:tc>
          <w:tcPr>
            <w:tcW w:w="3240" w:type="dxa"/>
            <w:shd w:val="pct15" w:color="auto" w:fill="auto"/>
          </w:tcPr>
          <w:p w14:paraId="4523FA8B" w14:textId="77777777" w:rsidR="004B238E" w:rsidRPr="009A3104" w:rsidRDefault="004B238E" w:rsidP="004B238E">
            <w:pPr>
              <w:spacing w:before="40" w:after="40"/>
              <w:rPr>
                <w:ins w:id="1799" w:author="Бедняков Илья" w:date="2018-10-03T15:58:00Z"/>
                <w:rPrChange w:id="1800" w:author="Ilia Bedniakov" w:date="2018-10-04T15:20:00Z">
                  <w:rPr>
                    <w:ins w:id="1801" w:author="Бедняков Илья" w:date="2018-10-03T15:58:00Z"/>
                  </w:rPr>
                </w:rPrChange>
              </w:rPr>
            </w:pPr>
            <w:ins w:id="1802" w:author="Бедняков Илья" w:date="2018-10-03T15:58:00Z">
              <w:r w:rsidRPr="009A3104">
                <w:rPr>
                  <w:rPrChange w:id="1803" w:author="Ilia Bedniakov" w:date="2018-10-04T15:20:00Z">
                    <w:rPr/>
                  </w:rPrChange>
                </w:rPr>
                <w:t>Testdatum</w:t>
              </w:r>
            </w:ins>
          </w:p>
        </w:tc>
        <w:tc>
          <w:tcPr>
            <w:tcW w:w="5760" w:type="dxa"/>
          </w:tcPr>
          <w:p w14:paraId="104F8789" w14:textId="1FA2BA18" w:rsidR="004B238E" w:rsidRPr="009A3104" w:rsidRDefault="004B238E" w:rsidP="004B238E">
            <w:pPr>
              <w:spacing w:before="40" w:after="40"/>
              <w:rPr>
                <w:ins w:id="1804" w:author="Бедняков Илья" w:date="2018-10-03T15:58:00Z"/>
                <w:rPrChange w:id="1805" w:author="Ilia Bedniakov" w:date="2018-10-04T15:20:00Z">
                  <w:rPr>
                    <w:ins w:id="1806" w:author="Бедняков Илья" w:date="2018-10-03T15:58:00Z"/>
                  </w:rPr>
                </w:rPrChange>
              </w:rPr>
            </w:pPr>
            <w:ins w:id="1807" w:author="Бедняков Илья" w:date="2018-10-03T15:58:00Z">
              <w:r w:rsidRPr="009A3104">
                <w:rPr>
                  <w:rPrChange w:id="1808" w:author="Ilia Bedniakov" w:date="2018-10-04T15:20:00Z">
                    <w:rPr/>
                  </w:rPrChange>
                </w:rPr>
                <w:t>24</w:t>
              </w:r>
              <w:del w:id="1809" w:author="Ilia Bedniakov" w:date="2018-10-04T14:47:00Z">
                <w:r w:rsidRPr="009A3104" w:rsidDel="00867D81">
                  <w:rPr>
                    <w:rPrChange w:id="1810" w:author="Ilia Bedniakov" w:date="2018-10-04T15:20:00Z">
                      <w:rPr/>
                    </w:rPrChange>
                  </w:rPr>
                  <w:delText>.10.</w:delText>
                </w:r>
              </w:del>
            </w:ins>
            <w:ins w:id="1811" w:author="Ilia Bedniakov" w:date="2018-10-04T14:47:00Z">
              <w:r w:rsidR="00867D81" w:rsidRPr="009A3104">
                <w:rPr>
                  <w:rPrChange w:id="1812" w:author="Ilia Bedniakov" w:date="2018-10-04T15:20:00Z">
                    <w:rPr/>
                  </w:rPrChange>
                </w:rPr>
                <w:t>.09.</w:t>
              </w:r>
            </w:ins>
            <w:ins w:id="1813" w:author="Бедняков Илья" w:date="2018-10-03T15:58:00Z">
              <w:r w:rsidRPr="009A3104">
                <w:rPr>
                  <w:rPrChange w:id="1814" w:author="Ilia Bedniakov" w:date="2018-10-04T15:20:00Z">
                    <w:rPr/>
                  </w:rPrChange>
                </w:rPr>
                <w:t>2018</w:t>
              </w:r>
            </w:ins>
          </w:p>
        </w:tc>
      </w:tr>
    </w:tbl>
    <w:p w14:paraId="2203FC33" w14:textId="77777777" w:rsidR="004B238E" w:rsidRPr="009A3104" w:rsidRDefault="004B238E" w:rsidP="004B238E">
      <w:pPr>
        <w:rPr>
          <w:ins w:id="1815" w:author="Бедняков Илья" w:date="2018-10-03T15:58:00Z"/>
          <w:rPrChange w:id="1816" w:author="Ilia Bedniakov" w:date="2018-10-04T15:20:00Z">
            <w:rPr>
              <w:ins w:id="1817" w:author="Бедняков Илья" w:date="2018-10-03T15:58:00Z"/>
            </w:rPr>
          </w:rPrChange>
        </w:rPr>
      </w:pPr>
    </w:p>
    <w:p w14:paraId="281AADE5" w14:textId="77777777" w:rsidR="00193CEF" w:rsidRPr="009A3104" w:rsidRDefault="00395697">
      <w:pPr>
        <w:pStyle w:val="1"/>
        <w:rPr>
          <w:rPrChange w:id="1818" w:author="Ilia Bedniakov" w:date="2018-10-04T15:20:00Z">
            <w:rPr/>
          </w:rPrChange>
        </w:rPr>
      </w:pPr>
      <w:r w:rsidRPr="009A3104">
        <w:rPr>
          <w:rPrChange w:id="1819" w:author="Ilia Bedniakov" w:date="2018-10-04T15:20:00Z">
            <w:rPr/>
          </w:rPrChange>
        </w:rPr>
        <w:br w:type="page"/>
      </w:r>
      <w:bookmarkStart w:id="1820" w:name="_Toc308789900"/>
      <w:r w:rsidR="00193CEF" w:rsidRPr="009A3104">
        <w:rPr>
          <w:rPrChange w:id="1821" w:author="Ilia Bedniakov" w:date="2018-10-04T15:20:00Z">
            <w:rPr/>
          </w:rPrChange>
        </w:rPr>
        <w:lastRenderedPageBreak/>
        <w:t>BuB</w:t>
      </w:r>
      <w:bookmarkEnd w:id="1723"/>
      <w:bookmarkEnd w:id="1820"/>
    </w:p>
    <w:p w14:paraId="228DEE74" w14:textId="77777777" w:rsidR="00193CEF" w:rsidRPr="009A3104" w:rsidRDefault="00193CEF">
      <w:pPr>
        <w:pStyle w:val="2"/>
        <w:rPr>
          <w:lang w:val="de-DE"/>
          <w:rPrChange w:id="1822" w:author="Ilia Bedniakov" w:date="2018-10-04T15:20:00Z">
            <w:rPr/>
          </w:rPrChange>
        </w:rPr>
      </w:pPr>
      <w:bookmarkStart w:id="1823" w:name="_Toc226518415"/>
      <w:bookmarkStart w:id="1824" w:name="_Toc308789901"/>
      <w:r w:rsidRPr="009A3104">
        <w:rPr>
          <w:lang w:val="de-DE"/>
          <w:rPrChange w:id="1825" w:author="Ilia Bedniakov" w:date="2018-10-04T15:20:00Z">
            <w:rPr/>
          </w:rPrChange>
        </w:rPr>
        <w:t>Modulintegrationstest (entspricht [10] aus PS20204)</w:t>
      </w:r>
      <w:bookmarkEnd w:id="1823"/>
      <w:bookmarkEnd w:id="1824"/>
    </w:p>
    <w:p w14:paraId="3A019DD3" w14:textId="77777777" w:rsidR="00193CEF" w:rsidRPr="009A3104" w:rsidRDefault="00193CEF" w:rsidP="00395697">
      <w:pPr>
        <w:pStyle w:val="3"/>
        <w:rPr>
          <w:rPrChange w:id="1826" w:author="Ilia Bedniakov" w:date="2018-10-04T15:20:00Z">
            <w:rPr/>
          </w:rPrChange>
        </w:rPr>
      </w:pPr>
      <w:bookmarkStart w:id="1827" w:name="_Toc226518416"/>
      <w:bookmarkStart w:id="1828" w:name="_Toc308789902"/>
      <w:r w:rsidRPr="009A3104">
        <w:rPr>
          <w:rPrChange w:id="1829" w:author="Ilia Bedniakov" w:date="2018-10-04T15:20:00Z">
            <w:rPr/>
          </w:rPrChange>
        </w:rPr>
        <w:t>Testfälle</w:t>
      </w:r>
      <w:bookmarkEnd w:id="1827"/>
      <w:bookmarkEnd w:id="1828"/>
      <w:r w:rsidRPr="009A3104">
        <w:rPr>
          <w:rPrChange w:id="1830" w:author="Ilia Bedniakov" w:date="2018-10-04T15:20:00Z">
            <w:rPr/>
          </w:rPrChange>
        </w:rPr>
        <w:t xml:space="preserve"> </w:t>
      </w:r>
    </w:p>
    <w:p w14:paraId="6B107EA4" w14:textId="77777777" w:rsidR="00193CEF" w:rsidRPr="009A3104" w:rsidRDefault="00193CEF" w:rsidP="00395697">
      <w:pPr>
        <w:ind w:left="907"/>
        <w:rPr>
          <w:szCs w:val="20"/>
          <w:rPrChange w:id="1831" w:author="Ilia Bedniakov" w:date="2018-10-04T15:20:00Z">
            <w:rPr>
              <w:szCs w:val="20"/>
            </w:rPr>
          </w:rPrChange>
        </w:rPr>
      </w:pPr>
      <w:r w:rsidRPr="009A3104">
        <w:rPr>
          <w:szCs w:val="20"/>
          <w:rPrChange w:id="1832" w:author="Ilia Bedniakov" w:date="2018-10-04T15:20:00Z">
            <w:rPr>
              <w:szCs w:val="20"/>
            </w:rPr>
          </w:rPrChange>
        </w:rPr>
        <w:t>Inhalt:</w:t>
      </w:r>
      <w:r w:rsidRPr="009A3104">
        <w:rPr>
          <w:szCs w:val="20"/>
          <w:rPrChange w:id="1833" w:author="Ilia Bedniakov" w:date="2018-10-04T15:20:00Z">
            <w:rPr>
              <w:szCs w:val="20"/>
            </w:rPr>
          </w:rPrChange>
        </w:rPr>
        <w:tab/>
        <w:t>Hier erfolgt eine Auflistung aller Testfälle innerhalb des Modulintegrationstests.</w:t>
      </w:r>
    </w:p>
    <w:p w14:paraId="72D7555B" w14:textId="77777777" w:rsidR="00193CEF" w:rsidRPr="009A3104" w:rsidRDefault="00193CEF" w:rsidP="00193CEF">
      <w:pPr>
        <w:rPr>
          <w:rPrChange w:id="1834" w:author="Ilia Bedniakov" w:date="2018-10-04T15:20:00Z">
            <w:rPr/>
          </w:rPrChange>
        </w:rPr>
      </w:pPr>
    </w:p>
    <w:p w14:paraId="49F286F5" w14:textId="77777777" w:rsidR="00193CEF" w:rsidRPr="009A3104" w:rsidRDefault="00193CEF" w:rsidP="00395697">
      <w:pPr>
        <w:pStyle w:val="4"/>
        <w:rPr>
          <w:rPrChange w:id="1835" w:author="Ilia Bedniakov" w:date="2018-10-04T15:20:00Z">
            <w:rPr/>
          </w:rPrChange>
        </w:rPr>
      </w:pPr>
      <w:bookmarkStart w:id="1836" w:name="_Toc226518417"/>
      <w:bookmarkStart w:id="1837" w:name="_Toc308789903"/>
      <w:r w:rsidRPr="009A3104">
        <w:rPr>
          <w:rPrChange w:id="1838" w:author="Ilia Bedniakov" w:date="2018-10-04T15:20:00Z">
            <w:rPr/>
          </w:rPrChange>
        </w:rPr>
        <w:t>Test Visualisierungsmasken</w:t>
      </w:r>
      <w:bookmarkEnd w:id="1836"/>
      <w:bookmarkEnd w:id="1837"/>
    </w:p>
    <w:tbl>
      <w:tblPr>
        <w:tblW w:w="900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40"/>
        <w:gridCol w:w="5760"/>
      </w:tblGrid>
      <w:tr w:rsidR="00193CEF" w:rsidRPr="009A3104" w14:paraId="765997B2" w14:textId="77777777" w:rsidTr="00193CEF">
        <w:tc>
          <w:tcPr>
            <w:tcW w:w="3240" w:type="dxa"/>
            <w:shd w:val="pct15" w:color="auto" w:fill="auto"/>
          </w:tcPr>
          <w:p w14:paraId="78304B6E" w14:textId="77777777" w:rsidR="00193CEF" w:rsidRPr="009A3104" w:rsidRDefault="00193CEF" w:rsidP="00395697">
            <w:pPr>
              <w:spacing w:before="40" w:after="40"/>
              <w:rPr>
                <w:rPrChange w:id="1839" w:author="Ilia Bedniakov" w:date="2018-10-04T15:20:00Z">
                  <w:rPr/>
                </w:rPrChange>
              </w:rPr>
            </w:pPr>
            <w:r w:rsidRPr="009A3104">
              <w:rPr>
                <w:rPrChange w:id="1840" w:author="Ilia Bedniakov" w:date="2018-10-04T15:20:00Z">
                  <w:rPr/>
                </w:rPrChange>
              </w:rPr>
              <w:t>Testspezifikation</w:t>
            </w:r>
          </w:p>
        </w:tc>
        <w:tc>
          <w:tcPr>
            <w:tcW w:w="5760" w:type="dxa"/>
          </w:tcPr>
          <w:p w14:paraId="6FCAA069" w14:textId="77777777" w:rsidR="00193CEF" w:rsidRPr="009A3104" w:rsidRDefault="00193CEF" w:rsidP="00395697">
            <w:pPr>
              <w:spacing w:before="40" w:after="40"/>
              <w:jc w:val="both"/>
              <w:rPr>
                <w:rPrChange w:id="1841" w:author="Ilia Bedniakov" w:date="2018-10-04T15:20:00Z">
                  <w:rPr/>
                </w:rPrChange>
              </w:rPr>
            </w:pPr>
            <w:r w:rsidRPr="009A3104">
              <w:rPr>
                <w:rPrChange w:id="1842" w:author="Ilia Bedniakov" w:date="2018-10-04T15:20:00Z">
                  <w:rPr/>
                </w:rPrChange>
              </w:rPr>
              <w:t>Das Anlagendiagramm wird mit den Visualisierungsmasken der PCs verglichen. Die einzelnen Elemente (Aktorik, Sensorik, Förderleitungen …) werden auf richtige Darstellung hin, ggf. auf Handbedienungsfunktionalität (Servicemode) überprüft.</w:t>
            </w:r>
          </w:p>
          <w:p w14:paraId="4B78DA40" w14:textId="77777777" w:rsidR="00193CEF" w:rsidRPr="009A3104" w:rsidRDefault="00193CEF" w:rsidP="00395697">
            <w:pPr>
              <w:spacing w:before="40" w:after="40"/>
              <w:jc w:val="both"/>
              <w:rPr>
                <w:rPrChange w:id="1843" w:author="Ilia Bedniakov" w:date="2018-10-04T15:20:00Z">
                  <w:rPr/>
                </w:rPrChange>
              </w:rPr>
            </w:pPr>
            <w:r w:rsidRPr="009A3104">
              <w:rPr>
                <w:rPrChange w:id="1844" w:author="Ilia Bedniakov" w:date="2018-10-04T15:20:00Z">
                  <w:rPr/>
                </w:rPrChange>
              </w:rPr>
              <w:t xml:space="preserve">Als Grundlage hierzu </w:t>
            </w:r>
            <w:proofErr w:type="gramStart"/>
            <w:r w:rsidRPr="009A3104">
              <w:rPr>
                <w:rPrChange w:id="1845" w:author="Ilia Bedniakov" w:date="2018-10-04T15:20:00Z">
                  <w:rPr/>
                </w:rPrChange>
              </w:rPr>
              <w:t>dient</w:t>
            </w:r>
            <w:proofErr w:type="gramEnd"/>
            <w:r w:rsidRPr="009A3104">
              <w:rPr>
                <w:rPrChange w:id="1846" w:author="Ilia Bedniakov" w:date="2018-10-04T15:20:00Z">
                  <w:rPr/>
                </w:rPrChange>
              </w:rPr>
              <w:t xml:space="preserve"> das Anlagendiagramm / die Anlagendiagramme.</w:t>
            </w:r>
          </w:p>
        </w:tc>
      </w:tr>
      <w:tr w:rsidR="00193CEF" w:rsidRPr="009A3104" w14:paraId="380283F9" w14:textId="77777777" w:rsidTr="00193CEF">
        <w:tc>
          <w:tcPr>
            <w:tcW w:w="3240" w:type="dxa"/>
            <w:shd w:val="pct15" w:color="auto" w:fill="auto"/>
          </w:tcPr>
          <w:p w14:paraId="661D8EAF" w14:textId="77777777" w:rsidR="00193CEF" w:rsidRPr="009A3104" w:rsidRDefault="00193CEF" w:rsidP="00395697">
            <w:pPr>
              <w:spacing w:before="40" w:after="40"/>
              <w:rPr>
                <w:rPrChange w:id="1847" w:author="Ilia Bedniakov" w:date="2018-10-04T15:20:00Z">
                  <w:rPr/>
                </w:rPrChange>
              </w:rPr>
            </w:pPr>
            <w:r w:rsidRPr="009A3104">
              <w:rPr>
                <w:rPrChange w:id="1848" w:author="Ilia Bedniakov" w:date="2018-10-04T15:20:00Z">
                  <w:rPr/>
                </w:rPrChange>
              </w:rPr>
              <w:t>Test erfolgreich durchgeführt</w:t>
            </w:r>
          </w:p>
        </w:tc>
        <w:tc>
          <w:tcPr>
            <w:tcW w:w="5760" w:type="dxa"/>
          </w:tcPr>
          <w:p w14:paraId="16F7B5B4" w14:textId="77777777" w:rsidR="00193CEF" w:rsidRPr="009A3104" w:rsidRDefault="00082737" w:rsidP="00395697">
            <w:pPr>
              <w:spacing w:before="40" w:after="40"/>
              <w:rPr>
                <w:rPrChange w:id="1849" w:author="Ilia Bedniakov" w:date="2018-10-04T15:20:00Z">
                  <w:rPr/>
                </w:rPrChange>
              </w:rPr>
            </w:pPr>
            <w:ins w:id="1850" w:author="Бедняков Илья" w:date="2017-05-16T08:01:00Z">
              <w:r w:rsidRPr="009A3104">
                <w:rPr>
                  <w:rPrChange w:id="1851" w:author="Ilia Bedniakov" w:date="2018-10-04T15:20:00Z">
                    <w:rPr/>
                  </w:rPrChange>
                </w:rPr>
                <w:t>Ja</w:t>
              </w:r>
            </w:ins>
          </w:p>
        </w:tc>
      </w:tr>
      <w:tr w:rsidR="00193CEF" w:rsidRPr="009A3104" w14:paraId="16F93CC1" w14:textId="77777777" w:rsidTr="00193CEF">
        <w:tc>
          <w:tcPr>
            <w:tcW w:w="3240" w:type="dxa"/>
            <w:shd w:val="pct15" w:color="auto" w:fill="auto"/>
          </w:tcPr>
          <w:p w14:paraId="538DA92B" w14:textId="77777777" w:rsidR="00193CEF" w:rsidRPr="009A3104" w:rsidRDefault="00193CEF" w:rsidP="00395697">
            <w:pPr>
              <w:spacing w:before="40" w:after="40"/>
              <w:rPr>
                <w:rPrChange w:id="1852" w:author="Ilia Bedniakov" w:date="2018-10-04T15:20:00Z">
                  <w:rPr/>
                </w:rPrChange>
              </w:rPr>
            </w:pPr>
            <w:r w:rsidRPr="009A3104">
              <w:rPr>
                <w:rPrChange w:id="1853" w:author="Ilia Bedniakov" w:date="2018-10-04T15:20:00Z">
                  <w:rPr/>
                </w:rPrChange>
              </w:rPr>
              <w:t>Tester</w:t>
            </w:r>
          </w:p>
        </w:tc>
        <w:tc>
          <w:tcPr>
            <w:tcW w:w="5760" w:type="dxa"/>
          </w:tcPr>
          <w:p w14:paraId="7C9FBBEC" w14:textId="77777777" w:rsidR="00193CEF" w:rsidRPr="009A3104" w:rsidRDefault="00082737" w:rsidP="00395697">
            <w:pPr>
              <w:spacing w:before="40" w:after="40"/>
              <w:rPr>
                <w:rPrChange w:id="1854" w:author="Ilia Bedniakov" w:date="2018-10-04T15:20:00Z">
                  <w:rPr/>
                </w:rPrChange>
              </w:rPr>
            </w:pPr>
            <w:ins w:id="1855" w:author="Бедняков Илья" w:date="2017-05-16T08:01:00Z">
              <w:r w:rsidRPr="009A3104">
                <w:rPr>
                  <w:rPrChange w:id="1856" w:author="Ilia Bedniakov" w:date="2018-10-04T15:20:00Z">
                    <w:rPr/>
                  </w:rPrChange>
                </w:rPr>
                <w:t>Ilia Bedniakov</w:t>
              </w:r>
            </w:ins>
          </w:p>
        </w:tc>
      </w:tr>
      <w:tr w:rsidR="00193CEF" w:rsidRPr="009A3104" w14:paraId="5CD9FA87" w14:textId="77777777" w:rsidTr="00193CEF">
        <w:tc>
          <w:tcPr>
            <w:tcW w:w="3240" w:type="dxa"/>
            <w:shd w:val="pct15" w:color="auto" w:fill="auto"/>
          </w:tcPr>
          <w:p w14:paraId="729C80DE" w14:textId="77777777" w:rsidR="00193CEF" w:rsidRPr="009A3104" w:rsidRDefault="00193CEF" w:rsidP="00395697">
            <w:pPr>
              <w:spacing w:before="40" w:after="40"/>
              <w:rPr>
                <w:rPrChange w:id="1857" w:author="Ilia Bedniakov" w:date="2018-10-04T15:20:00Z">
                  <w:rPr/>
                </w:rPrChange>
              </w:rPr>
            </w:pPr>
            <w:r w:rsidRPr="009A3104">
              <w:rPr>
                <w:rPrChange w:id="1858" w:author="Ilia Bedniakov" w:date="2018-10-04T15:20:00Z">
                  <w:rPr/>
                </w:rPrChange>
              </w:rPr>
              <w:t>Testdatum</w:t>
            </w:r>
          </w:p>
        </w:tc>
        <w:tc>
          <w:tcPr>
            <w:tcW w:w="5760" w:type="dxa"/>
          </w:tcPr>
          <w:p w14:paraId="7908ACCC" w14:textId="4C7BFD23" w:rsidR="00193CEF" w:rsidRPr="009A3104" w:rsidRDefault="00B9761E" w:rsidP="00395697">
            <w:pPr>
              <w:spacing w:before="40" w:after="40"/>
              <w:rPr>
                <w:rPrChange w:id="1859" w:author="Ilia Bedniakov" w:date="2018-10-04T15:20:00Z">
                  <w:rPr/>
                </w:rPrChange>
              </w:rPr>
            </w:pPr>
            <w:ins w:id="1860" w:author="Бедняков Илья" w:date="2018-10-03T16:18:00Z">
              <w:r w:rsidRPr="009A3104">
                <w:rPr>
                  <w:rPrChange w:id="1861" w:author="Ilia Bedniakov" w:date="2018-10-04T15:20:00Z">
                    <w:rPr/>
                  </w:rPrChange>
                </w:rPr>
                <w:t>25</w:t>
              </w:r>
              <w:del w:id="1862" w:author="Ilia Bedniakov" w:date="2018-10-04T14:47:00Z">
                <w:r w:rsidRPr="009A3104" w:rsidDel="00867D81">
                  <w:rPr>
                    <w:rPrChange w:id="1863" w:author="Ilia Bedniakov" w:date="2018-10-04T15:20:00Z">
                      <w:rPr/>
                    </w:rPrChange>
                  </w:rPr>
                  <w:delText>.10.</w:delText>
                </w:r>
              </w:del>
            </w:ins>
            <w:ins w:id="1864" w:author="Ilia Bedniakov" w:date="2018-10-04T14:47:00Z">
              <w:r w:rsidR="00867D81" w:rsidRPr="009A3104">
                <w:rPr>
                  <w:rPrChange w:id="1865" w:author="Ilia Bedniakov" w:date="2018-10-04T15:20:00Z">
                    <w:rPr/>
                  </w:rPrChange>
                </w:rPr>
                <w:t>.09.</w:t>
              </w:r>
            </w:ins>
            <w:ins w:id="1866" w:author="Бедняков Илья" w:date="2018-10-03T16:18:00Z">
              <w:r w:rsidRPr="009A3104">
                <w:rPr>
                  <w:rPrChange w:id="1867" w:author="Ilia Bedniakov" w:date="2018-10-04T15:20:00Z">
                    <w:rPr/>
                  </w:rPrChange>
                </w:rPr>
                <w:t>2018</w:t>
              </w:r>
            </w:ins>
          </w:p>
        </w:tc>
      </w:tr>
    </w:tbl>
    <w:p w14:paraId="316D06F4" w14:textId="77777777" w:rsidR="00193CEF" w:rsidRPr="009A3104" w:rsidRDefault="00193CEF" w:rsidP="00395697">
      <w:pPr>
        <w:pStyle w:val="4"/>
        <w:rPr>
          <w:rPrChange w:id="1868" w:author="Ilia Bedniakov" w:date="2018-10-04T15:20:00Z">
            <w:rPr/>
          </w:rPrChange>
        </w:rPr>
      </w:pPr>
      <w:bookmarkStart w:id="1869" w:name="_Toc226518418"/>
      <w:bookmarkStart w:id="1870" w:name="_Toc308789904"/>
      <w:r w:rsidRPr="009A3104">
        <w:rPr>
          <w:rPrChange w:id="1871" w:author="Ilia Bedniakov" w:date="2018-10-04T15:20:00Z">
            <w:rPr/>
          </w:rPrChange>
        </w:rPr>
        <w:t>Test n</w:t>
      </w:r>
      <w:bookmarkEnd w:id="1869"/>
      <w:bookmarkEnd w:id="1870"/>
    </w:p>
    <w:tbl>
      <w:tblPr>
        <w:tblW w:w="900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40"/>
        <w:gridCol w:w="5760"/>
      </w:tblGrid>
      <w:tr w:rsidR="00193CEF" w:rsidRPr="009A3104" w14:paraId="498A64CC" w14:textId="77777777" w:rsidTr="00193CEF">
        <w:tc>
          <w:tcPr>
            <w:tcW w:w="3240" w:type="dxa"/>
            <w:shd w:val="pct15" w:color="auto" w:fill="auto"/>
          </w:tcPr>
          <w:p w14:paraId="3EB0866C" w14:textId="77777777" w:rsidR="00193CEF" w:rsidRPr="009A3104" w:rsidRDefault="00193CEF" w:rsidP="00395697">
            <w:pPr>
              <w:spacing w:before="40" w:after="40"/>
              <w:rPr>
                <w:rPrChange w:id="1872" w:author="Ilia Bedniakov" w:date="2018-10-04T15:20:00Z">
                  <w:rPr/>
                </w:rPrChange>
              </w:rPr>
            </w:pPr>
            <w:r w:rsidRPr="009A3104">
              <w:rPr>
                <w:rPrChange w:id="1873" w:author="Ilia Bedniakov" w:date="2018-10-04T15:20:00Z">
                  <w:rPr/>
                </w:rPrChange>
              </w:rPr>
              <w:t>Testspezifikation</w:t>
            </w:r>
          </w:p>
        </w:tc>
        <w:tc>
          <w:tcPr>
            <w:tcW w:w="5760" w:type="dxa"/>
          </w:tcPr>
          <w:p w14:paraId="1521B787" w14:textId="77777777" w:rsidR="00193CEF" w:rsidRPr="009A3104" w:rsidRDefault="00193CEF" w:rsidP="00395697">
            <w:pPr>
              <w:spacing w:before="40" w:after="40"/>
              <w:rPr>
                <w:rPrChange w:id="1874" w:author="Ilia Bedniakov" w:date="2018-10-04T15:20:00Z">
                  <w:rPr/>
                </w:rPrChange>
              </w:rPr>
            </w:pPr>
          </w:p>
        </w:tc>
      </w:tr>
      <w:tr w:rsidR="00193CEF" w:rsidRPr="009A3104" w14:paraId="4D28766C" w14:textId="77777777" w:rsidTr="00193CEF">
        <w:tc>
          <w:tcPr>
            <w:tcW w:w="3240" w:type="dxa"/>
            <w:shd w:val="pct15" w:color="auto" w:fill="auto"/>
          </w:tcPr>
          <w:p w14:paraId="5D49CD22" w14:textId="77777777" w:rsidR="00193CEF" w:rsidRPr="009A3104" w:rsidRDefault="00193CEF" w:rsidP="00395697">
            <w:pPr>
              <w:spacing w:before="40" w:after="40"/>
              <w:rPr>
                <w:rPrChange w:id="1875" w:author="Ilia Bedniakov" w:date="2018-10-04T15:20:00Z">
                  <w:rPr/>
                </w:rPrChange>
              </w:rPr>
            </w:pPr>
            <w:r w:rsidRPr="009A3104">
              <w:rPr>
                <w:rPrChange w:id="1876" w:author="Ilia Bedniakov" w:date="2018-10-04T15:20:00Z">
                  <w:rPr/>
                </w:rPrChange>
              </w:rPr>
              <w:t>Test erfolgreich durchgeführt</w:t>
            </w:r>
          </w:p>
        </w:tc>
        <w:tc>
          <w:tcPr>
            <w:tcW w:w="5760" w:type="dxa"/>
          </w:tcPr>
          <w:p w14:paraId="734F882F" w14:textId="77777777" w:rsidR="00193CEF" w:rsidRPr="009A3104" w:rsidRDefault="00193CEF" w:rsidP="00395697">
            <w:pPr>
              <w:spacing w:before="40" w:after="40"/>
              <w:rPr>
                <w:rPrChange w:id="1877" w:author="Ilia Bedniakov" w:date="2018-10-04T15:20:00Z">
                  <w:rPr/>
                </w:rPrChange>
              </w:rPr>
            </w:pPr>
          </w:p>
        </w:tc>
      </w:tr>
      <w:tr w:rsidR="00193CEF" w:rsidRPr="009A3104" w14:paraId="42578665" w14:textId="77777777" w:rsidTr="00193CEF">
        <w:tc>
          <w:tcPr>
            <w:tcW w:w="3240" w:type="dxa"/>
            <w:shd w:val="pct15" w:color="auto" w:fill="auto"/>
          </w:tcPr>
          <w:p w14:paraId="2453F71C" w14:textId="77777777" w:rsidR="00193CEF" w:rsidRPr="009A3104" w:rsidRDefault="00193CEF" w:rsidP="00395697">
            <w:pPr>
              <w:spacing w:before="40" w:after="40"/>
              <w:rPr>
                <w:rPrChange w:id="1878" w:author="Ilia Bedniakov" w:date="2018-10-04T15:20:00Z">
                  <w:rPr/>
                </w:rPrChange>
              </w:rPr>
            </w:pPr>
            <w:r w:rsidRPr="009A3104">
              <w:rPr>
                <w:rPrChange w:id="1879" w:author="Ilia Bedniakov" w:date="2018-10-04T15:20:00Z">
                  <w:rPr/>
                </w:rPrChange>
              </w:rPr>
              <w:t>Tester</w:t>
            </w:r>
          </w:p>
        </w:tc>
        <w:tc>
          <w:tcPr>
            <w:tcW w:w="5760" w:type="dxa"/>
          </w:tcPr>
          <w:p w14:paraId="443BB9E6" w14:textId="77777777" w:rsidR="00193CEF" w:rsidRPr="009A3104" w:rsidRDefault="00193CEF" w:rsidP="00395697">
            <w:pPr>
              <w:spacing w:before="40" w:after="40"/>
              <w:rPr>
                <w:rPrChange w:id="1880" w:author="Ilia Bedniakov" w:date="2018-10-04T15:20:00Z">
                  <w:rPr/>
                </w:rPrChange>
              </w:rPr>
            </w:pPr>
          </w:p>
        </w:tc>
      </w:tr>
      <w:tr w:rsidR="00193CEF" w:rsidRPr="009A3104" w14:paraId="0420C394" w14:textId="77777777" w:rsidTr="00193CEF">
        <w:tc>
          <w:tcPr>
            <w:tcW w:w="3240" w:type="dxa"/>
            <w:shd w:val="pct15" w:color="auto" w:fill="auto"/>
          </w:tcPr>
          <w:p w14:paraId="32CBA25D" w14:textId="77777777" w:rsidR="00193CEF" w:rsidRPr="009A3104" w:rsidRDefault="00193CEF" w:rsidP="00395697">
            <w:pPr>
              <w:spacing w:before="40" w:after="40"/>
              <w:rPr>
                <w:rPrChange w:id="1881" w:author="Ilia Bedniakov" w:date="2018-10-04T15:20:00Z">
                  <w:rPr/>
                </w:rPrChange>
              </w:rPr>
            </w:pPr>
            <w:r w:rsidRPr="009A3104">
              <w:rPr>
                <w:rPrChange w:id="1882" w:author="Ilia Bedniakov" w:date="2018-10-04T15:20:00Z">
                  <w:rPr/>
                </w:rPrChange>
              </w:rPr>
              <w:t>Testdatum</w:t>
            </w:r>
          </w:p>
        </w:tc>
        <w:tc>
          <w:tcPr>
            <w:tcW w:w="5760" w:type="dxa"/>
          </w:tcPr>
          <w:p w14:paraId="4920A32D" w14:textId="77777777" w:rsidR="00193CEF" w:rsidRPr="009A3104" w:rsidRDefault="00193CEF" w:rsidP="00395697">
            <w:pPr>
              <w:spacing w:before="40" w:after="40"/>
              <w:rPr>
                <w:rPrChange w:id="1883" w:author="Ilia Bedniakov" w:date="2018-10-04T15:20:00Z">
                  <w:rPr/>
                </w:rPrChange>
              </w:rPr>
            </w:pPr>
          </w:p>
        </w:tc>
      </w:tr>
    </w:tbl>
    <w:p w14:paraId="77FBAA27" w14:textId="77777777" w:rsidR="00193CEF" w:rsidRPr="009A3104" w:rsidRDefault="00193CEF" w:rsidP="00193CEF">
      <w:pPr>
        <w:rPr>
          <w:rPrChange w:id="1884" w:author="Ilia Bedniakov" w:date="2018-10-04T15:20:00Z">
            <w:rPr/>
          </w:rPrChange>
        </w:rPr>
      </w:pPr>
    </w:p>
    <w:p w14:paraId="0CBB8C83" w14:textId="77777777" w:rsidR="00193CEF" w:rsidRPr="009A3104" w:rsidRDefault="00193CEF" w:rsidP="00193CEF">
      <w:pPr>
        <w:rPr>
          <w:rPrChange w:id="1885" w:author="Ilia Bedniakov" w:date="2018-10-04T15:20:00Z">
            <w:rPr/>
          </w:rPrChange>
        </w:rPr>
      </w:pPr>
    </w:p>
    <w:p w14:paraId="120A3843" w14:textId="77777777" w:rsidR="00193CEF" w:rsidRPr="009A3104" w:rsidRDefault="00193CEF" w:rsidP="00193CEF">
      <w:pPr>
        <w:rPr>
          <w:rPrChange w:id="1886" w:author="Ilia Bedniakov" w:date="2018-10-04T15:20:00Z">
            <w:rPr/>
          </w:rPrChange>
        </w:rPr>
      </w:pPr>
    </w:p>
    <w:p w14:paraId="2D1D1E6F" w14:textId="77777777" w:rsidR="00193CEF" w:rsidRPr="009A3104" w:rsidRDefault="00395697">
      <w:pPr>
        <w:pStyle w:val="1"/>
        <w:rPr>
          <w:rPrChange w:id="1887" w:author="Ilia Bedniakov" w:date="2018-10-04T15:20:00Z">
            <w:rPr/>
          </w:rPrChange>
        </w:rPr>
      </w:pPr>
      <w:bookmarkStart w:id="1888" w:name="_Toc226518419"/>
      <w:r w:rsidRPr="009A3104">
        <w:rPr>
          <w:rPrChange w:id="1889" w:author="Ilia Bedniakov" w:date="2018-10-04T15:20:00Z">
            <w:rPr/>
          </w:rPrChange>
        </w:rPr>
        <w:br w:type="page"/>
      </w:r>
      <w:bookmarkStart w:id="1890" w:name="_Toc308789905"/>
      <w:r w:rsidR="00193CEF" w:rsidRPr="009A3104">
        <w:rPr>
          <w:rPrChange w:id="1891" w:author="Ilia Bedniakov" w:date="2018-10-04T15:20:00Z">
            <w:rPr/>
          </w:rPrChange>
        </w:rPr>
        <w:lastRenderedPageBreak/>
        <w:t>PC Hardware</w:t>
      </w:r>
      <w:bookmarkEnd w:id="1888"/>
      <w:bookmarkEnd w:id="1890"/>
    </w:p>
    <w:p w14:paraId="512555B9" w14:textId="77777777" w:rsidR="00193CEF" w:rsidRPr="009A3104" w:rsidRDefault="00193CEF">
      <w:pPr>
        <w:pStyle w:val="2"/>
        <w:rPr>
          <w:lang w:val="de-DE"/>
          <w:rPrChange w:id="1892" w:author="Ilia Bedniakov" w:date="2018-10-04T15:20:00Z">
            <w:rPr/>
          </w:rPrChange>
        </w:rPr>
      </w:pPr>
      <w:bookmarkStart w:id="1893" w:name="_Toc226518420"/>
      <w:bookmarkStart w:id="1894" w:name="_Toc308789906"/>
      <w:r w:rsidRPr="009A3104">
        <w:rPr>
          <w:lang w:val="de-DE"/>
          <w:rPrChange w:id="1895" w:author="Ilia Bedniakov" w:date="2018-10-04T15:20:00Z">
            <w:rPr/>
          </w:rPrChange>
        </w:rPr>
        <w:t>Tests</w:t>
      </w:r>
      <w:bookmarkEnd w:id="1893"/>
      <w:bookmarkEnd w:id="1894"/>
    </w:p>
    <w:p w14:paraId="20568C66" w14:textId="77777777" w:rsidR="00193CEF" w:rsidRPr="009A3104" w:rsidRDefault="00193CEF" w:rsidP="00395697">
      <w:pPr>
        <w:pStyle w:val="3"/>
        <w:rPr>
          <w:rPrChange w:id="1896" w:author="Ilia Bedniakov" w:date="2018-10-04T15:20:00Z">
            <w:rPr/>
          </w:rPrChange>
        </w:rPr>
      </w:pPr>
      <w:bookmarkStart w:id="1897" w:name="_Toc226518421"/>
      <w:bookmarkStart w:id="1898" w:name="_Toc308789907"/>
      <w:r w:rsidRPr="009A3104">
        <w:rPr>
          <w:rPrChange w:id="1899" w:author="Ilia Bedniakov" w:date="2018-10-04T15:20:00Z">
            <w:rPr/>
          </w:rPrChange>
        </w:rPr>
        <w:t>Testfälle</w:t>
      </w:r>
      <w:bookmarkEnd w:id="1897"/>
      <w:bookmarkEnd w:id="1898"/>
    </w:p>
    <w:p w14:paraId="3354F800" w14:textId="73805A26" w:rsidR="00193CEF" w:rsidRPr="009A3104" w:rsidRDefault="00193CEF" w:rsidP="00395697">
      <w:pPr>
        <w:ind w:left="907"/>
        <w:rPr>
          <w:color w:val="3366FF"/>
          <w:sz w:val="16"/>
          <w:rPrChange w:id="1900" w:author="Ilia Bedniakov" w:date="2018-10-04T15:20:00Z">
            <w:rPr>
              <w:color w:val="3366FF"/>
              <w:sz w:val="16"/>
            </w:rPr>
          </w:rPrChange>
        </w:rPr>
      </w:pPr>
      <w:del w:id="1901" w:author="Бедняков Илья" w:date="2018-10-03T16:18:00Z">
        <w:r w:rsidRPr="009A3104" w:rsidDel="00325E7C">
          <w:rPr>
            <w:color w:val="3366FF"/>
            <w:sz w:val="16"/>
            <w:rPrChange w:id="1902" w:author="Ilia Bedniakov" w:date="2018-10-04T15:20:00Z">
              <w:rPr>
                <w:color w:val="3366FF"/>
                <w:sz w:val="16"/>
              </w:rPr>
            </w:rPrChange>
          </w:rPr>
          <w:delText>Inhalt:</w:delText>
        </w:r>
        <w:r w:rsidRPr="009A3104" w:rsidDel="00325E7C">
          <w:rPr>
            <w:color w:val="3366FF"/>
            <w:sz w:val="16"/>
            <w:rPrChange w:id="1903" w:author="Ilia Bedniakov" w:date="2018-10-04T15:20:00Z">
              <w:rPr>
                <w:color w:val="3366FF"/>
                <w:sz w:val="16"/>
              </w:rPr>
            </w:rPrChange>
          </w:rPr>
          <w:tab/>
          <w:delText xml:space="preserve">Hier erfolgt eine Auflistung aller Testfälle </w:delText>
        </w:r>
      </w:del>
      <w:ins w:id="1904" w:author="Бедняков Илья" w:date="2018-10-03T16:18:00Z">
        <w:r w:rsidR="00325E7C" w:rsidRPr="009A3104">
          <w:rPr>
            <w:color w:val="3366FF"/>
            <w:sz w:val="16"/>
            <w:rPrChange w:id="1905" w:author="Ilia Bedniakov" w:date="2018-10-04T15:20:00Z">
              <w:rPr>
                <w:color w:val="3366FF"/>
                <w:sz w:val="16"/>
                <w:lang w:val="ru-RU"/>
              </w:rPr>
            </w:rPrChange>
          </w:rPr>
          <w:t xml:space="preserve"> </w:t>
        </w:r>
      </w:ins>
    </w:p>
    <w:p w14:paraId="5DBAF4C2" w14:textId="77777777" w:rsidR="00193CEF" w:rsidRPr="009A3104" w:rsidRDefault="00193CEF" w:rsidP="00193CEF">
      <w:pPr>
        <w:rPr>
          <w:rPrChange w:id="1906" w:author="Ilia Bedniakov" w:date="2018-10-04T15:20:00Z">
            <w:rPr/>
          </w:rPrChange>
        </w:rPr>
      </w:pPr>
    </w:p>
    <w:p w14:paraId="684CB1BB" w14:textId="77777777" w:rsidR="00193CEF" w:rsidRPr="009A3104" w:rsidRDefault="00193CEF" w:rsidP="00395697">
      <w:pPr>
        <w:pStyle w:val="4"/>
        <w:rPr>
          <w:rPrChange w:id="1907" w:author="Ilia Bedniakov" w:date="2018-10-04T15:20:00Z">
            <w:rPr/>
          </w:rPrChange>
        </w:rPr>
      </w:pPr>
      <w:bookmarkStart w:id="1908" w:name="_Toc226518422"/>
      <w:bookmarkStart w:id="1909" w:name="_Toc308789908"/>
      <w:r w:rsidRPr="009A3104">
        <w:rPr>
          <w:rPrChange w:id="1910" w:author="Ilia Bedniakov" w:date="2018-10-04T15:20:00Z">
            <w:rPr/>
          </w:rPrChange>
        </w:rPr>
        <w:t>Test der PC Hardware gegen aktuelle Spezifikation</w:t>
      </w:r>
      <w:bookmarkEnd w:id="1908"/>
      <w:bookmarkEnd w:id="1909"/>
    </w:p>
    <w:tbl>
      <w:tblPr>
        <w:tblW w:w="900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40"/>
        <w:gridCol w:w="5760"/>
      </w:tblGrid>
      <w:tr w:rsidR="00193CEF" w:rsidRPr="009A3104" w14:paraId="2E220F9E" w14:textId="77777777" w:rsidTr="00193CEF">
        <w:tc>
          <w:tcPr>
            <w:tcW w:w="3240" w:type="dxa"/>
            <w:shd w:val="pct15" w:color="auto" w:fill="auto"/>
          </w:tcPr>
          <w:p w14:paraId="614B4B6B" w14:textId="77777777" w:rsidR="00193CEF" w:rsidRPr="009A3104" w:rsidRDefault="00193CEF" w:rsidP="00395697">
            <w:pPr>
              <w:spacing w:before="40" w:after="40"/>
              <w:rPr>
                <w:rPrChange w:id="1911" w:author="Ilia Bedniakov" w:date="2018-10-04T15:20:00Z">
                  <w:rPr/>
                </w:rPrChange>
              </w:rPr>
            </w:pPr>
            <w:r w:rsidRPr="009A3104">
              <w:rPr>
                <w:rPrChange w:id="1912" w:author="Ilia Bedniakov" w:date="2018-10-04T15:20:00Z">
                  <w:rPr/>
                </w:rPrChange>
              </w:rPr>
              <w:t>Testspezifikation</w:t>
            </w:r>
          </w:p>
        </w:tc>
        <w:tc>
          <w:tcPr>
            <w:tcW w:w="5760" w:type="dxa"/>
          </w:tcPr>
          <w:p w14:paraId="209924B6" w14:textId="77777777" w:rsidR="00193CEF" w:rsidRPr="009A3104" w:rsidRDefault="00193CEF" w:rsidP="00395697">
            <w:pPr>
              <w:spacing w:before="40" w:after="40"/>
              <w:jc w:val="both"/>
              <w:rPr>
                <w:rPrChange w:id="1913" w:author="Ilia Bedniakov" w:date="2018-10-04T15:20:00Z">
                  <w:rPr/>
                </w:rPrChange>
              </w:rPr>
            </w:pPr>
            <w:r w:rsidRPr="009A3104">
              <w:rPr>
                <w:rPrChange w:id="1914" w:author="Ilia Bedniakov" w:date="2018-10-04T15:20:00Z">
                  <w:rPr/>
                </w:rPrChange>
              </w:rPr>
              <w:t>Prüfung der PC-Steuerungshardware gegen die PC-Stückliste, ggf. „gegen“ die aktuell gültige Hardwaredesignspezifikation – soweit technisch möglich.</w:t>
            </w:r>
          </w:p>
        </w:tc>
      </w:tr>
      <w:tr w:rsidR="00193CEF" w:rsidRPr="009A3104" w14:paraId="04CAB50C" w14:textId="77777777" w:rsidTr="00193CEF">
        <w:tc>
          <w:tcPr>
            <w:tcW w:w="3240" w:type="dxa"/>
            <w:shd w:val="pct15" w:color="auto" w:fill="auto"/>
          </w:tcPr>
          <w:p w14:paraId="6BBDEE65" w14:textId="77777777" w:rsidR="00193CEF" w:rsidRPr="009A3104" w:rsidRDefault="00193CEF" w:rsidP="00395697">
            <w:pPr>
              <w:spacing w:before="40" w:after="40"/>
              <w:rPr>
                <w:rPrChange w:id="1915" w:author="Ilia Bedniakov" w:date="2018-10-04T15:20:00Z">
                  <w:rPr/>
                </w:rPrChange>
              </w:rPr>
            </w:pPr>
            <w:r w:rsidRPr="009A3104">
              <w:rPr>
                <w:rPrChange w:id="1916" w:author="Ilia Bedniakov" w:date="2018-10-04T15:20:00Z">
                  <w:rPr/>
                </w:rPrChange>
              </w:rPr>
              <w:t>Test erfolgreich durchgeführt</w:t>
            </w:r>
          </w:p>
        </w:tc>
        <w:tc>
          <w:tcPr>
            <w:tcW w:w="5760" w:type="dxa"/>
          </w:tcPr>
          <w:p w14:paraId="706F9C43" w14:textId="77777777" w:rsidR="00193CEF" w:rsidRPr="009A3104" w:rsidRDefault="00193CEF" w:rsidP="00395697">
            <w:pPr>
              <w:spacing w:before="40" w:after="40"/>
              <w:rPr>
                <w:rPrChange w:id="1917" w:author="Ilia Bedniakov" w:date="2018-10-04T15:20:00Z">
                  <w:rPr/>
                </w:rPrChange>
              </w:rPr>
            </w:pPr>
          </w:p>
        </w:tc>
      </w:tr>
      <w:tr w:rsidR="00193CEF" w:rsidRPr="009A3104" w14:paraId="71A08A4C" w14:textId="77777777" w:rsidTr="00193CEF">
        <w:tc>
          <w:tcPr>
            <w:tcW w:w="3240" w:type="dxa"/>
            <w:shd w:val="pct15" w:color="auto" w:fill="auto"/>
          </w:tcPr>
          <w:p w14:paraId="6F9046D4" w14:textId="77777777" w:rsidR="00193CEF" w:rsidRPr="009A3104" w:rsidRDefault="00193CEF" w:rsidP="00395697">
            <w:pPr>
              <w:spacing w:before="40" w:after="40"/>
              <w:rPr>
                <w:rPrChange w:id="1918" w:author="Ilia Bedniakov" w:date="2018-10-04T15:20:00Z">
                  <w:rPr/>
                </w:rPrChange>
              </w:rPr>
            </w:pPr>
            <w:r w:rsidRPr="009A3104">
              <w:rPr>
                <w:rPrChange w:id="1919" w:author="Ilia Bedniakov" w:date="2018-10-04T15:20:00Z">
                  <w:rPr/>
                </w:rPrChange>
              </w:rPr>
              <w:t>Tester</w:t>
            </w:r>
          </w:p>
        </w:tc>
        <w:tc>
          <w:tcPr>
            <w:tcW w:w="5760" w:type="dxa"/>
          </w:tcPr>
          <w:p w14:paraId="0CFA1912" w14:textId="77777777" w:rsidR="00193CEF" w:rsidRPr="009A3104" w:rsidRDefault="00193CEF" w:rsidP="00395697">
            <w:pPr>
              <w:spacing w:before="40" w:after="40"/>
              <w:rPr>
                <w:rPrChange w:id="1920" w:author="Ilia Bedniakov" w:date="2018-10-04T15:20:00Z">
                  <w:rPr/>
                </w:rPrChange>
              </w:rPr>
            </w:pPr>
          </w:p>
        </w:tc>
      </w:tr>
      <w:tr w:rsidR="00193CEF" w:rsidRPr="009A3104" w14:paraId="238C6BC9" w14:textId="77777777" w:rsidTr="00193CEF">
        <w:tc>
          <w:tcPr>
            <w:tcW w:w="3240" w:type="dxa"/>
            <w:shd w:val="pct15" w:color="auto" w:fill="auto"/>
          </w:tcPr>
          <w:p w14:paraId="36E67FBE" w14:textId="77777777" w:rsidR="00193CEF" w:rsidRPr="009A3104" w:rsidRDefault="00193CEF" w:rsidP="00395697">
            <w:pPr>
              <w:spacing w:before="40" w:after="40"/>
              <w:rPr>
                <w:rPrChange w:id="1921" w:author="Ilia Bedniakov" w:date="2018-10-04T15:20:00Z">
                  <w:rPr/>
                </w:rPrChange>
              </w:rPr>
            </w:pPr>
            <w:r w:rsidRPr="009A3104">
              <w:rPr>
                <w:rPrChange w:id="1922" w:author="Ilia Bedniakov" w:date="2018-10-04T15:20:00Z">
                  <w:rPr/>
                </w:rPrChange>
              </w:rPr>
              <w:t>Testdatum</w:t>
            </w:r>
          </w:p>
        </w:tc>
        <w:tc>
          <w:tcPr>
            <w:tcW w:w="5760" w:type="dxa"/>
          </w:tcPr>
          <w:p w14:paraId="43BF78DC" w14:textId="77777777" w:rsidR="00193CEF" w:rsidRPr="009A3104" w:rsidRDefault="00193CEF" w:rsidP="00395697">
            <w:pPr>
              <w:spacing w:before="40" w:after="40"/>
              <w:rPr>
                <w:rPrChange w:id="1923" w:author="Ilia Bedniakov" w:date="2018-10-04T15:20:00Z">
                  <w:rPr/>
                </w:rPrChange>
              </w:rPr>
            </w:pPr>
          </w:p>
        </w:tc>
      </w:tr>
    </w:tbl>
    <w:p w14:paraId="5D0FCC05" w14:textId="77777777" w:rsidR="00193CEF" w:rsidRPr="009A3104" w:rsidRDefault="00193CEF" w:rsidP="00395697">
      <w:pPr>
        <w:pStyle w:val="4"/>
        <w:rPr>
          <w:rPrChange w:id="1924" w:author="Ilia Bedniakov" w:date="2018-10-04T15:20:00Z">
            <w:rPr/>
          </w:rPrChange>
        </w:rPr>
      </w:pPr>
      <w:bookmarkStart w:id="1925" w:name="_Toc226518423"/>
      <w:bookmarkStart w:id="1926" w:name="_Toc308789909"/>
      <w:r w:rsidRPr="009A3104">
        <w:rPr>
          <w:rPrChange w:id="1927" w:author="Ilia Bedniakov" w:date="2018-10-04T15:20:00Z">
            <w:rPr/>
          </w:rPrChange>
        </w:rPr>
        <w:t>Test n</w:t>
      </w:r>
      <w:bookmarkEnd w:id="1925"/>
      <w:bookmarkEnd w:id="1926"/>
    </w:p>
    <w:tbl>
      <w:tblPr>
        <w:tblW w:w="900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40"/>
        <w:gridCol w:w="5760"/>
      </w:tblGrid>
      <w:tr w:rsidR="00193CEF" w:rsidRPr="009A3104" w14:paraId="395AD2DC" w14:textId="77777777" w:rsidTr="00193CEF">
        <w:tc>
          <w:tcPr>
            <w:tcW w:w="3240" w:type="dxa"/>
            <w:shd w:val="pct15" w:color="auto" w:fill="auto"/>
          </w:tcPr>
          <w:p w14:paraId="4212B907" w14:textId="77777777" w:rsidR="00193CEF" w:rsidRPr="009A3104" w:rsidRDefault="00193CEF" w:rsidP="00395697">
            <w:pPr>
              <w:spacing w:before="40" w:after="40"/>
              <w:rPr>
                <w:rPrChange w:id="1928" w:author="Ilia Bedniakov" w:date="2018-10-04T15:20:00Z">
                  <w:rPr/>
                </w:rPrChange>
              </w:rPr>
            </w:pPr>
            <w:r w:rsidRPr="009A3104">
              <w:rPr>
                <w:rPrChange w:id="1929" w:author="Ilia Bedniakov" w:date="2018-10-04T15:20:00Z">
                  <w:rPr/>
                </w:rPrChange>
              </w:rPr>
              <w:t>Testspezifikation</w:t>
            </w:r>
          </w:p>
        </w:tc>
        <w:tc>
          <w:tcPr>
            <w:tcW w:w="5760" w:type="dxa"/>
          </w:tcPr>
          <w:p w14:paraId="635119E2" w14:textId="77777777" w:rsidR="00193CEF" w:rsidRPr="009A3104" w:rsidRDefault="00193CEF" w:rsidP="00395697">
            <w:pPr>
              <w:spacing w:before="40" w:after="40"/>
              <w:rPr>
                <w:rPrChange w:id="1930" w:author="Ilia Bedniakov" w:date="2018-10-04T15:20:00Z">
                  <w:rPr/>
                </w:rPrChange>
              </w:rPr>
            </w:pPr>
          </w:p>
        </w:tc>
      </w:tr>
      <w:tr w:rsidR="00193CEF" w:rsidRPr="009A3104" w14:paraId="203F4454" w14:textId="77777777" w:rsidTr="00193CEF">
        <w:tc>
          <w:tcPr>
            <w:tcW w:w="3240" w:type="dxa"/>
            <w:shd w:val="pct15" w:color="auto" w:fill="auto"/>
          </w:tcPr>
          <w:p w14:paraId="6C582101" w14:textId="77777777" w:rsidR="00193CEF" w:rsidRPr="009A3104" w:rsidRDefault="00193CEF" w:rsidP="00395697">
            <w:pPr>
              <w:spacing w:before="40" w:after="40"/>
              <w:rPr>
                <w:rPrChange w:id="1931" w:author="Ilia Bedniakov" w:date="2018-10-04T15:20:00Z">
                  <w:rPr/>
                </w:rPrChange>
              </w:rPr>
            </w:pPr>
            <w:r w:rsidRPr="009A3104">
              <w:rPr>
                <w:rPrChange w:id="1932" w:author="Ilia Bedniakov" w:date="2018-10-04T15:20:00Z">
                  <w:rPr/>
                </w:rPrChange>
              </w:rPr>
              <w:t>Test erfolgreich durchgeführt</w:t>
            </w:r>
          </w:p>
        </w:tc>
        <w:tc>
          <w:tcPr>
            <w:tcW w:w="5760" w:type="dxa"/>
          </w:tcPr>
          <w:p w14:paraId="0BF71076" w14:textId="77777777" w:rsidR="00193CEF" w:rsidRPr="009A3104" w:rsidRDefault="00193CEF" w:rsidP="00395697">
            <w:pPr>
              <w:spacing w:before="40" w:after="40"/>
              <w:rPr>
                <w:rPrChange w:id="1933" w:author="Ilia Bedniakov" w:date="2018-10-04T15:20:00Z">
                  <w:rPr/>
                </w:rPrChange>
              </w:rPr>
            </w:pPr>
          </w:p>
        </w:tc>
      </w:tr>
      <w:tr w:rsidR="00193CEF" w:rsidRPr="009A3104" w14:paraId="0CD127FC" w14:textId="77777777" w:rsidTr="00193CEF">
        <w:tc>
          <w:tcPr>
            <w:tcW w:w="3240" w:type="dxa"/>
            <w:shd w:val="pct15" w:color="auto" w:fill="auto"/>
          </w:tcPr>
          <w:p w14:paraId="362D0C9A" w14:textId="77777777" w:rsidR="00193CEF" w:rsidRPr="009A3104" w:rsidRDefault="00193CEF" w:rsidP="00395697">
            <w:pPr>
              <w:spacing w:before="40" w:after="40"/>
              <w:rPr>
                <w:rPrChange w:id="1934" w:author="Ilia Bedniakov" w:date="2018-10-04T15:20:00Z">
                  <w:rPr/>
                </w:rPrChange>
              </w:rPr>
            </w:pPr>
            <w:r w:rsidRPr="009A3104">
              <w:rPr>
                <w:rPrChange w:id="1935" w:author="Ilia Bedniakov" w:date="2018-10-04T15:20:00Z">
                  <w:rPr/>
                </w:rPrChange>
              </w:rPr>
              <w:t>Tester</w:t>
            </w:r>
          </w:p>
        </w:tc>
        <w:tc>
          <w:tcPr>
            <w:tcW w:w="5760" w:type="dxa"/>
          </w:tcPr>
          <w:p w14:paraId="794951B9" w14:textId="77777777" w:rsidR="00193CEF" w:rsidRPr="009A3104" w:rsidRDefault="00193CEF" w:rsidP="00395697">
            <w:pPr>
              <w:spacing w:before="40" w:after="40"/>
              <w:rPr>
                <w:rPrChange w:id="1936" w:author="Ilia Bedniakov" w:date="2018-10-04T15:20:00Z">
                  <w:rPr/>
                </w:rPrChange>
              </w:rPr>
            </w:pPr>
          </w:p>
        </w:tc>
      </w:tr>
      <w:tr w:rsidR="00193CEF" w:rsidRPr="009A3104" w14:paraId="561297E8" w14:textId="77777777" w:rsidTr="00193CEF">
        <w:tc>
          <w:tcPr>
            <w:tcW w:w="3240" w:type="dxa"/>
            <w:shd w:val="pct15" w:color="auto" w:fill="auto"/>
          </w:tcPr>
          <w:p w14:paraId="4EF7B91A" w14:textId="77777777" w:rsidR="00193CEF" w:rsidRPr="009A3104" w:rsidRDefault="00193CEF" w:rsidP="00395697">
            <w:pPr>
              <w:spacing w:before="40" w:after="40"/>
              <w:rPr>
                <w:rPrChange w:id="1937" w:author="Ilia Bedniakov" w:date="2018-10-04T15:20:00Z">
                  <w:rPr/>
                </w:rPrChange>
              </w:rPr>
            </w:pPr>
            <w:r w:rsidRPr="009A3104">
              <w:rPr>
                <w:rPrChange w:id="1938" w:author="Ilia Bedniakov" w:date="2018-10-04T15:20:00Z">
                  <w:rPr/>
                </w:rPrChange>
              </w:rPr>
              <w:t>Testdatum</w:t>
            </w:r>
          </w:p>
        </w:tc>
        <w:tc>
          <w:tcPr>
            <w:tcW w:w="5760" w:type="dxa"/>
          </w:tcPr>
          <w:p w14:paraId="1084EA06" w14:textId="77777777" w:rsidR="00193CEF" w:rsidRPr="009A3104" w:rsidRDefault="00193CEF" w:rsidP="00395697">
            <w:pPr>
              <w:spacing w:before="40" w:after="40"/>
              <w:rPr>
                <w:rPrChange w:id="1939" w:author="Ilia Bedniakov" w:date="2018-10-04T15:20:00Z">
                  <w:rPr/>
                </w:rPrChange>
              </w:rPr>
            </w:pPr>
          </w:p>
        </w:tc>
      </w:tr>
    </w:tbl>
    <w:p w14:paraId="225A942C" w14:textId="77777777" w:rsidR="00395697" w:rsidRPr="009A3104" w:rsidRDefault="00395697" w:rsidP="00193CEF">
      <w:pPr>
        <w:rPr>
          <w:rPrChange w:id="1940" w:author="Ilia Bedniakov" w:date="2018-10-04T15:20:00Z">
            <w:rPr/>
          </w:rPrChange>
        </w:rPr>
      </w:pPr>
      <w:bookmarkStart w:id="1941" w:name="_Toc226518424"/>
    </w:p>
    <w:p w14:paraId="07F31D40" w14:textId="77777777" w:rsidR="00193CEF" w:rsidRPr="009A3104" w:rsidRDefault="00395697">
      <w:pPr>
        <w:pStyle w:val="1"/>
        <w:rPr>
          <w:rPrChange w:id="1942" w:author="Ilia Bedniakov" w:date="2018-10-04T15:20:00Z">
            <w:rPr/>
          </w:rPrChange>
        </w:rPr>
      </w:pPr>
      <w:r w:rsidRPr="009A3104">
        <w:rPr>
          <w:rPrChange w:id="1943" w:author="Ilia Bedniakov" w:date="2018-10-04T15:20:00Z">
            <w:rPr/>
          </w:rPrChange>
        </w:rPr>
        <w:br w:type="page"/>
      </w:r>
      <w:bookmarkStart w:id="1944" w:name="_Toc308789910"/>
      <w:r w:rsidR="00193CEF" w:rsidRPr="009A3104">
        <w:rPr>
          <w:rPrChange w:id="1945" w:author="Ilia Bedniakov" w:date="2018-10-04T15:20:00Z">
            <w:rPr/>
          </w:rPrChange>
        </w:rPr>
        <w:lastRenderedPageBreak/>
        <w:t>MCC</w:t>
      </w:r>
      <w:bookmarkEnd w:id="1941"/>
      <w:bookmarkEnd w:id="1944"/>
      <w:r w:rsidR="00193CEF" w:rsidRPr="009A3104">
        <w:rPr>
          <w:rPrChange w:id="1946" w:author="Ilia Bedniakov" w:date="2018-10-04T15:20:00Z">
            <w:rPr/>
          </w:rPrChange>
        </w:rPr>
        <w:tab/>
      </w:r>
    </w:p>
    <w:p w14:paraId="14B5DBBF" w14:textId="77777777" w:rsidR="00193CEF" w:rsidRPr="009A3104" w:rsidRDefault="00193CEF">
      <w:pPr>
        <w:pStyle w:val="2"/>
        <w:rPr>
          <w:lang w:val="de-DE"/>
          <w:rPrChange w:id="1947" w:author="Ilia Bedniakov" w:date="2018-10-04T15:20:00Z">
            <w:rPr/>
          </w:rPrChange>
        </w:rPr>
      </w:pPr>
      <w:bookmarkStart w:id="1948" w:name="_Toc226518425"/>
      <w:bookmarkStart w:id="1949" w:name="_Toc308789911"/>
      <w:r w:rsidRPr="009A3104">
        <w:rPr>
          <w:lang w:val="de-DE"/>
          <w:rPrChange w:id="1950" w:author="Ilia Bedniakov" w:date="2018-10-04T15:20:00Z">
            <w:rPr/>
          </w:rPrChange>
        </w:rPr>
        <w:t>Tests</w:t>
      </w:r>
      <w:bookmarkEnd w:id="1948"/>
      <w:bookmarkEnd w:id="1949"/>
    </w:p>
    <w:p w14:paraId="1FBBEA68" w14:textId="77777777" w:rsidR="00193CEF" w:rsidRPr="009A3104" w:rsidRDefault="00193CEF" w:rsidP="00395697">
      <w:pPr>
        <w:pStyle w:val="3"/>
        <w:rPr>
          <w:rPrChange w:id="1951" w:author="Ilia Bedniakov" w:date="2018-10-04T15:20:00Z">
            <w:rPr/>
          </w:rPrChange>
        </w:rPr>
      </w:pPr>
      <w:bookmarkStart w:id="1952" w:name="_Toc226518426"/>
      <w:bookmarkStart w:id="1953" w:name="_Toc308789912"/>
      <w:r w:rsidRPr="009A3104">
        <w:rPr>
          <w:rPrChange w:id="1954" w:author="Ilia Bedniakov" w:date="2018-10-04T15:20:00Z">
            <w:rPr/>
          </w:rPrChange>
        </w:rPr>
        <w:t>Testfälle</w:t>
      </w:r>
      <w:bookmarkEnd w:id="1952"/>
      <w:bookmarkEnd w:id="1953"/>
    </w:p>
    <w:p w14:paraId="071C5E38" w14:textId="6285FDD3" w:rsidR="00193CEF" w:rsidRPr="009A3104" w:rsidRDefault="00193CEF" w:rsidP="00395697">
      <w:pPr>
        <w:ind w:left="907"/>
        <w:rPr>
          <w:color w:val="3366FF"/>
          <w:sz w:val="16"/>
          <w:rPrChange w:id="1955" w:author="Ilia Bedniakov" w:date="2018-10-04T15:20:00Z">
            <w:rPr>
              <w:color w:val="3366FF"/>
              <w:sz w:val="16"/>
            </w:rPr>
          </w:rPrChange>
        </w:rPr>
      </w:pPr>
      <w:del w:id="1956" w:author="Бедняков Илья" w:date="2018-10-03T16:18:00Z">
        <w:r w:rsidRPr="009A3104" w:rsidDel="00325E7C">
          <w:rPr>
            <w:color w:val="3366FF"/>
            <w:sz w:val="16"/>
            <w:rPrChange w:id="1957" w:author="Ilia Bedniakov" w:date="2018-10-04T15:20:00Z">
              <w:rPr>
                <w:color w:val="3366FF"/>
                <w:sz w:val="16"/>
              </w:rPr>
            </w:rPrChange>
          </w:rPr>
          <w:delText>Inhalt:</w:delText>
        </w:r>
        <w:r w:rsidRPr="009A3104" w:rsidDel="00325E7C">
          <w:rPr>
            <w:color w:val="3366FF"/>
            <w:sz w:val="16"/>
            <w:rPrChange w:id="1958" w:author="Ilia Bedniakov" w:date="2018-10-04T15:20:00Z">
              <w:rPr>
                <w:color w:val="3366FF"/>
                <w:sz w:val="16"/>
              </w:rPr>
            </w:rPrChange>
          </w:rPr>
          <w:tab/>
          <w:delText xml:space="preserve">Hier erfolgt eine Auflistung aller Testfälle </w:delText>
        </w:r>
      </w:del>
      <w:ins w:id="1959" w:author="Бедняков Илья" w:date="2018-10-03T16:18:00Z">
        <w:r w:rsidR="00325E7C" w:rsidRPr="009A3104">
          <w:rPr>
            <w:color w:val="3366FF"/>
            <w:sz w:val="16"/>
            <w:rPrChange w:id="1960" w:author="Ilia Bedniakov" w:date="2018-10-04T15:20:00Z">
              <w:rPr>
                <w:color w:val="3366FF"/>
                <w:sz w:val="16"/>
                <w:lang w:val="ru-RU"/>
              </w:rPr>
            </w:rPrChange>
          </w:rPr>
          <w:t xml:space="preserve"> </w:t>
        </w:r>
      </w:ins>
    </w:p>
    <w:p w14:paraId="665733ED" w14:textId="77777777" w:rsidR="00193CEF" w:rsidRPr="009A3104" w:rsidRDefault="00193CEF" w:rsidP="00193CEF">
      <w:pPr>
        <w:rPr>
          <w:rPrChange w:id="1961" w:author="Ilia Bedniakov" w:date="2018-10-04T15:20:00Z">
            <w:rPr/>
          </w:rPrChange>
        </w:rPr>
      </w:pPr>
    </w:p>
    <w:p w14:paraId="3A700408" w14:textId="77777777" w:rsidR="00193CEF" w:rsidRPr="009A3104" w:rsidRDefault="00193CEF" w:rsidP="00395697">
      <w:pPr>
        <w:pStyle w:val="4"/>
        <w:rPr>
          <w:rPrChange w:id="1962" w:author="Ilia Bedniakov" w:date="2018-10-04T15:20:00Z">
            <w:rPr/>
          </w:rPrChange>
        </w:rPr>
      </w:pPr>
      <w:bookmarkStart w:id="1963" w:name="_Toc226518427"/>
      <w:bookmarkStart w:id="1964" w:name="_Toc308789913"/>
      <w:r w:rsidRPr="009A3104">
        <w:rPr>
          <w:rPrChange w:id="1965" w:author="Ilia Bedniakov" w:date="2018-10-04T15:20:00Z">
            <w:rPr/>
          </w:rPrChange>
        </w:rPr>
        <w:t>EA Test</w:t>
      </w:r>
      <w:bookmarkEnd w:id="1963"/>
      <w:bookmarkEnd w:id="1964"/>
    </w:p>
    <w:tbl>
      <w:tblPr>
        <w:tblW w:w="900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40"/>
        <w:gridCol w:w="5760"/>
      </w:tblGrid>
      <w:tr w:rsidR="00193CEF" w:rsidRPr="009A3104" w14:paraId="59D54923" w14:textId="77777777" w:rsidTr="00193CEF">
        <w:tc>
          <w:tcPr>
            <w:tcW w:w="3240" w:type="dxa"/>
            <w:shd w:val="pct15" w:color="auto" w:fill="auto"/>
          </w:tcPr>
          <w:p w14:paraId="76578730" w14:textId="77777777" w:rsidR="00193CEF" w:rsidRPr="009A3104" w:rsidRDefault="00193CEF" w:rsidP="00395697">
            <w:pPr>
              <w:spacing w:before="40" w:after="40"/>
              <w:rPr>
                <w:rPrChange w:id="1966" w:author="Ilia Bedniakov" w:date="2018-10-04T15:20:00Z">
                  <w:rPr/>
                </w:rPrChange>
              </w:rPr>
            </w:pPr>
            <w:r w:rsidRPr="009A3104">
              <w:rPr>
                <w:rPrChange w:id="1967" w:author="Ilia Bedniakov" w:date="2018-10-04T15:20:00Z">
                  <w:rPr/>
                </w:rPrChange>
              </w:rPr>
              <w:t>Testspezifikation</w:t>
            </w:r>
          </w:p>
        </w:tc>
        <w:tc>
          <w:tcPr>
            <w:tcW w:w="5760" w:type="dxa"/>
          </w:tcPr>
          <w:p w14:paraId="16EA25F0" w14:textId="77777777" w:rsidR="00193CEF" w:rsidRPr="009A3104" w:rsidRDefault="00193CEF" w:rsidP="00395697">
            <w:pPr>
              <w:spacing w:before="40" w:after="40"/>
              <w:jc w:val="both"/>
              <w:rPr>
                <w:rPrChange w:id="1968" w:author="Ilia Bedniakov" w:date="2018-10-04T15:20:00Z">
                  <w:rPr/>
                </w:rPrChange>
              </w:rPr>
            </w:pPr>
            <w:r w:rsidRPr="009A3104">
              <w:rPr>
                <w:b/>
                <w:rPrChange w:id="1969" w:author="Ilia Bedniakov" w:date="2018-10-04T15:20:00Z">
                  <w:rPr>
                    <w:b/>
                  </w:rPr>
                </w:rPrChange>
              </w:rPr>
              <w:t>Digitale Ausgänge:</w:t>
            </w:r>
            <w:r w:rsidRPr="009A3104">
              <w:rPr>
                <w:rPrChange w:id="1970" w:author="Ilia Bedniakov" w:date="2018-10-04T15:20:00Z">
                  <w:rPr/>
                </w:rPrChange>
              </w:rPr>
              <w:t xml:space="preserve"> Ausgänge werden via Programmiergerät / PC, oder Notebook angesteuert. Die anschließend anstehende Spannung an den Ausgangsklemmen wird laut Stromlaufplan kontrolliert. </w:t>
            </w:r>
          </w:p>
          <w:p w14:paraId="2FBE3870" w14:textId="77777777" w:rsidR="00193CEF" w:rsidRPr="009A3104" w:rsidRDefault="00193CEF" w:rsidP="00395697">
            <w:pPr>
              <w:spacing w:before="40" w:after="40"/>
              <w:rPr>
                <w:rPrChange w:id="1971" w:author="Ilia Bedniakov" w:date="2018-10-04T15:20:00Z">
                  <w:rPr/>
                </w:rPrChange>
              </w:rPr>
            </w:pPr>
          </w:p>
          <w:p w14:paraId="2F87E8C5" w14:textId="77777777" w:rsidR="00193CEF" w:rsidRPr="009A3104" w:rsidRDefault="00193CEF" w:rsidP="00395697">
            <w:pPr>
              <w:spacing w:before="40" w:after="40"/>
              <w:jc w:val="both"/>
              <w:rPr>
                <w:rPrChange w:id="1972" w:author="Ilia Bedniakov" w:date="2018-10-04T15:20:00Z">
                  <w:rPr/>
                </w:rPrChange>
              </w:rPr>
            </w:pPr>
            <w:r w:rsidRPr="009A3104">
              <w:rPr>
                <w:b/>
                <w:rPrChange w:id="1973" w:author="Ilia Bedniakov" w:date="2018-10-04T15:20:00Z">
                  <w:rPr>
                    <w:b/>
                  </w:rPr>
                </w:rPrChange>
              </w:rPr>
              <w:t>Digitale Eingänge:</w:t>
            </w:r>
            <w:r w:rsidRPr="009A3104">
              <w:rPr>
                <w:rPrChange w:id="1974" w:author="Ilia Bedniakov" w:date="2018-10-04T15:20:00Z">
                  <w:rPr/>
                </w:rPrChange>
              </w:rPr>
              <w:t xml:space="preserve"> Kontrolle der Rückmeldungen beim Ansteuern der Ausgänge bzw. Simulation der Eingänge an den Eingangsklemmen laut Stromlaufplan. Entsprechende Reaktion auf Programmiergerät / PC, oder Notebook kontrollieren. </w:t>
            </w:r>
          </w:p>
          <w:p w14:paraId="0BF99D5E" w14:textId="77777777" w:rsidR="00193CEF" w:rsidRPr="009A3104" w:rsidRDefault="00193CEF" w:rsidP="00395697">
            <w:pPr>
              <w:spacing w:before="40" w:after="40"/>
              <w:rPr>
                <w:rPrChange w:id="1975" w:author="Ilia Bedniakov" w:date="2018-10-04T15:20:00Z">
                  <w:rPr/>
                </w:rPrChange>
              </w:rPr>
            </w:pPr>
          </w:p>
          <w:p w14:paraId="0216E3C9" w14:textId="77777777" w:rsidR="00193CEF" w:rsidRPr="009A3104" w:rsidRDefault="00193CEF" w:rsidP="00395697">
            <w:pPr>
              <w:spacing w:before="40" w:after="40"/>
              <w:jc w:val="both"/>
              <w:rPr>
                <w:rPrChange w:id="1976" w:author="Ilia Bedniakov" w:date="2018-10-04T15:20:00Z">
                  <w:rPr/>
                </w:rPrChange>
              </w:rPr>
            </w:pPr>
            <w:r w:rsidRPr="009A3104">
              <w:rPr>
                <w:b/>
                <w:rPrChange w:id="1977" w:author="Ilia Bedniakov" w:date="2018-10-04T15:20:00Z">
                  <w:rPr>
                    <w:b/>
                  </w:rPr>
                </w:rPrChange>
              </w:rPr>
              <w:t>Analoge Ausgänge:</w:t>
            </w:r>
            <w:r w:rsidRPr="009A3104">
              <w:rPr>
                <w:rPrChange w:id="1978" w:author="Ilia Bedniakov" w:date="2018-10-04T15:20:00Z">
                  <w:rPr/>
                </w:rPrChange>
              </w:rPr>
              <w:t xml:space="preserve"> Ansteuern der analogen Ausgänge mit Programmiergerät / PC, oder Notebook. Anschließend anstehendes Ausgangssignal an den Ausgangsklemmen laut Stromlaufplan kontrollieren. </w:t>
            </w:r>
          </w:p>
          <w:p w14:paraId="432D582E" w14:textId="77777777" w:rsidR="00193CEF" w:rsidRPr="009A3104" w:rsidRDefault="00193CEF" w:rsidP="00395697">
            <w:pPr>
              <w:spacing w:before="40" w:after="40"/>
              <w:rPr>
                <w:rPrChange w:id="1979" w:author="Ilia Bedniakov" w:date="2018-10-04T15:20:00Z">
                  <w:rPr/>
                </w:rPrChange>
              </w:rPr>
            </w:pPr>
          </w:p>
          <w:p w14:paraId="3D9CC577" w14:textId="77777777" w:rsidR="00193CEF" w:rsidRPr="009A3104" w:rsidRDefault="00193CEF" w:rsidP="00395697">
            <w:pPr>
              <w:spacing w:before="40" w:after="40"/>
              <w:jc w:val="both"/>
              <w:rPr>
                <w:rPrChange w:id="1980" w:author="Ilia Bedniakov" w:date="2018-10-04T15:20:00Z">
                  <w:rPr/>
                </w:rPrChange>
              </w:rPr>
            </w:pPr>
            <w:r w:rsidRPr="009A3104">
              <w:rPr>
                <w:b/>
                <w:rPrChange w:id="1981" w:author="Ilia Bedniakov" w:date="2018-10-04T15:20:00Z">
                  <w:rPr>
                    <w:b/>
                  </w:rPr>
                </w:rPrChange>
              </w:rPr>
              <w:t>Analoge Eingänge:</w:t>
            </w:r>
            <w:r w:rsidRPr="009A3104">
              <w:rPr>
                <w:rPrChange w:id="1982" w:author="Ilia Bedniakov" w:date="2018-10-04T15:20:00Z">
                  <w:rPr/>
                </w:rPrChange>
              </w:rPr>
              <w:t xml:space="preserve"> Strom- bzw. Spannungsgeber an den Eingangsklemmen laut Stromlaufplan anschließen und Eingangssignal anlegen. Entsprechende Reaktion auf Programmiergerät / PC, oder Notebook kontrollieren. </w:t>
            </w:r>
          </w:p>
          <w:p w14:paraId="42502E29" w14:textId="77777777" w:rsidR="00193CEF" w:rsidRPr="009A3104" w:rsidRDefault="00193CEF" w:rsidP="00395697">
            <w:pPr>
              <w:spacing w:before="40" w:after="40"/>
              <w:rPr>
                <w:rPrChange w:id="1983" w:author="Ilia Bedniakov" w:date="2018-10-04T15:20:00Z">
                  <w:rPr/>
                </w:rPrChange>
              </w:rPr>
            </w:pPr>
          </w:p>
          <w:p w14:paraId="1907C31F" w14:textId="77777777" w:rsidR="00193CEF" w:rsidRPr="009A3104" w:rsidRDefault="00193CEF" w:rsidP="00395697">
            <w:pPr>
              <w:spacing w:before="40" w:after="40"/>
              <w:jc w:val="both"/>
              <w:rPr>
                <w:rPrChange w:id="1984" w:author="Ilia Bedniakov" w:date="2018-10-04T15:20:00Z">
                  <w:rPr/>
                </w:rPrChange>
              </w:rPr>
            </w:pPr>
            <w:r w:rsidRPr="009A3104">
              <w:rPr>
                <w:rPrChange w:id="1985" w:author="Ilia Bedniakov" w:date="2018-10-04T15:20:00Z">
                  <w:rPr/>
                </w:rPrChange>
              </w:rPr>
              <w:t>Die o.g. Tests sind an dieser Stelle bereits durchgeführt – geprüft wird hier nur noch die Verfügbarkeit des entsprechenden Protokollausdruckes.</w:t>
            </w:r>
          </w:p>
        </w:tc>
      </w:tr>
      <w:tr w:rsidR="00193CEF" w:rsidRPr="009A3104" w14:paraId="37780708" w14:textId="77777777" w:rsidTr="00193CEF">
        <w:tc>
          <w:tcPr>
            <w:tcW w:w="3240" w:type="dxa"/>
            <w:shd w:val="pct15" w:color="auto" w:fill="auto"/>
          </w:tcPr>
          <w:p w14:paraId="6663AB7D" w14:textId="77777777" w:rsidR="00193CEF" w:rsidRPr="009A3104" w:rsidRDefault="00193CEF" w:rsidP="00395697">
            <w:pPr>
              <w:spacing w:before="40" w:after="40"/>
              <w:rPr>
                <w:rPrChange w:id="1986" w:author="Ilia Bedniakov" w:date="2018-10-04T15:20:00Z">
                  <w:rPr/>
                </w:rPrChange>
              </w:rPr>
            </w:pPr>
            <w:r w:rsidRPr="009A3104">
              <w:rPr>
                <w:rPrChange w:id="1987" w:author="Ilia Bedniakov" w:date="2018-10-04T15:20:00Z">
                  <w:rPr/>
                </w:rPrChange>
              </w:rPr>
              <w:t>Test erfolgreich durchgeführt</w:t>
            </w:r>
          </w:p>
        </w:tc>
        <w:tc>
          <w:tcPr>
            <w:tcW w:w="5760" w:type="dxa"/>
          </w:tcPr>
          <w:p w14:paraId="18B6CA35" w14:textId="77777777" w:rsidR="00193CEF" w:rsidRPr="009A3104" w:rsidRDefault="00193CEF" w:rsidP="00395697">
            <w:pPr>
              <w:spacing w:before="40" w:after="40"/>
              <w:rPr>
                <w:rPrChange w:id="1988" w:author="Ilia Bedniakov" w:date="2018-10-04T15:20:00Z">
                  <w:rPr/>
                </w:rPrChange>
              </w:rPr>
            </w:pPr>
          </w:p>
        </w:tc>
      </w:tr>
      <w:tr w:rsidR="00193CEF" w:rsidRPr="009A3104" w14:paraId="0E19B611" w14:textId="77777777" w:rsidTr="00193CEF">
        <w:tc>
          <w:tcPr>
            <w:tcW w:w="3240" w:type="dxa"/>
            <w:shd w:val="pct15" w:color="auto" w:fill="auto"/>
          </w:tcPr>
          <w:p w14:paraId="12B28517" w14:textId="77777777" w:rsidR="00193CEF" w:rsidRPr="009A3104" w:rsidRDefault="00193CEF" w:rsidP="00395697">
            <w:pPr>
              <w:spacing w:before="40" w:after="40"/>
              <w:rPr>
                <w:rPrChange w:id="1989" w:author="Ilia Bedniakov" w:date="2018-10-04T15:20:00Z">
                  <w:rPr/>
                </w:rPrChange>
              </w:rPr>
            </w:pPr>
            <w:r w:rsidRPr="009A3104">
              <w:rPr>
                <w:rPrChange w:id="1990" w:author="Ilia Bedniakov" w:date="2018-10-04T15:20:00Z">
                  <w:rPr/>
                </w:rPrChange>
              </w:rPr>
              <w:t>Tester</w:t>
            </w:r>
          </w:p>
        </w:tc>
        <w:tc>
          <w:tcPr>
            <w:tcW w:w="5760" w:type="dxa"/>
          </w:tcPr>
          <w:p w14:paraId="65A88C42" w14:textId="77777777" w:rsidR="00193CEF" w:rsidRPr="009A3104" w:rsidRDefault="00193CEF" w:rsidP="00395697">
            <w:pPr>
              <w:spacing w:before="40" w:after="40"/>
              <w:rPr>
                <w:rPrChange w:id="1991" w:author="Ilia Bedniakov" w:date="2018-10-04T15:20:00Z">
                  <w:rPr/>
                </w:rPrChange>
              </w:rPr>
            </w:pPr>
          </w:p>
        </w:tc>
      </w:tr>
      <w:tr w:rsidR="00193CEF" w:rsidRPr="009A3104" w14:paraId="0B7DA121" w14:textId="77777777" w:rsidTr="00193CEF">
        <w:tc>
          <w:tcPr>
            <w:tcW w:w="3240" w:type="dxa"/>
            <w:shd w:val="pct15" w:color="auto" w:fill="auto"/>
          </w:tcPr>
          <w:p w14:paraId="0B6A67D8" w14:textId="77777777" w:rsidR="00193CEF" w:rsidRPr="009A3104" w:rsidRDefault="00193CEF" w:rsidP="00193CEF">
            <w:pPr>
              <w:rPr>
                <w:rPrChange w:id="1992" w:author="Ilia Bedniakov" w:date="2018-10-04T15:20:00Z">
                  <w:rPr/>
                </w:rPrChange>
              </w:rPr>
            </w:pPr>
            <w:r w:rsidRPr="009A3104">
              <w:rPr>
                <w:rPrChange w:id="1993" w:author="Ilia Bedniakov" w:date="2018-10-04T15:20:00Z">
                  <w:rPr/>
                </w:rPrChange>
              </w:rPr>
              <w:t>Testdatum</w:t>
            </w:r>
          </w:p>
        </w:tc>
        <w:tc>
          <w:tcPr>
            <w:tcW w:w="5760" w:type="dxa"/>
          </w:tcPr>
          <w:p w14:paraId="0C1E8FC1" w14:textId="77777777" w:rsidR="00193CEF" w:rsidRPr="009A3104" w:rsidRDefault="00193CEF" w:rsidP="00193CEF">
            <w:pPr>
              <w:rPr>
                <w:rPrChange w:id="1994" w:author="Ilia Bedniakov" w:date="2018-10-04T15:20:00Z">
                  <w:rPr/>
                </w:rPrChange>
              </w:rPr>
            </w:pPr>
          </w:p>
        </w:tc>
      </w:tr>
    </w:tbl>
    <w:p w14:paraId="6D9B2370" w14:textId="77777777" w:rsidR="00193CEF" w:rsidRPr="009A3104" w:rsidRDefault="00193CEF" w:rsidP="00193CEF">
      <w:pPr>
        <w:rPr>
          <w:rPrChange w:id="1995" w:author="Ilia Bedniakov" w:date="2018-10-04T15:20:00Z">
            <w:rPr/>
          </w:rPrChange>
        </w:rPr>
      </w:pPr>
    </w:p>
    <w:p w14:paraId="73AB5F38" w14:textId="77777777" w:rsidR="00193CEF" w:rsidRPr="009A3104" w:rsidRDefault="00193CEF" w:rsidP="00395697">
      <w:pPr>
        <w:pStyle w:val="4"/>
        <w:rPr>
          <w:rPrChange w:id="1996" w:author="Ilia Bedniakov" w:date="2018-10-04T15:20:00Z">
            <w:rPr/>
          </w:rPrChange>
        </w:rPr>
      </w:pPr>
      <w:r w:rsidRPr="009A3104">
        <w:rPr>
          <w:rPrChange w:id="1997" w:author="Ilia Bedniakov" w:date="2018-10-04T15:20:00Z">
            <w:rPr/>
          </w:rPrChange>
        </w:rPr>
        <w:br w:type="page"/>
      </w:r>
      <w:bookmarkStart w:id="1998" w:name="_Toc226518428"/>
      <w:bookmarkStart w:id="1999" w:name="_Toc308789914"/>
      <w:r w:rsidRPr="009A3104">
        <w:rPr>
          <w:rPrChange w:id="2000" w:author="Ilia Bedniakov" w:date="2018-10-04T15:20:00Z">
            <w:rPr/>
          </w:rPrChange>
        </w:rPr>
        <w:lastRenderedPageBreak/>
        <w:t>Elektrische Prüfungen nach DIN / VDE0113</w:t>
      </w:r>
      <w:bookmarkEnd w:id="1998"/>
      <w:bookmarkEnd w:id="1999"/>
    </w:p>
    <w:tbl>
      <w:tblPr>
        <w:tblW w:w="900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40"/>
        <w:gridCol w:w="5760"/>
      </w:tblGrid>
      <w:tr w:rsidR="00193CEF" w:rsidRPr="009A3104" w14:paraId="05F0610E" w14:textId="77777777" w:rsidTr="00193CEF">
        <w:tc>
          <w:tcPr>
            <w:tcW w:w="3240" w:type="dxa"/>
            <w:shd w:val="pct15" w:color="auto" w:fill="auto"/>
          </w:tcPr>
          <w:p w14:paraId="1070D7F7" w14:textId="77777777" w:rsidR="00193CEF" w:rsidRPr="009A3104" w:rsidRDefault="00193CEF" w:rsidP="00395697">
            <w:pPr>
              <w:spacing w:before="40" w:after="40"/>
              <w:rPr>
                <w:rPrChange w:id="2001" w:author="Ilia Bedniakov" w:date="2018-10-04T15:20:00Z">
                  <w:rPr/>
                </w:rPrChange>
              </w:rPr>
            </w:pPr>
            <w:r w:rsidRPr="009A3104">
              <w:rPr>
                <w:rPrChange w:id="2002" w:author="Ilia Bedniakov" w:date="2018-10-04T15:20:00Z">
                  <w:rPr/>
                </w:rPrChange>
              </w:rPr>
              <w:t>Testspezifikation</w:t>
            </w:r>
          </w:p>
        </w:tc>
        <w:tc>
          <w:tcPr>
            <w:tcW w:w="5760" w:type="dxa"/>
          </w:tcPr>
          <w:p w14:paraId="5419D281" w14:textId="77777777" w:rsidR="00193CEF" w:rsidRPr="009A3104" w:rsidRDefault="00193CEF" w:rsidP="00395697">
            <w:pPr>
              <w:spacing w:before="40" w:after="40"/>
              <w:rPr>
                <w:rPrChange w:id="2003" w:author="Ilia Bedniakov" w:date="2018-10-04T15:20:00Z">
                  <w:rPr/>
                </w:rPrChange>
              </w:rPr>
            </w:pPr>
            <w:r w:rsidRPr="009A3104">
              <w:rPr>
                <w:rPrChange w:id="2004" w:author="Ilia Bedniakov" w:date="2018-10-04T15:20:00Z">
                  <w:rPr/>
                </w:rPrChange>
              </w:rPr>
              <w:t xml:space="preserve">Zur Dokumentation der elektrischen Prüfungen nach DIN / VDE 0113 und EN 60204 Teil 1 wird das vorgefertigte Prüfprotokoll der Firma </w:t>
            </w:r>
            <w:r w:rsidR="00C802CF" w:rsidRPr="009A3104">
              <w:rPr>
                <w:rPrChange w:id="2005" w:author="Ilia Bedniakov" w:date="2018-10-04T15:20:00Z">
                  <w:rPr/>
                </w:rPrChange>
              </w:rPr>
              <w:t>AZO CONTROLS</w:t>
            </w:r>
            <w:r w:rsidRPr="009A3104">
              <w:rPr>
                <w:rPrChange w:id="2006" w:author="Ilia Bedniakov" w:date="2018-10-04T15:20:00Z">
                  <w:rPr/>
                </w:rPrChange>
              </w:rPr>
              <w:t xml:space="preserve"> verwendet. Die ausgeführten elektrischen Prüfungen werden im Prüfprotokoll angekreuzt und mit den entsprechenden Messwerten ausgefüllt. Die Ausführung der Prüfungen erfolgt durch bzw. unter Aufsicht </w:t>
            </w:r>
            <w:proofErr w:type="gramStart"/>
            <w:r w:rsidRPr="009A3104">
              <w:rPr>
                <w:rPrChange w:id="2007" w:author="Ilia Bedniakov" w:date="2018-10-04T15:20:00Z">
                  <w:rPr/>
                </w:rPrChange>
              </w:rPr>
              <w:t>des Qualitätsverantwortlichen</w:t>
            </w:r>
            <w:proofErr w:type="gramEnd"/>
            <w:r w:rsidRPr="009A3104">
              <w:rPr>
                <w:rPrChange w:id="2008" w:author="Ilia Bedniakov" w:date="2018-10-04T15:20:00Z">
                  <w:rPr/>
                </w:rPrChange>
              </w:rPr>
              <w:t xml:space="preserve"> Bereich Steuerungsbau von </w:t>
            </w:r>
            <w:r w:rsidR="00C802CF" w:rsidRPr="009A3104">
              <w:rPr>
                <w:rPrChange w:id="2009" w:author="Ilia Bedniakov" w:date="2018-10-04T15:20:00Z">
                  <w:rPr/>
                </w:rPrChange>
              </w:rPr>
              <w:t>AZO CONTROLS</w:t>
            </w:r>
            <w:r w:rsidRPr="009A3104">
              <w:rPr>
                <w:rPrChange w:id="2010" w:author="Ilia Bedniakov" w:date="2018-10-04T15:20:00Z">
                  <w:rPr/>
                </w:rPrChange>
              </w:rPr>
              <w:t>.</w:t>
            </w:r>
          </w:p>
          <w:p w14:paraId="7DAD8C68" w14:textId="77777777" w:rsidR="00193CEF" w:rsidRPr="009A3104" w:rsidRDefault="00193CEF" w:rsidP="00395697">
            <w:pPr>
              <w:spacing w:before="40" w:after="40"/>
              <w:rPr>
                <w:rPrChange w:id="2011" w:author="Ilia Bedniakov" w:date="2018-10-04T15:20:00Z">
                  <w:rPr/>
                </w:rPrChange>
              </w:rPr>
            </w:pPr>
            <w:r w:rsidRPr="009A3104">
              <w:rPr>
                <w:rPrChange w:id="2012" w:author="Ilia Bedniakov" w:date="2018-10-04T15:20:00Z">
                  <w:rPr/>
                </w:rPrChange>
              </w:rPr>
              <w:t>Die o.g. Tests sind an dieser Stelle bereits durchgeführt – geprüft wird hier nur noch die Verfügbarkeit des entsprechenden Protokollausdruckes.</w:t>
            </w:r>
          </w:p>
        </w:tc>
      </w:tr>
      <w:tr w:rsidR="00193CEF" w:rsidRPr="009A3104" w14:paraId="1487F197" w14:textId="77777777" w:rsidTr="00193CEF">
        <w:tc>
          <w:tcPr>
            <w:tcW w:w="3240" w:type="dxa"/>
            <w:shd w:val="pct15" w:color="auto" w:fill="auto"/>
          </w:tcPr>
          <w:p w14:paraId="71C7FF85" w14:textId="77777777" w:rsidR="00193CEF" w:rsidRPr="009A3104" w:rsidRDefault="00193CEF" w:rsidP="00395697">
            <w:pPr>
              <w:spacing w:before="40" w:after="40"/>
              <w:rPr>
                <w:rPrChange w:id="2013" w:author="Ilia Bedniakov" w:date="2018-10-04T15:20:00Z">
                  <w:rPr/>
                </w:rPrChange>
              </w:rPr>
            </w:pPr>
            <w:r w:rsidRPr="009A3104">
              <w:rPr>
                <w:rPrChange w:id="2014" w:author="Ilia Bedniakov" w:date="2018-10-04T15:20:00Z">
                  <w:rPr/>
                </w:rPrChange>
              </w:rPr>
              <w:t>Test erfolgreich durchgeführt</w:t>
            </w:r>
          </w:p>
        </w:tc>
        <w:tc>
          <w:tcPr>
            <w:tcW w:w="5760" w:type="dxa"/>
          </w:tcPr>
          <w:p w14:paraId="20A27C51" w14:textId="77777777" w:rsidR="00193CEF" w:rsidRPr="009A3104" w:rsidRDefault="00193CEF" w:rsidP="00395697">
            <w:pPr>
              <w:spacing w:before="40" w:after="40"/>
              <w:rPr>
                <w:rPrChange w:id="2015" w:author="Ilia Bedniakov" w:date="2018-10-04T15:20:00Z">
                  <w:rPr/>
                </w:rPrChange>
              </w:rPr>
            </w:pPr>
          </w:p>
        </w:tc>
      </w:tr>
      <w:tr w:rsidR="00193CEF" w:rsidRPr="009A3104" w14:paraId="44EB89DB" w14:textId="77777777" w:rsidTr="00193CEF">
        <w:tc>
          <w:tcPr>
            <w:tcW w:w="3240" w:type="dxa"/>
            <w:shd w:val="pct15" w:color="auto" w:fill="auto"/>
          </w:tcPr>
          <w:p w14:paraId="3E4BF03E" w14:textId="77777777" w:rsidR="00193CEF" w:rsidRPr="009A3104" w:rsidRDefault="00193CEF" w:rsidP="00395697">
            <w:pPr>
              <w:spacing w:before="40" w:after="40"/>
              <w:rPr>
                <w:rPrChange w:id="2016" w:author="Ilia Bedniakov" w:date="2018-10-04T15:20:00Z">
                  <w:rPr/>
                </w:rPrChange>
              </w:rPr>
            </w:pPr>
            <w:r w:rsidRPr="009A3104">
              <w:rPr>
                <w:rPrChange w:id="2017" w:author="Ilia Bedniakov" w:date="2018-10-04T15:20:00Z">
                  <w:rPr/>
                </w:rPrChange>
              </w:rPr>
              <w:t>Tester</w:t>
            </w:r>
          </w:p>
        </w:tc>
        <w:tc>
          <w:tcPr>
            <w:tcW w:w="5760" w:type="dxa"/>
          </w:tcPr>
          <w:p w14:paraId="024C51D2" w14:textId="77777777" w:rsidR="00193CEF" w:rsidRPr="009A3104" w:rsidRDefault="00193CEF" w:rsidP="00395697">
            <w:pPr>
              <w:spacing w:before="40" w:after="40"/>
              <w:rPr>
                <w:rPrChange w:id="2018" w:author="Ilia Bedniakov" w:date="2018-10-04T15:20:00Z">
                  <w:rPr/>
                </w:rPrChange>
              </w:rPr>
            </w:pPr>
          </w:p>
        </w:tc>
      </w:tr>
      <w:tr w:rsidR="00193CEF" w:rsidRPr="009A3104" w14:paraId="4ACC7760" w14:textId="77777777" w:rsidTr="00193CEF">
        <w:tc>
          <w:tcPr>
            <w:tcW w:w="3240" w:type="dxa"/>
            <w:shd w:val="pct15" w:color="auto" w:fill="auto"/>
          </w:tcPr>
          <w:p w14:paraId="1B14629E" w14:textId="77777777" w:rsidR="00193CEF" w:rsidRPr="009A3104" w:rsidRDefault="00193CEF" w:rsidP="00395697">
            <w:pPr>
              <w:spacing w:before="40" w:after="40"/>
              <w:rPr>
                <w:rPrChange w:id="2019" w:author="Ilia Bedniakov" w:date="2018-10-04T15:20:00Z">
                  <w:rPr/>
                </w:rPrChange>
              </w:rPr>
            </w:pPr>
            <w:r w:rsidRPr="009A3104">
              <w:rPr>
                <w:rPrChange w:id="2020" w:author="Ilia Bedniakov" w:date="2018-10-04T15:20:00Z">
                  <w:rPr/>
                </w:rPrChange>
              </w:rPr>
              <w:t>Testdatum</w:t>
            </w:r>
          </w:p>
        </w:tc>
        <w:tc>
          <w:tcPr>
            <w:tcW w:w="5760" w:type="dxa"/>
          </w:tcPr>
          <w:p w14:paraId="7817F986" w14:textId="77777777" w:rsidR="00193CEF" w:rsidRPr="009A3104" w:rsidRDefault="00193CEF" w:rsidP="00395697">
            <w:pPr>
              <w:spacing w:before="40" w:after="40"/>
              <w:rPr>
                <w:rPrChange w:id="2021" w:author="Ilia Bedniakov" w:date="2018-10-04T15:20:00Z">
                  <w:rPr/>
                </w:rPrChange>
              </w:rPr>
            </w:pPr>
          </w:p>
        </w:tc>
      </w:tr>
    </w:tbl>
    <w:p w14:paraId="210C74B8" w14:textId="77777777" w:rsidR="00193CEF" w:rsidRPr="009A3104" w:rsidRDefault="00193CEF" w:rsidP="00395697">
      <w:pPr>
        <w:pStyle w:val="4"/>
        <w:rPr>
          <w:rPrChange w:id="2022" w:author="Ilia Bedniakov" w:date="2018-10-04T15:20:00Z">
            <w:rPr/>
          </w:rPrChange>
        </w:rPr>
      </w:pPr>
      <w:bookmarkStart w:id="2023" w:name="_Toc226518429"/>
      <w:bookmarkStart w:id="2024" w:name="_Toc308789915"/>
      <w:r w:rsidRPr="009A3104">
        <w:rPr>
          <w:rPrChange w:id="2025" w:author="Ilia Bedniakov" w:date="2018-10-04T15:20:00Z">
            <w:rPr/>
          </w:rPrChange>
        </w:rPr>
        <w:t>Test Sonderfunktion n</w:t>
      </w:r>
      <w:bookmarkEnd w:id="2023"/>
      <w:bookmarkEnd w:id="2024"/>
    </w:p>
    <w:tbl>
      <w:tblPr>
        <w:tblW w:w="900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40"/>
        <w:gridCol w:w="5760"/>
      </w:tblGrid>
      <w:tr w:rsidR="00193CEF" w:rsidRPr="009A3104" w14:paraId="74DB0223" w14:textId="77777777" w:rsidTr="00193CEF">
        <w:tc>
          <w:tcPr>
            <w:tcW w:w="3240" w:type="dxa"/>
            <w:shd w:val="pct15" w:color="auto" w:fill="auto"/>
          </w:tcPr>
          <w:p w14:paraId="75E67E53" w14:textId="77777777" w:rsidR="00193CEF" w:rsidRPr="009A3104" w:rsidRDefault="00193CEF" w:rsidP="00395697">
            <w:pPr>
              <w:spacing w:before="40" w:after="40"/>
              <w:rPr>
                <w:rPrChange w:id="2026" w:author="Ilia Bedniakov" w:date="2018-10-04T15:20:00Z">
                  <w:rPr/>
                </w:rPrChange>
              </w:rPr>
            </w:pPr>
            <w:r w:rsidRPr="009A3104">
              <w:rPr>
                <w:rPrChange w:id="2027" w:author="Ilia Bedniakov" w:date="2018-10-04T15:20:00Z">
                  <w:rPr/>
                </w:rPrChange>
              </w:rPr>
              <w:t>Testspezifikation</w:t>
            </w:r>
          </w:p>
        </w:tc>
        <w:tc>
          <w:tcPr>
            <w:tcW w:w="5760" w:type="dxa"/>
          </w:tcPr>
          <w:p w14:paraId="26891AEF" w14:textId="77777777" w:rsidR="00193CEF" w:rsidRPr="009A3104" w:rsidRDefault="00193CEF" w:rsidP="00395697">
            <w:pPr>
              <w:spacing w:before="40" w:after="40"/>
              <w:rPr>
                <w:rPrChange w:id="2028" w:author="Ilia Bedniakov" w:date="2018-10-04T15:20:00Z">
                  <w:rPr/>
                </w:rPrChange>
              </w:rPr>
            </w:pPr>
          </w:p>
        </w:tc>
      </w:tr>
      <w:tr w:rsidR="00193CEF" w:rsidRPr="009A3104" w14:paraId="5570B324" w14:textId="77777777" w:rsidTr="00193CEF">
        <w:tc>
          <w:tcPr>
            <w:tcW w:w="3240" w:type="dxa"/>
            <w:shd w:val="pct15" w:color="auto" w:fill="auto"/>
          </w:tcPr>
          <w:p w14:paraId="10EDE537" w14:textId="77777777" w:rsidR="00193CEF" w:rsidRPr="009A3104" w:rsidRDefault="00193CEF" w:rsidP="00395697">
            <w:pPr>
              <w:spacing w:before="40" w:after="40"/>
              <w:rPr>
                <w:rPrChange w:id="2029" w:author="Ilia Bedniakov" w:date="2018-10-04T15:20:00Z">
                  <w:rPr/>
                </w:rPrChange>
              </w:rPr>
            </w:pPr>
            <w:r w:rsidRPr="009A3104">
              <w:rPr>
                <w:rPrChange w:id="2030" w:author="Ilia Bedniakov" w:date="2018-10-04T15:20:00Z">
                  <w:rPr/>
                </w:rPrChange>
              </w:rPr>
              <w:t>Test erfolgreich durchgeführt</w:t>
            </w:r>
          </w:p>
        </w:tc>
        <w:tc>
          <w:tcPr>
            <w:tcW w:w="5760" w:type="dxa"/>
          </w:tcPr>
          <w:p w14:paraId="117F230F" w14:textId="77777777" w:rsidR="00193CEF" w:rsidRPr="009A3104" w:rsidRDefault="00193CEF" w:rsidP="00395697">
            <w:pPr>
              <w:spacing w:before="40" w:after="40"/>
              <w:rPr>
                <w:rPrChange w:id="2031" w:author="Ilia Bedniakov" w:date="2018-10-04T15:20:00Z">
                  <w:rPr/>
                </w:rPrChange>
              </w:rPr>
            </w:pPr>
          </w:p>
        </w:tc>
      </w:tr>
      <w:tr w:rsidR="00193CEF" w:rsidRPr="009A3104" w14:paraId="46233E2B" w14:textId="77777777" w:rsidTr="00193CEF">
        <w:tc>
          <w:tcPr>
            <w:tcW w:w="3240" w:type="dxa"/>
            <w:shd w:val="pct15" w:color="auto" w:fill="auto"/>
          </w:tcPr>
          <w:p w14:paraId="5F954ADC" w14:textId="77777777" w:rsidR="00193CEF" w:rsidRPr="009A3104" w:rsidRDefault="00193CEF" w:rsidP="00395697">
            <w:pPr>
              <w:spacing w:before="40" w:after="40"/>
              <w:rPr>
                <w:rPrChange w:id="2032" w:author="Ilia Bedniakov" w:date="2018-10-04T15:20:00Z">
                  <w:rPr/>
                </w:rPrChange>
              </w:rPr>
            </w:pPr>
            <w:r w:rsidRPr="009A3104">
              <w:rPr>
                <w:rPrChange w:id="2033" w:author="Ilia Bedniakov" w:date="2018-10-04T15:20:00Z">
                  <w:rPr/>
                </w:rPrChange>
              </w:rPr>
              <w:t>Tester</w:t>
            </w:r>
          </w:p>
        </w:tc>
        <w:tc>
          <w:tcPr>
            <w:tcW w:w="5760" w:type="dxa"/>
          </w:tcPr>
          <w:p w14:paraId="7D65D181" w14:textId="77777777" w:rsidR="00193CEF" w:rsidRPr="009A3104" w:rsidRDefault="00193CEF" w:rsidP="00395697">
            <w:pPr>
              <w:spacing w:before="40" w:after="40"/>
              <w:rPr>
                <w:rPrChange w:id="2034" w:author="Ilia Bedniakov" w:date="2018-10-04T15:20:00Z">
                  <w:rPr/>
                </w:rPrChange>
              </w:rPr>
            </w:pPr>
          </w:p>
        </w:tc>
      </w:tr>
      <w:tr w:rsidR="00193CEF" w:rsidRPr="009A3104" w14:paraId="4343ED47" w14:textId="77777777" w:rsidTr="00193CEF">
        <w:tc>
          <w:tcPr>
            <w:tcW w:w="3240" w:type="dxa"/>
            <w:shd w:val="pct15" w:color="auto" w:fill="auto"/>
          </w:tcPr>
          <w:p w14:paraId="5114DEA6" w14:textId="77777777" w:rsidR="00193CEF" w:rsidRPr="009A3104" w:rsidRDefault="00193CEF" w:rsidP="00395697">
            <w:pPr>
              <w:spacing w:before="40" w:after="40"/>
              <w:rPr>
                <w:rPrChange w:id="2035" w:author="Ilia Bedniakov" w:date="2018-10-04T15:20:00Z">
                  <w:rPr/>
                </w:rPrChange>
              </w:rPr>
            </w:pPr>
            <w:r w:rsidRPr="009A3104">
              <w:rPr>
                <w:rPrChange w:id="2036" w:author="Ilia Bedniakov" w:date="2018-10-04T15:20:00Z">
                  <w:rPr/>
                </w:rPrChange>
              </w:rPr>
              <w:t>Testdatum</w:t>
            </w:r>
          </w:p>
        </w:tc>
        <w:tc>
          <w:tcPr>
            <w:tcW w:w="5760" w:type="dxa"/>
          </w:tcPr>
          <w:p w14:paraId="28AE56C8" w14:textId="77777777" w:rsidR="00193CEF" w:rsidRPr="009A3104" w:rsidRDefault="00193CEF" w:rsidP="00395697">
            <w:pPr>
              <w:spacing w:before="40" w:after="40"/>
              <w:rPr>
                <w:rPrChange w:id="2037" w:author="Ilia Bedniakov" w:date="2018-10-04T15:20:00Z">
                  <w:rPr/>
                </w:rPrChange>
              </w:rPr>
            </w:pPr>
          </w:p>
        </w:tc>
      </w:tr>
    </w:tbl>
    <w:p w14:paraId="1FF2A698" w14:textId="77777777" w:rsidR="00193CEF" w:rsidRPr="009A3104" w:rsidRDefault="00193CEF" w:rsidP="00193CEF">
      <w:pPr>
        <w:rPr>
          <w:rPrChange w:id="2038" w:author="Ilia Bedniakov" w:date="2018-10-04T15:20:00Z">
            <w:rPr/>
          </w:rPrChange>
        </w:rPr>
      </w:pPr>
    </w:p>
    <w:p w14:paraId="3AEDDAFA" w14:textId="77777777" w:rsidR="00193CEF" w:rsidRPr="009A3104" w:rsidRDefault="00193CEF" w:rsidP="00193CEF">
      <w:pPr>
        <w:rPr>
          <w:rPrChange w:id="2039" w:author="Ilia Bedniakov" w:date="2018-10-04T15:20:00Z">
            <w:rPr/>
          </w:rPrChange>
        </w:rPr>
      </w:pPr>
    </w:p>
    <w:p w14:paraId="51F686C8" w14:textId="77777777" w:rsidR="00193CEF" w:rsidRPr="009A3104" w:rsidRDefault="00395697">
      <w:pPr>
        <w:pStyle w:val="1"/>
        <w:rPr>
          <w:rPrChange w:id="2040" w:author="Ilia Bedniakov" w:date="2018-10-04T15:20:00Z">
            <w:rPr/>
          </w:rPrChange>
        </w:rPr>
      </w:pPr>
      <w:bookmarkStart w:id="2041" w:name="_Toc78601018"/>
      <w:bookmarkStart w:id="2042" w:name="_Toc226518430"/>
      <w:r w:rsidRPr="009A3104">
        <w:rPr>
          <w:rPrChange w:id="2043" w:author="Ilia Bedniakov" w:date="2018-10-04T15:20:00Z">
            <w:rPr/>
          </w:rPrChange>
        </w:rPr>
        <w:br w:type="page"/>
      </w:r>
      <w:bookmarkStart w:id="2044" w:name="_Toc308789916"/>
      <w:r w:rsidR="00193CEF" w:rsidRPr="009A3104">
        <w:rPr>
          <w:rPrChange w:id="2045" w:author="Ilia Bedniakov" w:date="2018-10-04T15:20:00Z">
            <w:rPr/>
          </w:rPrChange>
        </w:rPr>
        <w:lastRenderedPageBreak/>
        <w:t>Gesamtintegrationstest</w:t>
      </w:r>
      <w:bookmarkEnd w:id="2041"/>
      <w:bookmarkEnd w:id="2042"/>
      <w:bookmarkEnd w:id="2044"/>
    </w:p>
    <w:p w14:paraId="799D77F3" w14:textId="77777777" w:rsidR="00193CEF" w:rsidRPr="009A3104" w:rsidRDefault="00193CEF">
      <w:pPr>
        <w:pStyle w:val="2"/>
        <w:rPr>
          <w:lang w:val="de-DE"/>
          <w:rPrChange w:id="2046" w:author="Ilia Bedniakov" w:date="2018-10-04T15:20:00Z">
            <w:rPr/>
          </w:rPrChange>
        </w:rPr>
      </w:pPr>
      <w:bookmarkStart w:id="2047" w:name="_Toc226518431"/>
      <w:bookmarkStart w:id="2048" w:name="_Toc308789917"/>
      <w:r w:rsidRPr="009A3104">
        <w:rPr>
          <w:lang w:val="de-DE"/>
          <w:rPrChange w:id="2049" w:author="Ilia Bedniakov" w:date="2018-10-04T15:20:00Z">
            <w:rPr/>
          </w:rPrChange>
        </w:rPr>
        <w:t>Tests</w:t>
      </w:r>
      <w:bookmarkEnd w:id="2047"/>
      <w:bookmarkEnd w:id="2048"/>
      <w:r w:rsidRPr="009A3104">
        <w:rPr>
          <w:lang w:val="de-DE"/>
          <w:rPrChange w:id="2050" w:author="Ilia Bedniakov" w:date="2018-10-04T15:20:00Z">
            <w:rPr/>
          </w:rPrChange>
        </w:rPr>
        <w:t xml:space="preserve"> </w:t>
      </w:r>
    </w:p>
    <w:p w14:paraId="290FA88E" w14:textId="77777777" w:rsidR="00193CEF" w:rsidRPr="009A3104" w:rsidRDefault="00193CEF" w:rsidP="00193CEF">
      <w:pPr>
        <w:rPr>
          <w:rPrChange w:id="2051" w:author="Ilia Bedniakov" w:date="2018-10-04T15:20:00Z">
            <w:rPr/>
          </w:rPrChange>
        </w:rPr>
      </w:pPr>
    </w:p>
    <w:p w14:paraId="58C20C0D" w14:textId="77777777" w:rsidR="00193CEF" w:rsidRPr="009A3104" w:rsidRDefault="00193CEF" w:rsidP="00395697">
      <w:pPr>
        <w:pStyle w:val="3"/>
        <w:rPr>
          <w:rPrChange w:id="2052" w:author="Ilia Bedniakov" w:date="2018-10-04T15:20:00Z">
            <w:rPr/>
          </w:rPrChange>
        </w:rPr>
      </w:pPr>
      <w:bookmarkStart w:id="2053" w:name="_Toc226518432"/>
      <w:bookmarkStart w:id="2054" w:name="_Toc308789918"/>
      <w:r w:rsidRPr="009A3104">
        <w:rPr>
          <w:rPrChange w:id="2055" w:author="Ilia Bedniakov" w:date="2018-10-04T15:20:00Z">
            <w:rPr/>
          </w:rPrChange>
        </w:rPr>
        <w:t>Testfälle</w:t>
      </w:r>
      <w:bookmarkEnd w:id="2053"/>
      <w:bookmarkEnd w:id="2054"/>
    </w:p>
    <w:p w14:paraId="27553EF8" w14:textId="1EC6286E" w:rsidR="00193CEF" w:rsidRPr="009A3104" w:rsidRDefault="00193CEF" w:rsidP="00395697">
      <w:pPr>
        <w:ind w:left="907"/>
        <w:rPr>
          <w:color w:val="3366FF"/>
          <w:sz w:val="16"/>
          <w:rPrChange w:id="2056" w:author="Ilia Bedniakov" w:date="2018-10-04T15:20:00Z">
            <w:rPr>
              <w:color w:val="3366FF"/>
              <w:sz w:val="16"/>
            </w:rPr>
          </w:rPrChange>
        </w:rPr>
      </w:pPr>
      <w:del w:id="2057" w:author="Бедняков Илья" w:date="2018-10-03T16:19:00Z">
        <w:r w:rsidRPr="009A3104" w:rsidDel="00325E7C">
          <w:rPr>
            <w:color w:val="3366FF"/>
            <w:sz w:val="16"/>
            <w:rPrChange w:id="2058" w:author="Ilia Bedniakov" w:date="2018-10-04T15:20:00Z">
              <w:rPr>
                <w:color w:val="3366FF"/>
                <w:sz w:val="16"/>
              </w:rPr>
            </w:rPrChange>
          </w:rPr>
          <w:delText>Inhalt:</w:delText>
        </w:r>
        <w:r w:rsidRPr="009A3104" w:rsidDel="00325E7C">
          <w:rPr>
            <w:color w:val="3366FF"/>
            <w:sz w:val="16"/>
            <w:rPrChange w:id="2059" w:author="Ilia Bedniakov" w:date="2018-10-04T15:20:00Z">
              <w:rPr>
                <w:color w:val="3366FF"/>
                <w:sz w:val="16"/>
              </w:rPr>
            </w:rPrChange>
          </w:rPr>
          <w:tab/>
          <w:delText xml:space="preserve">Hier erfolgt eine Auflistung aller Testfälle </w:delText>
        </w:r>
      </w:del>
      <w:ins w:id="2060" w:author="Бедняков Илья" w:date="2018-10-03T16:19:00Z">
        <w:r w:rsidR="00325E7C" w:rsidRPr="009A3104">
          <w:rPr>
            <w:color w:val="3366FF"/>
            <w:sz w:val="16"/>
            <w:rPrChange w:id="2061" w:author="Ilia Bedniakov" w:date="2018-10-04T15:20:00Z">
              <w:rPr>
                <w:color w:val="3366FF"/>
                <w:sz w:val="16"/>
                <w:lang w:val="ru-RU"/>
              </w:rPr>
            </w:rPrChange>
          </w:rPr>
          <w:t xml:space="preserve"> </w:t>
        </w:r>
      </w:ins>
    </w:p>
    <w:p w14:paraId="0C5D6752" w14:textId="77777777" w:rsidR="00193CEF" w:rsidRPr="009A3104" w:rsidRDefault="00193CEF" w:rsidP="00193CEF">
      <w:pPr>
        <w:rPr>
          <w:rPrChange w:id="2062" w:author="Ilia Bedniakov" w:date="2018-10-04T15:20:00Z">
            <w:rPr/>
          </w:rPrChange>
        </w:rPr>
      </w:pPr>
    </w:p>
    <w:p w14:paraId="7651633E" w14:textId="77777777" w:rsidR="00193CEF" w:rsidRPr="009A3104" w:rsidRDefault="00193CEF" w:rsidP="00395697">
      <w:pPr>
        <w:pStyle w:val="4"/>
        <w:rPr>
          <w:rPrChange w:id="2063" w:author="Ilia Bedniakov" w:date="2018-10-04T15:20:00Z">
            <w:rPr/>
          </w:rPrChange>
        </w:rPr>
      </w:pPr>
      <w:bookmarkStart w:id="2064" w:name="_Toc226518433"/>
      <w:bookmarkStart w:id="2065" w:name="_Toc308789919"/>
      <w:r w:rsidRPr="009A3104">
        <w:rPr>
          <w:rPrChange w:id="2066" w:author="Ilia Bedniakov" w:date="2018-10-04T15:20:00Z">
            <w:rPr/>
          </w:rPrChange>
        </w:rPr>
        <w:t>Test Anlagenparameter</w:t>
      </w:r>
      <w:bookmarkEnd w:id="2064"/>
      <w:bookmarkEnd w:id="2065"/>
    </w:p>
    <w:tbl>
      <w:tblPr>
        <w:tblW w:w="900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40"/>
        <w:gridCol w:w="5760"/>
      </w:tblGrid>
      <w:tr w:rsidR="00193CEF" w:rsidRPr="009A3104" w14:paraId="024F4738" w14:textId="77777777" w:rsidTr="00193CEF">
        <w:tc>
          <w:tcPr>
            <w:tcW w:w="3240" w:type="dxa"/>
            <w:shd w:val="pct15" w:color="auto" w:fill="auto"/>
          </w:tcPr>
          <w:p w14:paraId="2B59330B" w14:textId="77777777" w:rsidR="00193CEF" w:rsidRPr="009A3104" w:rsidRDefault="00193CEF" w:rsidP="00395697">
            <w:pPr>
              <w:spacing w:before="40" w:after="40"/>
              <w:rPr>
                <w:rPrChange w:id="2067" w:author="Ilia Bedniakov" w:date="2018-10-04T15:20:00Z">
                  <w:rPr/>
                </w:rPrChange>
              </w:rPr>
            </w:pPr>
            <w:r w:rsidRPr="009A3104">
              <w:rPr>
                <w:rPrChange w:id="2068" w:author="Ilia Bedniakov" w:date="2018-10-04T15:20:00Z">
                  <w:rPr/>
                </w:rPrChange>
              </w:rPr>
              <w:t>Testspezifikation</w:t>
            </w:r>
          </w:p>
        </w:tc>
        <w:tc>
          <w:tcPr>
            <w:tcW w:w="5760" w:type="dxa"/>
          </w:tcPr>
          <w:p w14:paraId="1807E7AB" w14:textId="77777777" w:rsidR="00193CEF" w:rsidRPr="009A3104" w:rsidRDefault="00193CEF" w:rsidP="003772B1">
            <w:pPr>
              <w:spacing w:before="40" w:after="40"/>
              <w:jc w:val="both"/>
              <w:rPr>
                <w:rPrChange w:id="2069" w:author="Ilia Bedniakov" w:date="2018-10-04T15:20:00Z">
                  <w:rPr/>
                </w:rPrChange>
              </w:rPr>
            </w:pPr>
            <w:r w:rsidRPr="009A3104">
              <w:rPr>
                <w:rPrChange w:id="2070" w:author="Ilia Bedniakov" w:date="2018-10-04T15:20:00Z">
                  <w:rPr/>
                </w:rPrChange>
              </w:rPr>
              <w:t xml:space="preserve">Alle Anlagenparameter werden auf vollständige Anzeige und Eingabe von einem Startwert hin überprüft. Des </w:t>
            </w:r>
            <w:proofErr w:type="gramStart"/>
            <w:r w:rsidRPr="009A3104">
              <w:rPr>
                <w:rPrChange w:id="2071" w:author="Ilia Bedniakov" w:date="2018-10-04T15:20:00Z">
                  <w:rPr/>
                </w:rPrChange>
              </w:rPr>
              <w:t>weiteren</w:t>
            </w:r>
            <w:proofErr w:type="gramEnd"/>
            <w:r w:rsidRPr="009A3104">
              <w:rPr>
                <w:rPrChange w:id="2072" w:author="Ilia Bedniakov" w:date="2018-10-04T15:20:00Z">
                  <w:rPr/>
                </w:rPrChange>
              </w:rPr>
              <w:t xml:space="preserve"> werden Datentyp, Skalierung und Stellbereich verifiziert, wobei die Daten auch in den richtigen Datenbereich der SPS übertragen werden müssen.</w:t>
            </w:r>
          </w:p>
        </w:tc>
      </w:tr>
      <w:tr w:rsidR="00193CEF" w:rsidRPr="009A3104" w14:paraId="0A041AEA" w14:textId="77777777" w:rsidTr="00193CEF">
        <w:tc>
          <w:tcPr>
            <w:tcW w:w="3240" w:type="dxa"/>
            <w:shd w:val="pct15" w:color="auto" w:fill="auto"/>
          </w:tcPr>
          <w:p w14:paraId="366BD662" w14:textId="77777777" w:rsidR="00193CEF" w:rsidRPr="009A3104" w:rsidRDefault="00193CEF" w:rsidP="00395697">
            <w:pPr>
              <w:spacing w:before="40" w:after="40"/>
              <w:rPr>
                <w:rPrChange w:id="2073" w:author="Ilia Bedniakov" w:date="2018-10-04T15:20:00Z">
                  <w:rPr/>
                </w:rPrChange>
              </w:rPr>
            </w:pPr>
            <w:r w:rsidRPr="009A3104">
              <w:rPr>
                <w:rPrChange w:id="2074" w:author="Ilia Bedniakov" w:date="2018-10-04T15:20:00Z">
                  <w:rPr/>
                </w:rPrChange>
              </w:rPr>
              <w:t>Test erfolgreich durchgeführt</w:t>
            </w:r>
          </w:p>
        </w:tc>
        <w:tc>
          <w:tcPr>
            <w:tcW w:w="5760" w:type="dxa"/>
          </w:tcPr>
          <w:p w14:paraId="620C396E" w14:textId="77777777" w:rsidR="00193CEF" w:rsidRPr="009A3104" w:rsidRDefault="00193CEF" w:rsidP="00395697">
            <w:pPr>
              <w:spacing w:before="40" w:after="40"/>
              <w:rPr>
                <w:rPrChange w:id="2075" w:author="Ilia Bedniakov" w:date="2018-10-04T15:20:00Z">
                  <w:rPr/>
                </w:rPrChange>
              </w:rPr>
            </w:pPr>
          </w:p>
        </w:tc>
      </w:tr>
      <w:tr w:rsidR="00193CEF" w:rsidRPr="009A3104" w14:paraId="78BFF532" w14:textId="77777777" w:rsidTr="00193CEF">
        <w:tc>
          <w:tcPr>
            <w:tcW w:w="3240" w:type="dxa"/>
            <w:shd w:val="pct15" w:color="auto" w:fill="auto"/>
          </w:tcPr>
          <w:p w14:paraId="5A893057" w14:textId="77777777" w:rsidR="00193CEF" w:rsidRPr="009A3104" w:rsidRDefault="00193CEF" w:rsidP="00395697">
            <w:pPr>
              <w:spacing w:before="40" w:after="40"/>
              <w:rPr>
                <w:rPrChange w:id="2076" w:author="Ilia Bedniakov" w:date="2018-10-04T15:20:00Z">
                  <w:rPr/>
                </w:rPrChange>
              </w:rPr>
            </w:pPr>
            <w:r w:rsidRPr="009A3104">
              <w:rPr>
                <w:rPrChange w:id="2077" w:author="Ilia Bedniakov" w:date="2018-10-04T15:20:00Z">
                  <w:rPr/>
                </w:rPrChange>
              </w:rPr>
              <w:t>Tester</w:t>
            </w:r>
          </w:p>
        </w:tc>
        <w:tc>
          <w:tcPr>
            <w:tcW w:w="5760" w:type="dxa"/>
          </w:tcPr>
          <w:p w14:paraId="5C104F52" w14:textId="77777777" w:rsidR="00193CEF" w:rsidRPr="009A3104" w:rsidRDefault="00193CEF" w:rsidP="00395697">
            <w:pPr>
              <w:spacing w:before="40" w:after="40"/>
              <w:rPr>
                <w:rPrChange w:id="2078" w:author="Ilia Bedniakov" w:date="2018-10-04T15:20:00Z">
                  <w:rPr/>
                </w:rPrChange>
              </w:rPr>
            </w:pPr>
          </w:p>
        </w:tc>
      </w:tr>
      <w:tr w:rsidR="00193CEF" w:rsidRPr="009A3104" w14:paraId="45F2C74A" w14:textId="77777777" w:rsidTr="00193CEF">
        <w:tc>
          <w:tcPr>
            <w:tcW w:w="3240" w:type="dxa"/>
            <w:shd w:val="pct15" w:color="auto" w:fill="auto"/>
          </w:tcPr>
          <w:p w14:paraId="772E7B64" w14:textId="77777777" w:rsidR="00193CEF" w:rsidRPr="009A3104" w:rsidRDefault="00193CEF" w:rsidP="00395697">
            <w:pPr>
              <w:spacing w:before="40" w:after="40"/>
              <w:rPr>
                <w:rPrChange w:id="2079" w:author="Ilia Bedniakov" w:date="2018-10-04T15:20:00Z">
                  <w:rPr/>
                </w:rPrChange>
              </w:rPr>
            </w:pPr>
            <w:r w:rsidRPr="009A3104">
              <w:rPr>
                <w:rPrChange w:id="2080" w:author="Ilia Bedniakov" w:date="2018-10-04T15:20:00Z">
                  <w:rPr/>
                </w:rPrChange>
              </w:rPr>
              <w:t>Testdatum</w:t>
            </w:r>
          </w:p>
        </w:tc>
        <w:tc>
          <w:tcPr>
            <w:tcW w:w="5760" w:type="dxa"/>
          </w:tcPr>
          <w:p w14:paraId="4D40B1D3" w14:textId="77777777" w:rsidR="00193CEF" w:rsidRPr="009A3104" w:rsidRDefault="00193CEF" w:rsidP="00395697">
            <w:pPr>
              <w:spacing w:before="40" w:after="40"/>
              <w:rPr>
                <w:rPrChange w:id="2081" w:author="Ilia Bedniakov" w:date="2018-10-04T15:20:00Z">
                  <w:rPr/>
                </w:rPrChange>
              </w:rPr>
            </w:pPr>
          </w:p>
        </w:tc>
      </w:tr>
    </w:tbl>
    <w:p w14:paraId="0DD44158" w14:textId="77777777" w:rsidR="00193CEF" w:rsidRPr="009A3104" w:rsidRDefault="00193CEF" w:rsidP="00395697">
      <w:pPr>
        <w:pStyle w:val="4"/>
        <w:rPr>
          <w:rPrChange w:id="2082" w:author="Ilia Bedniakov" w:date="2018-10-04T15:20:00Z">
            <w:rPr/>
          </w:rPrChange>
        </w:rPr>
      </w:pPr>
      <w:bookmarkStart w:id="2083" w:name="_Toc226518434"/>
      <w:bookmarkStart w:id="2084" w:name="_Toc308789920"/>
      <w:r w:rsidRPr="009A3104">
        <w:rPr>
          <w:rPrChange w:id="2085" w:author="Ilia Bedniakov" w:date="2018-10-04T15:20:00Z">
            <w:rPr/>
          </w:rPrChange>
        </w:rPr>
        <w:t>Test Anzeige der Fehlermeldungen</w:t>
      </w:r>
      <w:bookmarkEnd w:id="2083"/>
      <w:bookmarkEnd w:id="2084"/>
    </w:p>
    <w:tbl>
      <w:tblPr>
        <w:tblW w:w="900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40"/>
        <w:gridCol w:w="5760"/>
      </w:tblGrid>
      <w:tr w:rsidR="00193CEF" w:rsidRPr="009A3104" w14:paraId="46D16D6C" w14:textId="77777777" w:rsidTr="00193CEF">
        <w:tc>
          <w:tcPr>
            <w:tcW w:w="3240" w:type="dxa"/>
            <w:shd w:val="pct15" w:color="auto" w:fill="auto"/>
          </w:tcPr>
          <w:p w14:paraId="22DB902E" w14:textId="77777777" w:rsidR="00193CEF" w:rsidRPr="009A3104" w:rsidRDefault="00193CEF" w:rsidP="00395697">
            <w:pPr>
              <w:spacing w:before="40" w:after="40"/>
              <w:rPr>
                <w:rPrChange w:id="2086" w:author="Ilia Bedniakov" w:date="2018-10-04T15:20:00Z">
                  <w:rPr/>
                </w:rPrChange>
              </w:rPr>
            </w:pPr>
            <w:r w:rsidRPr="009A3104">
              <w:rPr>
                <w:rPrChange w:id="2087" w:author="Ilia Bedniakov" w:date="2018-10-04T15:20:00Z">
                  <w:rPr/>
                </w:rPrChange>
              </w:rPr>
              <w:t>Testspezifikation</w:t>
            </w:r>
          </w:p>
        </w:tc>
        <w:tc>
          <w:tcPr>
            <w:tcW w:w="5760" w:type="dxa"/>
          </w:tcPr>
          <w:p w14:paraId="5C370BED" w14:textId="77777777" w:rsidR="00193CEF" w:rsidRPr="009A3104" w:rsidRDefault="00193CEF" w:rsidP="003772B1">
            <w:pPr>
              <w:spacing w:before="40" w:after="40"/>
              <w:jc w:val="both"/>
              <w:rPr>
                <w:rPrChange w:id="2088" w:author="Ilia Bedniakov" w:date="2018-10-04T15:20:00Z">
                  <w:rPr/>
                </w:rPrChange>
              </w:rPr>
            </w:pPr>
            <w:r w:rsidRPr="009A3104">
              <w:rPr>
                <w:rPrChange w:id="2089" w:author="Ilia Bedniakov" w:date="2018-10-04T15:20:00Z">
                  <w:rPr/>
                </w:rPrChange>
              </w:rPr>
              <w:t>Für alle definierten Störungen wird die Störbedingung simuliert und überprüft. Die Störauswertung bzw. die Anzeige am BuB Terminal muss vollständig und fehlerfrei erfolgen.</w:t>
            </w:r>
          </w:p>
        </w:tc>
      </w:tr>
      <w:tr w:rsidR="00193CEF" w:rsidRPr="009A3104" w14:paraId="784478F8" w14:textId="77777777" w:rsidTr="00193CEF">
        <w:tc>
          <w:tcPr>
            <w:tcW w:w="3240" w:type="dxa"/>
            <w:shd w:val="pct15" w:color="auto" w:fill="auto"/>
          </w:tcPr>
          <w:p w14:paraId="6B5F9868" w14:textId="77777777" w:rsidR="00193CEF" w:rsidRPr="009A3104" w:rsidRDefault="00193CEF" w:rsidP="00395697">
            <w:pPr>
              <w:spacing w:before="40" w:after="40"/>
              <w:rPr>
                <w:rPrChange w:id="2090" w:author="Ilia Bedniakov" w:date="2018-10-04T15:20:00Z">
                  <w:rPr/>
                </w:rPrChange>
              </w:rPr>
            </w:pPr>
            <w:r w:rsidRPr="009A3104">
              <w:rPr>
                <w:rPrChange w:id="2091" w:author="Ilia Bedniakov" w:date="2018-10-04T15:20:00Z">
                  <w:rPr/>
                </w:rPrChange>
              </w:rPr>
              <w:t>Test erfolgreich durchgeführt</w:t>
            </w:r>
          </w:p>
        </w:tc>
        <w:tc>
          <w:tcPr>
            <w:tcW w:w="5760" w:type="dxa"/>
          </w:tcPr>
          <w:p w14:paraId="4D66B542" w14:textId="77777777" w:rsidR="00193CEF" w:rsidRPr="009A3104" w:rsidRDefault="00193CEF" w:rsidP="00395697">
            <w:pPr>
              <w:spacing w:before="40" w:after="40"/>
              <w:rPr>
                <w:rPrChange w:id="2092" w:author="Ilia Bedniakov" w:date="2018-10-04T15:20:00Z">
                  <w:rPr/>
                </w:rPrChange>
              </w:rPr>
            </w:pPr>
          </w:p>
        </w:tc>
      </w:tr>
      <w:tr w:rsidR="00193CEF" w:rsidRPr="009A3104" w14:paraId="03998DF2" w14:textId="77777777" w:rsidTr="00193CEF">
        <w:tc>
          <w:tcPr>
            <w:tcW w:w="3240" w:type="dxa"/>
            <w:shd w:val="pct15" w:color="auto" w:fill="auto"/>
          </w:tcPr>
          <w:p w14:paraId="75E1B3AF" w14:textId="77777777" w:rsidR="00193CEF" w:rsidRPr="009A3104" w:rsidRDefault="00193CEF" w:rsidP="00395697">
            <w:pPr>
              <w:spacing w:before="40" w:after="40"/>
              <w:rPr>
                <w:rPrChange w:id="2093" w:author="Ilia Bedniakov" w:date="2018-10-04T15:20:00Z">
                  <w:rPr/>
                </w:rPrChange>
              </w:rPr>
            </w:pPr>
            <w:r w:rsidRPr="009A3104">
              <w:rPr>
                <w:rPrChange w:id="2094" w:author="Ilia Bedniakov" w:date="2018-10-04T15:20:00Z">
                  <w:rPr/>
                </w:rPrChange>
              </w:rPr>
              <w:t>Tester</w:t>
            </w:r>
          </w:p>
        </w:tc>
        <w:tc>
          <w:tcPr>
            <w:tcW w:w="5760" w:type="dxa"/>
          </w:tcPr>
          <w:p w14:paraId="6EB7287F" w14:textId="77777777" w:rsidR="00193CEF" w:rsidRPr="009A3104" w:rsidRDefault="00193CEF" w:rsidP="00395697">
            <w:pPr>
              <w:spacing w:before="40" w:after="40"/>
              <w:rPr>
                <w:rPrChange w:id="2095" w:author="Ilia Bedniakov" w:date="2018-10-04T15:20:00Z">
                  <w:rPr/>
                </w:rPrChange>
              </w:rPr>
            </w:pPr>
          </w:p>
        </w:tc>
      </w:tr>
      <w:tr w:rsidR="00193CEF" w:rsidRPr="009A3104" w14:paraId="716268B3" w14:textId="77777777" w:rsidTr="00193CEF">
        <w:tc>
          <w:tcPr>
            <w:tcW w:w="3240" w:type="dxa"/>
            <w:shd w:val="pct15" w:color="auto" w:fill="auto"/>
          </w:tcPr>
          <w:p w14:paraId="34E72F7E" w14:textId="77777777" w:rsidR="00193CEF" w:rsidRPr="009A3104" w:rsidRDefault="00193CEF" w:rsidP="00395697">
            <w:pPr>
              <w:spacing w:before="40" w:after="40"/>
              <w:rPr>
                <w:rPrChange w:id="2096" w:author="Ilia Bedniakov" w:date="2018-10-04T15:20:00Z">
                  <w:rPr/>
                </w:rPrChange>
              </w:rPr>
            </w:pPr>
            <w:r w:rsidRPr="009A3104">
              <w:rPr>
                <w:rPrChange w:id="2097" w:author="Ilia Bedniakov" w:date="2018-10-04T15:20:00Z">
                  <w:rPr/>
                </w:rPrChange>
              </w:rPr>
              <w:t>Testdatum</w:t>
            </w:r>
          </w:p>
        </w:tc>
        <w:tc>
          <w:tcPr>
            <w:tcW w:w="5760" w:type="dxa"/>
          </w:tcPr>
          <w:p w14:paraId="2415BF8E" w14:textId="77777777" w:rsidR="00193CEF" w:rsidRPr="009A3104" w:rsidRDefault="00193CEF" w:rsidP="00395697">
            <w:pPr>
              <w:spacing w:before="40" w:after="40"/>
              <w:rPr>
                <w:rPrChange w:id="2098" w:author="Ilia Bedniakov" w:date="2018-10-04T15:20:00Z">
                  <w:rPr/>
                </w:rPrChange>
              </w:rPr>
            </w:pPr>
          </w:p>
        </w:tc>
      </w:tr>
    </w:tbl>
    <w:p w14:paraId="67578B1E" w14:textId="77777777" w:rsidR="00193CEF" w:rsidRPr="009A3104" w:rsidRDefault="00193CEF" w:rsidP="00395697">
      <w:pPr>
        <w:pStyle w:val="4"/>
        <w:rPr>
          <w:rPrChange w:id="2099" w:author="Ilia Bedniakov" w:date="2018-10-04T15:20:00Z">
            <w:rPr/>
          </w:rPrChange>
        </w:rPr>
      </w:pPr>
      <w:bookmarkStart w:id="2100" w:name="_Toc226518435"/>
      <w:bookmarkStart w:id="2101" w:name="_Toc308789921"/>
      <w:r w:rsidRPr="009A3104">
        <w:rPr>
          <w:rPrChange w:id="2102" w:author="Ilia Bedniakov" w:date="2018-10-04T15:20:00Z">
            <w:rPr/>
          </w:rPrChange>
        </w:rPr>
        <w:t>Test Wiegeablauf</w:t>
      </w:r>
      <w:bookmarkEnd w:id="2100"/>
      <w:bookmarkEnd w:id="2101"/>
    </w:p>
    <w:tbl>
      <w:tblPr>
        <w:tblW w:w="900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40"/>
        <w:gridCol w:w="5760"/>
      </w:tblGrid>
      <w:tr w:rsidR="00193CEF" w:rsidRPr="009A3104" w14:paraId="3CB30029" w14:textId="77777777" w:rsidTr="00193CEF">
        <w:tc>
          <w:tcPr>
            <w:tcW w:w="3240" w:type="dxa"/>
            <w:shd w:val="pct15" w:color="auto" w:fill="auto"/>
          </w:tcPr>
          <w:p w14:paraId="2480F3EA" w14:textId="77777777" w:rsidR="00193CEF" w:rsidRPr="009A3104" w:rsidRDefault="00193CEF" w:rsidP="003772B1">
            <w:pPr>
              <w:spacing w:before="40" w:after="40"/>
              <w:rPr>
                <w:rPrChange w:id="2103" w:author="Ilia Bedniakov" w:date="2018-10-04T15:20:00Z">
                  <w:rPr/>
                </w:rPrChange>
              </w:rPr>
            </w:pPr>
            <w:r w:rsidRPr="009A3104">
              <w:rPr>
                <w:rPrChange w:id="2104" w:author="Ilia Bedniakov" w:date="2018-10-04T15:20:00Z">
                  <w:rPr/>
                </w:rPrChange>
              </w:rPr>
              <w:t>Testspezifikation</w:t>
            </w:r>
          </w:p>
        </w:tc>
        <w:tc>
          <w:tcPr>
            <w:tcW w:w="5760" w:type="dxa"/>
          </w:tcPr>
          <w:p w14:paraId="021A0EB6" w14:textId="77777777" w:rsidR="00193CEF" w:rsidRPr="009A3104" w:rsidRDefault="00193CEF" w:rsidP="003772B1">
            <w:pPr>
              <w:spacing w:before="40" w:after="40"/>
              <w:jc w:val="both"/>
              <w:rPr>
                <w:rPrChange w:id="2105" w:author="Ilia Bedniakov" w:date="2018-10-04T15:20:00Z">
                  <w:rPr/>
                </w:rPrChange>
              </w:rPr>
            </w:pPr>
            <w:r w:rsidRPr="009A3104">
              <w:rPr>
                <w:rPrChange w:id="2106" w:author="Ilia Bedniakov" w:date="2018-10-04T15:20:00Z">
                  <w:rPr/>
                </w:rPrChange>
              </w:rPr>
              <w:t>Für alle Waagen muss der Wiegeablauf im Automatikmode getestet werden.</w:t>
            </w:r>
          </w:p>
        </w:tc>
      </w:tr>
      <w:tr w:rsidR="00193CEF" w:rsidRPr="009A3104" w14:paraId="402D3819" w14:textId="77777777" w:rsidTr="00193CEF">
        <w:tc>
          <w:tcPr>
            <w:tcW w:w="3240" w:type="dxa"/>
            <w:shd w:val="pct15" w:color="auto" w:fill="auto"/>
          </w:tcPr>
          <w:p w14:paraId="3A19E689" w14:textId="77777777" w:rsidR="00193CEF" w:rsidRPr="009A3104" w:rsidRDefault="00193CEF" w:rsidP="003772B1">
            <w:pPr>
              <w:spacing w:before="40" w:after="40"/>
              <w:rPr>
                <w:rPrChange w:id="2107" w:author="Ilia Bedniakov" w:date="2018-10-04T15:20:00Z">
                  <w:rPr/>
                </w:rPrChange>
              </w:rPr>
            </w:pPr>
            <w:r w:rsidRPr="009A3104">
              <w:rPr>
                <w:rPrChange w:id="2108" w:author="Ilia Bedniakov" w:date="2018-10-04T15:20:00Z">
                  <w:rPr/>
                </w:rPrChange>
              </w:rPr>
              <w:t>Test erfolgreich durchgeführt</w:t>
            </w:r>
          </w:p>
        </w:tc>
        <w:tc>
          <w:tcPr>
            <w:tcW w:w="5760" w:type="dxa"/>
          </w:tcPr>
          <w:p w14:paraId="0EADE4BF" w14:textId="77777777" w:rsidR="00193CEF" w:rsidRPr="009A3104" w:rsidRDefault="00193CEF" w:rsidP="003772B1">
            <w:pPr>
              <w:spacing w:before="40" w:after="40"/>
              <w:rPr>
                <w:rPrChange w:id="2109" w:author="Ilia Bedniakov" w:date="2018-10-04T15:20:00Z">
                  <w:rPr/>
                </w:rPrChange>
              </w:rPr>
            </w:pPr>
          </w:p>
        </w:tc>
      </w:tr>
      <w:tr w:rsidR="00193CEF" w:rsidRPr="009A3104" w14:paraId="3822B48E" w14:textId="77777777" w:rsidTr="00193CEF">
        <w:tc>
          <w:tcPr>
            <w:tcW w:w="3240" w:type="dxa"/>
            <w:shd w:val="pct15" w:color="auto" w:fill="auto"/>
          </w:tcPr>
          <w:p w14:paraId="21CDE037" w14:textId="77777777" w:rsidR="00193CEF" w:rsidRPr="009A3104" w:rsidRDefault="00193CEF" w:rsidP="003772B1">
            <w:pPr>
              <w:spacing w:before="40" w:after="40"/>
              <w:rPr>
                <w:rPrChange w:id="2110" w:author="Ilia Bedniakov" w:date="2018-10-04T15:20:00Z">
                  <w:rPr/>
                </w:rPrChange>
              </w:rPr>
            </w:pPr>
            <w:r w:rsidRPr="009A3104">
              <w:rPr>
                <w:rPrChange w:id="2111" w:author="Ilia Bedniakov" w:date="2018-10-04T15:20:00Z">
                  <w:rPr/>
                </w:rPrChange>
              </w:rPr>
              <w:t>Tester</w:t>
            </w:r>
          </w:p>
        </w:tc>
        <w:tc>
          <w:tcPr>
            <w:tcW w:w="5760" w:type="dxa"/>
          </w:tcPr>
          <w:p w14:paraId="721F5C3E" w14:textId="77777777" w:rsidR="00193CEF" w:rsidRPr="009A3104" w:rsidRDefault="00193CEF" w:rsidP="003772B1">
            <w:pPr>
              <w:spacing w:before="40" w:after="40"/>
              <w:rPr>
                <w:rPrChange w:id="2112" w:author="Ilia Bedniakov" w:date="2018-10-04T15:20:00Z">
                  <w:rPr/>
                </w:rPrChange>
              </w:rPr>
            </w:pPr>
          </w:p>
        </w:tc>
      </w:tr>
      <w:tr w:rsidR="00193CEF" w:rsidRPr="009A3104" w14:paraId="5DD1DB22" w14:textId="77777777" w:rsidTr="00193CEF">
        <w:tc>
          <w:tcPr>
            <w:tcW w:w="3240" w:type="dxa"/>
            <w:shd w:val="pct15" w:color="auto" w:fill="auto"/>
          </w:tcPr>
          <w:p w14:paraId="26757325" w14:textId="77777777" w:rsidR="00193CEF" w:rsidRPr="009A3104" w:rsidRDefault="00193CEF" w:rsidP="003772B1">
            <w:pPr>
              <w:spacing w:before="40" w:after="40"/>
              <w:rPr>
                <w:rPrChange w:id="2113" w:author="Ilia Bedniakov" w:date="2018-10-04T15:20:00Z">
                  <w:rPr/>
                </w:rPrChange>
              </w:rPr>
            </w:pPr>
            <w:r w:rsidRPr="009A3104">
              <w:rPr>
                <w:rPrChange w:id="2114" w:author="Ilia Bedniakov" w:date="2018-10-04T15:20:00Z">
                  <w:rPr/>
                </w:rPrChange>
              </w:rPr>
              <w:t>Testdatum</w:t>
            </w:r>
          </w:p>
        </w:tc>
        <w:tc>
          <w:tcPr>
            <w:tcW w:w="5760" w:type="dxa"/>
          </w:tcPr>
          <w:p w14:paraId="02CF17D4" w14:textId="77777777" w:rsidR="00193CEF" w:rsidRPr="009A3104" w:rsidRDefault="00193CEF" w:rsidP="003772B1">
            <w:pPr>
              <w:spacing w:before="40" w:after="40"/>
              <w:rPr>
                <w:rPrChange w:id="2115" w:author="Ilia Bedniakov" w:date="2018-10-04T15:20:00Z">
                  <w:rPr/>
                </w:rPrChange>
              </w:rPr>
            </w:pPr>
          </w:p>
        </w:tc>
      </w:tr>
    </w:tbl>
    <w:p w14:paraId="56D08D41" w14:textId="77777777" w:rsidR="00193CEF" w:rsidRPr="009A3104" w:rsidRDefault="00193CEF" w:rsidP="003772B1">
      <w:pPr>
        <w:pStyle w:val="4"/>
        <w:rPr>
          <w:rPrChange w:id="2116" w:author="Ilia Bedniakov" w:date="2018-10-04T15:20:00Z">
            <w:rPr/>
          </w:rPrChange>
        </w:rPr>
      </w:pPr>
      <w:bookmarkStart w:id="2117" w:name="_Toc226518436"/>
      <w:bookmarkStart w:id="2118" w:name="_Toc308789922"/>
      <w:r w:rsidRPr="009A3104">
        <w:rPr>
          <w:rPrChange w:id="2119" w:author="Ilia Bedniakov" w:date="2018-10-04T15:20:00Z">
            <w:rPr/>
          </w:rPrChange>
        </w:rPr>
        <w:t>Test Mischablauf</w:t>
      </w:r>
      <w:bookmarkEnd w:id="2117"/>
      <w:bookmarkEnd w:id="2118"/>
    </w:p>
    <w:tbl>
      <w:tblPr>
        <w:tblW w:w="900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40"/>
        <w:gridCol w:w="5760"/>
      </w:tblGrid>
      <w:tr w:rsidR="00193CEF" w:rsidRPr="009A3104" w14:paraId="060076A4" w14:textId="77777777" w:rsidTr="00193CEF">
        <w:tc>
          <w:tcPr>
            <w:tcW w:w="3240" w:type="dxa"/>
            <w:shd w:val="pct15" w:color="auto" w:fill="auto"/>
          </w:tcPr>
          <w:p w14:paraId="19C7E8A8" w14:textId="77777777" w:rsidR="00193CEF" w:rsidRPr="009A3104" w:rsidRDefault="00193CEF" w:rsidP="003772B1">
            <w:pPr>
              <w:spacing w:before="40" w:after="40"/>
              <w:rPr>
                <w:rPrChange w:id="2120" w:author="Ilia Bedniakov" w:date="2018-10-04T15:20:00Z">
                  <w:rPr/>
                </w:rPrChange>
              </w:rPr>
            </w:pPr>
            <w:r w:rsidRPr="009A3104">
              <w:rPr>
                <w:rPrChange w:id="2121" w:author="Ilia Bedniakov" w:date="2018-10-04T15:20:00Z">
                  <w:rPr/>
                </w:rPrChange>
              </w:rPr>
              <w:t>Testspezifikation</w:t>
            </w:r>
          </w:p>
        </w:tc>
        <w:tc>
          <w:tcPr>
            <w:tcW w:w="5760" w:type="dxa"/>
          </w:tcPr>
          <w:p w14:paraId="25353A0B" w14:textId="77777777" w:rsidR="00193CEF" w:rsidRPr="009A3104" w:rsidRDefault="00193CEF" w:rsidP="003772B1">
            <w:pPr>
              <w:spacing w:before="40" w:after="40"/>
              <w:jc w:val="both"/>
              <w:rPr>
                <w:rPrChange w:id="2122" w:author="Ilia Bedniakov" w:date="2018-10-04T15:20:00Z">
                  <w:rPr/>
                </w:rPrChange>
              </w:rPr>
            </w:pPr>
            <w:r w:rsidRPr="009A3104">
              <w:rPr>
                <w:rPrChange w:id="2123" w:author="Ilia Bedniakov" w:date="2018-10-04T15:20:00Z">
                  <w:rPr/>
                </w:rPrChange>
              </w:rPr>
              <w:t>Für alle Mischer muss der Ablauf im Automatikmode getestet werden.</w:t>
            </w:r>
          </w:p>
        </w:tc>
      </w:tr>
      <w:tr w:rsidR="00193CEF" w:rsidRPr="009A3104" w14:paraId="744B8B2C" w14:textId="77777777" w:rsidTr="00193CEF">
        <w:tc>
          <w:tcPr>
            <w:tcW w:w="3240" w:type="dxa"/>
            <w:shd w:val="pct15" w:color="auto" w:fill="auto"/>
          </w:tcPr>
          <w:p w14:paraId="5AD41F5C" w14:textId="77777777" w:rsidR="00193CEF" w:rsidRPr="009A3104" w:rsidRDefault="00193CEF" w:rsidP="003772B1">
            <w:pPr>
              <w:spacing w:before="40" w:after="40"/>
              <w:rPr>
                <w:rPrChange w:id="2124" w:author="Ilia Bedniakov" w:date="2018-10-04T15:20:00Z">
                  <w:rPr/>
                </w:rPrChange>
              </w:rPr>
            </w:pPr>
            <w:r w:rsidRPr="009A3104">
              <w:rPr>
                <w:rPrChange w:id="2125" w:author="Ilia Bedniakov" w:date="2018-10-04T15:20:00Z">
                  <w:rPr/>
                </w:rPrChange>
              </w:rPr>
              <w:t>Test erfolgreich durchgeführt</w:t>
            </w:r>
          </w:p>
        </w:tc>
        <w:tc>
          <w:tcPr>
            <w:tcW w:w="5760" w:type="dxa"/>
          </w:tcPr>
          <w:p w14:paraId="16C3E597" w14:textId="77777777" w:rsidR="00193CEF" w:rsidRPr="009A3104" w:rsidRDefault="00193CEF" w:rsidP="003772B1">
            <w:pPr>
              <w:spacing w:before="40" w:after="40"/>
              <w:rPr>
                <w:rPrChange w:id="2126" w:author="Ilia Bedniakov" w:date="2018-10-04T15:20:00Z">
                  <w:rPr/>
                </w:rPrChange>
              </w:rPr>
            </w:pPr>
          </w:p>
        </w:tc>
      </w:tr>
      <w:tr w:rsidR="00193CEF" w:rsidRPr="009A3104" w14:paraId="7E20AE13" w14:textId="77777777" w:rsidTr="00193CEF">
        <w:tc>
          <w:tcPr>
            <w:tcW w:w="3240" w:type="dxa"/>
            <w:shd w:val="pct15" w:color="auto" w:fill="auto"/>
          </w:tcPr>
          <w:p w14:paraId="11271577" w14:textId="77777777" w:rsidR="00193CEF" w:rsidRPr="009A3104" w:rsidRDefault="00193CEF" w:rsidP="003772B1">
            <w:pPr>
              <w:spacing w:before="40" w:after="40"/>
              <w:rPr>
                <w:rPrChange w:id="2127" w:author="Ilia Bedniakov" w:date="2018-10-04T15:20:00Z">
                  <w:rPr/>
                </w:rPrChange>
              </w:rPr>
            </w:pPr>
            <w:r w:rsidRPr="009A3104">
              <w:rPr>
                <w:rPrChange w:id="2128" w:author="Ilia Bedniakov" w:date="2018-10-04T15:20:00Z">
                  <w:rPr/>
                </w:rPrChange>
              </w:rPr>
              <w:t>Tester</w:t>
            </w:r>
          </w:p>
        </w:tc>
        <w:tc>
          <w:tcPr>
            <w:tcW w:w="5760" w:type="dxa"/>
          </w:tcPr>
          <w:p w14:paraId="236F4116" w14:textId="77777777" w:rsidR="00193CEF" w:rsidRPr="009A3104" w:rsidRDefault="00193CEF" w:rsidP="003772B1">
            <w:pPr>
              <w:spacing w:before="40" w:after="40"/>
              <w:rPr>
                <w:rPrChange w:id="2129" w:author="Ilia Bedniakov" w:date="2018-10-04T15:20:00Z">
                  <w:rPr/>
                </w:rPrChange>
              </w:rPr>
            </w:pPr>
          </w:p>
        </w:tc>
      </w:tr>
      <w:tr w:rsidR="00193CEF" w:rsidRPr="009A3104" w14:paraId="65068976" w14:textId="77777777" w:rsidTr="00193CEF">
        <w:tc>
          <w:tcPr>
            <w:tcW w:w="3240" w:type="dxa"/>
            <w:shd w:val="pct15" w:color="auto" w:fill="auto"/>
          </w:tcPr>
          <w:p w14:paraId="46C2FAE0" w14:textId="77777777" w:rsidR="00193CEF" w:rsidRPr="009A3104" w:rsidRDefault="00193CEF" w:rsidP="003772B1">
            <w:pPr>
              <w:spacing w:before="40" w:after="40"/>
              <w:rPr>
                <w:rPrChange w:id="2130" w:author="Ilia Bedniakov" w:date="2018-10-04T15:20:00Z">
                  <w:rPr/>
                </w:rPrChange>
              </w:rPr>
            </w:pPr>
            <w:r w:rsidRPr="009A3104">
              <w:rPr>
                <w:rPrChange w:id="2131" w:author="Ilia Bedniakov" w:date="2018-10-04T15:20:00Z">
                  <w:rPr/>
                </w:rPrChange>
              </w:rPr>
              <w:t>Testdatum</w:t>
            </w:r>
          </w:p>
        </w:tc>
        <w:tc>
          <w:tcPr>
            <w:tcW w:w="5760" w:type="dxa"/>
          </w:tcPr>
          <w:p w14:paraId="411F3379" w14:textId="77777777" w:rsidR="00193CEF" w:rsidRPr="009A3104" w:rsidRDefault="00193CEF" w:rsidP="003772B1">
            <w:pPr>
              <w:spacing w:before="40" w:after="40"/>
              <w:rPr>
                <w:rPrChange w:id="2132" w:author="Ilia Bedniakov" w:date="2018-10-04T15:20:00Z">
                  <w:rPr/>
                </w:rPrChange>
              </w:rPr>
            </w:pPr>
          </w:p>
        </w:tc>
      </w:tr>
    </w:tbl>
    <w:p w14:paraId="46D47245" w14:textId="77777777" w:rsidR="00193CEF" w:rsidRPr="009A3104" w:rsidRDefault="00193CEF" w:rsidP="00193CEF">
      <w:pPr>
        <w:rPr>
          <w:rPrChange w:id="2133" w:author="Ilia Bedniakov" w:date="2018-10-04T15:20:00Z">
            <w:rPr/>
          </w:rPrChange>
        </w:rPr>
      </w:pPr>
    </w:p>
    <w:p w14:paraId="5F30AB50" w14:textId="77777777" w:rsidR="00193CEF" w:rsidRPr="009A3104" w:rsidRDefault="00395697" w:rsidP="003772B1">
      <w:pPr>
        <w:pStyle w:val="4"/>
        <w:rPr>
          <w:rPrChange w:id="2134" w:author="Ilia Bedniakov" w:date="2018-10-04T15:20:00Z">
            <w:rPr/>
          </w:rPrChange>
        </w:rPr>
      </w:pPr>
      <w:bookmarkStart w:id="2135" w:name="_Toc226518437"/>
      <w:r w:rsidRPr="009A3104">
        <w:rPr>
          <w:rPrChange w:id="2136" w:author="Ilia Bedniakov" w:date="2018-10-04T15:20:00Z">
            <w:rPr/>
          </w:rPrChange>
        </w:rPr>
        <w:br w:type="page"/>
      </w:r>
      <w:bookmarkStart w:id="2137" w:name="_Toc308789923"/>
      <w:r w:rsidR="00193CEF" w:rsidRPr="009A3104">
        <w:rPr>
          <w:rPrChange w:id="2138" w:author="Ilia Bedniakov" w:date="2018-10-04T15:20:00Z">
            <w:rPr/>
          </w:rPrChange>
        </w:rPr>
        <w:lastRenderedPageBreak/>
        <w:t>Test Schnittstelle zu Fremdsystemen</w:t>
      </w:r>
      <w:bookmarkEnd w:id="2135"/>
      <w:bookmarkEnd w:id="2137"/>
    </w:p>
    <w:tbl>
      <w:tblPr>
        <w:tblW w:w="900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40"/>
        <w:gridCol w:w="5760"/>
      </w:tblGrid>
      <w:tr w:rsidR="00193CEF" w:rsidRPr="009A3104" w14:paraId="0AA61E8A" w14:textId="77777777" w:rsidTr="00193CEF">
        <w:tc>
          <w:tcPr>
            <w:tcW w:w="3240" w:type="dxa"/>
            <w:shd w:val="pct15" w:color="auto" w:fill="auto"/>
          </w:tcPr>
          <w:p w14:paraId="69290BA1" w14:textId="77777777" w:rsidR="00193CEF" w:rsidRPr="009A3104" w:rsidRDefault="00193CEF" w:rsidP="003772B1">
            <w:pPr>
              <w:spacing w:before="40" w:after="40"/>
              <w:rPr>
                <w:rPrChange w:id="2139" w:author="Ilia Bedniakov" w:date="2018-10-04T15:20:00Z">
                  <w:rPr/>
                </w:rPrChange>
              </w:rPr>
            </w:pPr>
            <w:r w:rsidRPr="009A3104">
              <w:rPr>
                <w:rPrChange w:id="2140" w:author="Ilia Bedniakov" w:date="2018-10-04T15:20:00Z">
                  <w:rPr/>
                </w:rPrChange>
              </w:rPr>
              <w:t>Testspezifikation</w:t>
            </w:r>
          </w:p>
        </w:tc>
        <w:tc>
          <w:tcPr>
            <w:tcW w:w="5760" w:type="dxa"/>
          </w:tcPr>
          <w:p w14:paraId="66B00B15" w14:textId="77777777" w:rsidR="00193CEF" w:rsidRPr="009A3104" w:rsidRDefault="00193CEF" w:rsidP="003772B1">
            <w:pPr>
              <w:spacing w:before="40" w:after="40"/>
              <w:jc w:val="both"/>
              <w:rPr>
                <w:rPrChange w:id="2141" w:author="Ilia Bedniakov" w:date="2018-10-04T15:20:00Z">
                  <w:rPr/>
                </w:rPrChange>
              </w:rPr>
            </w:pPr>
            <w:r w:rsidRPr="009A3104">
              <w:rPr>
                <w:rPrChange w:id="2142" w:author="Ilia Bedniakov" w:date="2018-10-04T15:20:00Z">
                  <w:rPr/>
                </w:rPrChange>
              </w:rPr>
              <w:t>Alle festgelegten Schnittstellen zu Fremdsystemen müssen im Automatikmode auf ihre Funktion hin überprüft werden.</w:t>
            </w:r>
          </w:p>
        </w:tc>
      </w:tr>
      <w:tr w:rsidR="00193CEF" w:rsidRPr="009A3104" w14:paraId="1AB70ABB" w14:textId="77777777" w:rsidTr="00193CEF">
        <w:tc>
          <w:tcPr>
            <w:tcW w:w="3240" w:type="dxa"/>
            <w:shd w:val="pct15" w:color="auto" w:fill="auto"/>
          </w:tcPr>
          <w:p w14:paraId="21EE5BEB" w14:textId="77777777" w:rsidR="00193CEF" w:rsidRPr="009A3104" w:rsidRDefault="00193CEF" w:rsidP="003772B1">
            <w:pPr>
              <w:spacing w:before="40" w:after="40"/>
              <w:rPr>
                <w:rPrChange w:id="2143" w:author="Ilia Bedniakov" w:date="2018-10-04T15:20:00Z">
                  <w:rPr/>
                </w:rPrChange>
              </w:rPr>
            </w:pPr>
            <w:r w:rsidRPr="009A3104">
              <w:rPr>
                <w:rPrChange w:id="2144" w:author="Ilia Bedniakov" w:date="2018-10-04T15:20:00Z">
                  <w:rPr/>
                </w:rPrChange>
              </w:rPr>
              <w:t>Test erfolgreich durchgeführt</w:t>
            </w:r>
          </w:p>
        </w:tc>
        <w:tc>
          <w:tcPr>
            <w:tcW w:w="5760" w:type="dxa"/>
          </w:tcPr>
          <w:p w14:paraId="5048FA4C" w14:textId="77777777" w:rsidR="00193CEF" w:rsidRPr="009A3104" w:rsidRDefault="00193CEF" w:rsidP="003772B1">
            <w:pPr>
              <w:spacing w:before="40" w:after="40"/>
              <w:rPr>
                <w:rPrChange w:id="2145" w:author="Ilia Bedniakov" w:date="2018-10-04T15:20:00Z">
                  <w:rPr/>
                </w:rPrChange>
              </w:rPr>
            </w:pPr>
          </w:p>
        </w:tc>
      </w:tr>
      <w:tr w:rsidR="00193CEF" w:rsidRPr="009A3104" w14:paraId="2FD3A439" w14:textId="77777777" w:rsidTr="00193CEF">
        <w:tc>
          <w:tcPr>
            <w:tcW w:w="3240" w:type="dxa"/>
            <w:shd w:val="pct15" w:color="auto" w:fill="auto"/>
          </w:tcPr>
          <w:p w14:paraId="7B236898" w14:textId="77777777" w:rsidR="00193CEF" w:rsidRPr="009A3104" w:rsidRDefault="00193CEF" w:rsidP="003772B1">
            <w:pPr>
              <w:spacing w:before="40" w:after="40"/>
              <w:rPr>
                <w:rPrChange w:id="2146" w:author="Ilia Bedniakov" w:date="2018-10-04T15:20:00Z">
                  <w:rPr/>
                </w:rPrChange>
              </w:rPr>
            </w:pPr>
            <w:r w:rsidRPr="009A3104">
              <w:rPr>
                <w:rPrChange w:id="2147" w:author="Ilia Bedniakov" w:date="2018-10-04T15:20:00Z">
                  <w:rPr/>
                </w:rPrChange>
              </w:rPr>
              <w:t>Tester</w:t>
            </w:r>
          </w:p>
        </w:tc>
        <w:tc>
          <w:tcPr>
            <w:tcW w:w="5760" w:type="dxa"/>
          </w:tcPr>
          <w:p w14:paraId="1870860F" w14:textId="77777777" w:rsidR="00193CEF" w:rsidRPr="009A3104" w:rsidRDefault="00193CEF" w:rsidP="003772B1">
            <w:pPr>
              <w:spacing w:before="40" w:after="40"/>
              <w:rPr>
                <w:rPrChange w:id="2148" w:author="Ilia Bedniakov" w:date="2018-10-04T15:20:00Z">
                  <w:rPr/>
                </w:rPrChange>
              </w:rPr>
            </w:pPr>
          </w:p>
        </w:tc>
      </w:tr>
      <w:tr w:rsidR="00193CEF" w:rsidRPr="009A3104" w14:paraId="6B7D5126" w14:textId="77777777" w:rsidTr="00193CEF">
        <w:tc>
          <w:tcPr>
            <w:tcW w:w="3240" w:type="dxa"/>
            <w:shd w:val="pct15" w:color="auto" w:fill="auto"/>
          </w:tcPr>
          <w:p w14:paraId="654FF014" w14:textId="77777777" w:rsidR="00193CEF" w:rsidRPr="009A3104" w:rsidRDefault="00193CEF" w:rsidP="003772B1">
            <w:pPr>
              <w:spacing w:before="40" w:after="40"/>
              <w:rPr>
                <w:rPrChange w:id="2149" w:author="Ilia Bedniakov" w:date="2018-10-04T15:20:00Z">
                  <w:rPr/>
                </w:rPrChange>
              </w:rPr>
            </w:pPr>
            <w:r w:rsidRPr="009A3104">
              <w:rPr>
                <w:rPrChange w:id="2150" w:author="Ilia Bedniakov" w:date="2018-10-04T15:20:00Z">
                  <w:rPr/>
                </w:rPrChange>
              </w:rPr>
              <w:t>Testdatum</w:t>
            </w:r>
          </w:p>
        </w:tc>
        <w:tc>
          <w:tcPr>
            <w:tcW w:w="5760" w:type="dxa"/>
          </w:tcPr>
          <w:p w14:paraId="46BA1325" w14:textId="77777777" w:rsidR="00193CEF" w:rsidRPr="009A3104" w:rsidRDefault="00193CEF" w:rsidP="003772B1">
            <w:pPr>
              <w:spacing w:before="40" w:after="40"/>
              <w:rPr>
                <w:rPrChange w:id="2151" w:author="Ilia Bedniakov" w:date="2018-10-04T15:20:00Z">
                  <w:rPr/>
                </w:rPrChange>
              </w:rPr>
            </w:pPr>
          </w:p>
        </w:tc>
      </w:tr>
    </w:tbl>
    <w:p w14:paraId="419F0F6C" w14:textId="77777777" w:rsidR="00193CEF" w:rsidRPr="009A3104" w:rsidRDefault="00193CEF" w:rsidP="003772B1">
      <w:pPr>
        <w:pStyle w:val="4"/>
        <w:rPr>
          <w:rPrChange w:id="2152" w:author="Ilia Bedniakov" w:date="2018-10-04T15:20:00Z">
            <w:rPr/>
          </w:rPrChange>
        </w:rPr>
      </w:pPr>
      <w:bookmarkStart w:id="2153" w:name="_Toc226518438"/>
      <w:bookmarkStart w:id="2154" w:name="_Toc308789924"/>
      <w:r w:rsidRPr="009A3104">
        <w:rPr>
          <w:rPrChange w:id="2155" w:author="Ilia Bedniakov" w:date="2018-10-04T15:20:00Z">
            <w:rPr/>
          </w:rPrChange>
        </w:rPr>
        <w:t>Test Sonderfunktion n</w:t>
      </w:r>
      <w:bookmarkEnd w:id="2153"/>
      <w:bookmarkEnd w:id="2154"/>
    </w:p>
    <w:tbl>
      <w:tblPr>
        <w:tblW w:w="900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40"/>
        <w:gridCol w:w="5760"/>
      </w:tblGrid>
      <w:tr w:rsidR="00193CEF" w:rsidRPr="009A3104" w14:paraId="556DA65A" w14:textId="77777777" w:rsidTr="00193CEF">
        <w:tc>
          <w:tcPr>
            <w:tcW w:w="3240" w:type="dxa"/>
            <w:shd w:val="pct15" w:color="auto" w:fill="auto"/>
          </w:tcPr>
          <w:p w14:paraId="0E1F7C60" w14:textId="77777777" w:rsidR="00193CEF" w:rsidRPr="009A3104" w:rsidRDefault="00193CEF" w:rsidP="003772B1">
            <w:pPr>
              <w:spacing w:before="40" w:after="40"/>
              <w:rPr>
                <w:rPrChange w:id="2156" w:author="Ilia Bedniakov" w:date="2018-10-04T15:20:00Z">
                  <w:rPr/>
                </w:rPrChange>
              </w:rPr>
            </w:pPr>
            <w:r w:rsidRPr="009A3104">
              <w:rPr>
                <w:rPrChange w:id="2157" w:author="Ilia Bedniakov" w:date="2018-10-04T15:20:00Z">
                  <w:rPr/>
                </w:rPrChange>
              </w:rPr>
              <w:t>Testspezifikation</w:t>
            </w:r>
          </w:p>
        </w:tc>
        <w:tc>
          <w:tcPr>
            <w:tcW w:w="5760" w:type="dxa"/>
          </w:tcPr>
          <w:p w14:paraId="68F3360E" w14:textId="77777777" w:rsidR="00193CEF" w:rsidRPr="009A3104" w:rsidRDefault="00193CEF" w:rsidP="003772B1">
            <w:pPr>
              <w:spacing w:before="40" w:after="40"/>
              <w:rPr>
                <w:rPrChange w:id="2158" w:author="Ilia Bedniakov" w:date="2018-10-04T15:20:00Z">
                  <w:rPr/>
                </w:rPrChange>
              </w:rPr>
            </w:pPr>
          </w:p>
        </w:tc>
      </w:tr>
      <w:tr w:rsidR="00193CEF" w:rsidRPr="009A3104" w14:paraId="5922D238" w14:textId="77777777" w:rsidTr="00193CEF">
        <w:tc>
          <w:tcPr>
            <w:tcW w:w="3240" w:type="dxa"/>
            <w:shd w:val="pct15" w:color="auto" w:fill="auto"/>
          </w:tcPr>
          <w:p w14:paraId="6A93C0C8" w14:textId="77777777" w:rsidR="00193CEF" w:rsidRPr="009A3104" w:rsidRDefault="00193CEF" w:rsidP="003772B1">
            <w:pPr>
              <w:spacing w:before="40" w:after="40"/>
              <w:rPr>
                <w:rPrChange w:id="2159" w:author="Ilia Bedniakov" w:date="2018-10-04T15:20:00Z">
                  <w:rPr/>
                </w:rPrChange>
              </w:rPr>
            </w:pPr>
            <w:r w:rsidRPr="009A3104">
              <w:rPr>
                <w:rPrChange w:id="2160" w:author="Ilia Bedniakov" w:date="2018-10-04T15:20:00Z">
                  <w:rPr/>
                </w:rPrChange>
              </w:rPr>
              <w:t>Test erfolgreich durchgeführt</w:t>
            </w:r>
          </w:p>
        </w:tc>
        <w:tc>
          <w:tcPr>
            <w:tcW w:w="5760" w:type="dxa"/>
          </w:tcPr>
          <w:p w14:paraId="41579CB0" w14:textId="77777777" w:rsidR="00193CEF" w:rsidRPr="009A3104" w:rsidRDefault="00193CEF" w:rsidP="003772B1">
            <w:pPr>
              <w:spacing w:before="40" w:after="40"/>
              <w:rPr>
                <w:rPrChange w:id="2161" w:author="Ilia Bedniakov" w:date="2018-10-04T15:20:00Z">
                  <w:rPr/>
                </w:rPrChange>
              </w:rPr>
            </w:pPr>
          </w:p>
        </w:tc>
      </w:tr>
      <w:tr w:rsidR="00193CEF" w:rsidRPr="009A3104" w14:paraId="31966B91" w14:textId="77777777" w:rsidTr="00193CEF">
        <w:tc>
          <w:tcPr>
            <w:tcW w:w="3240" w:type="dxa"/>
            <w:shd w:val="pct15" w:color="auto" w:fill="auto"/>
          </w:tcPr>
          <w:p w14:paraId="27E796B8" w14:textId="77777777" w:rsidR="00193CEF" w:rsidRPr="009A3104" w:rsidRDefault="00193CEF" w:rsidP="003772B1">
            <w:pPr>
              <w:spacing w:before="40" w:after="40"/>
              <w:rPr>
                <w:rPrChange w:id="2162" w:author="Ilia Bedniakov" w:date="2018-10-04T15:20:00Z">
                  <w:rPr/>
                </w:rPrChange>
              </w:rPr>
            </w:pPr>
            <w:r w:rsidRPr="009A3104">
              <w:rPr>
                <w:rPrChange w:id="2163" w:author="Ilia Bedniakov" w:date="2018-10-04T15:20:00Z">
                  <w:rPr/>
                </w:rPrChange>
              </w:rPr>
              <w:t>Tester</w:t>
            </w:r>
          </w:p>
        </w:tc>
        <w:tc>
          <w:tcPr>
            <w:tcW w:w="5760" w:type="dxa"/>
          </w:tcPr>
          <w:p w14:paraId="7A8DEBA7" w14:textId="77777777" w:rsidR="00193CEF" w:rsidRPr="009A3104" w:rsidRDefault="00193CEF" w:rsidP="003772B1">
            <w:pPr>
              <w:spacing w:before="40" w:after="40"/>
              <w:rPr>
                <w:rPrChange w:id="2164" w:author="Ilia Bedniakov" w:date="2018-10-04T15:20:00Z">
                  <w:rPr/>
                </w:rPrChange>
              </w:rPr>
            </w:pPr>
          </w:p>
        </w:tc>
      </w:tr>
      <w:tr w:rsidR="00193CEF" w:rsidRPr="009A3104" w14:paraId="216EAA69" w14:textId="77777777" w:rsidTr="00193CEF">
        <w:tc>
          <w:tcPr>
            <w:tcW w:w="3240" w:type="dxa"/>
            <w:shd w:val="pct15" w:color="auto" w:fill="auto"/>
          </w:tcPr>
          <w:p w14:paraId="72A963ED" w14:textId="77777777" w:rsidR="00193CEF" w:rsidRPr="009A3104" w:rsidRDefault="00193CEF" w:rsidP="003772B1">
            <w:pPr>
              <w:spacing w:before="40" w:after="40"/>
              <w:rPr>
                <w:rPrChange w:id="2165" w:author="Ilia Bedniakov" w:date="2018-10-04T15:20:00Z">
                  <w:rPr/>
                </w:rPrChange>
              </w:rPr>
            </w:pPr>
            <w:r w:rsidRPr="009A3104">
              <w:rPr>
                <w:rPrChange w:id="2166" w:author="Ilia Bedniakov" w:date="2018-10-04T15:20:00Z">
                  <w:rPr/>
                </w:rPrChange>
              </w:rPr>
              <w:t>Testdatum</w:t>
            </w:r>
          </w:p>
        </w:tc>
        <w:tc>
          <w:tcPr>
            <w:tcW w:w="5760" w:type="dxa"/>
          </w:tcPr>
          <w:p w14:paraId="676B7B86" w14:textId="77777777" w:rsidR="00193CEF" w:rsidRPr="009A3104" w:rsidRDefault="00193CEF" w:rsidP="003772B1">
            <w:pPr>
              <w:spacing w:before="40" w:after="40"/>
              <w:rPr>
                <w:rPrChange w:id="2167" w:author="Ilia Bedniakov" w:date="2018-10-04T15:20:00Z">
                  <w:rPr/>
                </w:rPrChange>
              </w:rPr>
            </w:pPr>
          </w:p>
        </w:tc>
      </w:tr>
    </w:tbl>
    <w:p w14:paraId="2D8C32BF" w14:textId="77777777" w:rsidR="00193CEF" w:rsidRPr="009A3104" w:rsidRDefault="00193CEF" w:rsidP="003772B1">
      <w:pPr>
        <w:pStyle w:val="4"/>
        <w:rPr>
          <w:rPrChange w:id="2168" w:author="Ilia Bedniakov" w:date="2018-10-04T15:20:00Z">
            <w:rPr/>
          </w:rPrChange>
        </w:rPr>
      </w:pPr>
      <w:bookmarkStart w:id="2169" w:name="_Toc226518439"/>
      <w:bookmarkStart w:id="2170" w:name="_Toc308789925"/>
      <w:r w:rsidRPr="009A3104">
        <w:rPr>
          <w:rPrChange w:id="2171" w:author="Ilia Bedniakov" w:date="2018-10-04T15:20:00Z">
            <w:rPr/>
          </w:rPrChange>
        </w:rPr>
        <w:t>Test gegen Pflichtenheft</w:t>
      </w:r>
      <w:bookmarkEnd w:id="2169"/>
      <w:bookmarkEnd w:id="217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35"/>
        <w:gridCol w:w="5958"/>
      </w:tblGrid>
      <w:tr w:rsidR="00193CEF" w:rsidRPr="009A3104" w14:paraId="068C690C" w14:textId="77777777" w:rsidTr="003772B1">
        <w:tc>
          <w:tcPr>
            <w:tcW w:w="3286" w:type="dxa"/>
            <w:shd w:val="pct15" w:color="auto" w:fill="auto"/>
          </w:tcPr>
          <w:p w14:paraId="7683907E" w14:textId="77777777" w:rsidR="00193CEF" w:rsidRPr="009A3104" w:rsidRDefault="00193CEF" w:rsidP="003772B1">
            <w:pPr>
              <w:spacing w:before="40" w:after="40"/>
              <w:rPr>
                <w:rPrChange w:id="2172" w:author="Ilia Bedniakov" w:date="2018-10-04T15:20:00Z">
                  <w:rPr/>
                </w:rPrChange>
              </w:rPr>
            </w:pPr>
            <w:r w:rsidRPr="009A3104">
              <w:rPr>
                <w:rPrChange w:id="2173" w:author="Ilia Bedniakov" w:date="2018-10-04T15:20:00Z">
                  <w:rPr/>
                </w:rPrChange>
              </w:rPr>
              <w:t>Zugehörige Testspezifikation</w:t>
            </w:r>
          </w:p>
        </w:tc>
        <w:tc>
          <w:tcPr>
            <w:tcW w:w="6057" w:type="dxa"/>
          </w:tcPr>
          <w:p w14:paraId="304B1A13" w14:textId="77777777" w:rsidR="00193CEF" w:rsidRPr="009A3104" w:rsidRDefault="00193CEF" w:rsidP="003772B1">
            <w:pPr>
              <w:spacing w:before="40" w:after="40"/>
              <w:jc w:val="both"/>
              <w:rPr>
                <w:rPrChange w:id="2174" w:author="Ilia Bedniakov" w:date="2018-10-04T15:20:00Z">
                  <w:rPr/>
                </w:rPrChange>
              </w:rPr>
            </w:pPr>
            <w:r w:rsidRPr="009A3104">
              <w:rPr>
                <w:rPrChange w:id="2175" w:author="Ilia Bedniakov" w:date="2018-10-04T15:20:00Z">
                  <w:rPr/>
                </w:rPrChange>
              </w:rPr>
              <w:t xml:space="preserve">Nach Abschluss der Einzeltests, </w:t>
            </w:r>
            <w:proofErr w:type="gramStart"/>
            <w:r w:rsidRPr="009A3104">
              <w:rPr>
                <w:rPrChange w:id="2176" w:author="Ilia Bedniakov" w:date="2018-10-04T15:20:00Z">
                  <w:rPr/>
                </w:rPrChange>
              </w:rPr>
              <w:t>sind</w:t>
            </w:r>
            <w:proofErr w:type="gramEnd"/>
            <w:r w:rsidRPr="009A3104">
              <w:rPr>
                <w:rPrChange w:id="2177" w:author="Ilia Bedniakov" w:date="2018-10-04T15:20:00Z">
                  <w:rPr/>
                </w:rPrChange>
              </w:rPr>
              <w:t xml:space="preserve"> Leittechnik, BuB und SPS Systeme im Verbund zu testen (je nachdem welche der genannten Komponenten projektspezifisch vorhanden sind). </w:t>
            </w:r>
          </w:p>
          <w:p w14:paraId="4C341EBF" w14:textId="77777777" w:rsidR="00193CEF" w:rsidRPr="009A3104" w:rsidRDefault="00193CEF" w:rsidP="003772B1">
            <w:pPr>
              <w:spacing w:before="40" w:after="40"/>
              <w:jc w:val="both"/>
              <w:rPr>
                <w:rPrChange w:id="2178" w:author="Ilia Bedniakov" w:date="2018-10-04T15:20:00Z">
                  <w:rPr/>
                </w:rPrChange>
              </w:rPr>
            </w:pPr>
            <w:r w:rsidRPr="009A3104">
              <w:rPr>
                <w:rPrChange w:id="2179" w:author="Ilia Bedniakov" w:date="2018-10-04T15:20:00Z">
                  <w:rPr/>
                </w:rPrChange>
              </w:rPr>
              <w:t>Hierbei sind alle für das Steuerungssystem zu erfüllende Aufgaben (</w:t>
            </w:r>
            <w:proofErr w:type="spellStart"/>
            <w:r w:rsidRPr="009A3104">
              <w:rPr>
                <w:rPrChange w:id="2180" w:author="Ilia Bedniakov" w:date="2018-10-04T15:20:00Z">
                  <w:rPr/>
                </w:rPrChange>
              </w:rPr>
              <w:t>vgl</w:t>
            </w:r>
            <w:proofErr w:type="spellEnd"/>
            <w:r w:rsidRPr="009A3104">
              <w:rPr>
                <w:rPrChange w:id="2181" w:author="Ilia Bedniakov" w:date="2018-10-04T15:20:00Z">
                  <w:rPr/>
                </w:rPrChange>
              </w:rPr>
              <w:t xml:space="preserve"> Pflichtenheft [1]) zu überprüfen.</w:t>
            </w:r>
          </w:p>
        </w:tc>
      </w:tr>
      <w:tr w:rsidR="00193CEF" w:rsidRPr="009A3104" w14:paraId="062B724D" w14:textId="77777777" w:rsidTr="003772B1">
        <w:tc>
          <w:tcPr>
            <w:tcW w:w="3286" w:type="dxa"/>
            <w:shd w:val="pct15" w:color="auto" w:fill="auto"/>
          </w:tcPr>
          <w:p w14:paraId="53A694CD" w14:textId="77777777" w:rsidR="00193CEF" w:rsidRPr="009A3104" w:rsidRDefault="00193CEF" w:rsidP="003772B1">
            <w:pPr>
              <w:spacing w:before="40" w:after="40"/>
              <w:rPr>
                <w:rPrChange w:id="2182" w:author="Ilia Bedniakov" w:date="2018-10-04T15:20:00Z">
                  <w:rPr/>
                </w:rPrChange>
              </w:rPr>
            </w:pPr>
            <w:r w:rsidRPr="009A3104">
              <w:rPr>
                <w:rPrChange w:id="2183" w:author="Ilia Bedniakov" w:date="2018-10-04T15:20:00Z">
                  <w:rPr/>
                </w:rPrChange>
              </w:rPr>
              <w:t>Tester</w:t>
            </w:r>
          </w:p>
        </w:tc>
        <w:tc>
          <w:tcPr>
            <w:tcW w:w="6057" w:type="dxa"/>
          </w:tcPr>
          <w:p w14:paraId="38A75317" w14:textId="77777777" w:rsidR="00193CEF" w:rsidRPr="009A3104" w:rsidRDefault="00193CEF" w:rsidP="003772B1">
            <w:pPr>
              <w:spacing w:before="40" w:after="40"/>
              <w:rPr>
                <w:rPrChange w:id="2184" w:author="Ilia Bedniakov" w:date="2018-10-04T15:20:00Z">
                  <w:rPr/>
                </w:rPrChange>
              </w:rPr>
            </w:pPr>
          </w:p>
        </w:tc>
      </w:tr>
      <w:tr w:rsidR="00193CEF" w:rsidRPr="009A3104" w14:paraId="09A7C926" w14:textId="77777777" w:rsidTr="003772B1">
        <w:tc>
          <w:tcPr>
            <w:tcW w:w="3286" w:type="dxa"/>
            <w:shd w:val="pct15" w:color="auto" w:fill="auto"/>
          </w:tcPr>
          <w:p w14:paraId="4BCC9863" w14:textId="77777777" w:rsidR="00193CEF" w:rsidRPr="009A3104" w:rsidRDefault="00193CEF" w:rsidP="003772B1">
            <w:pPr>
              <w:spacing w:before="40" w:after="40"/>
              <w:rPr>
                <w:rPrChange w:id="2185" w:author="Ilia Bedniakov" w:date="2018-10-04T15:20:00Z">
                  <w:rPr/>
                </w:rPrChange>
              </w:rPr>
            </w:pPr>
            <w:r w:rsidRPr="009A3104">
              <w:rPr>
                <w:rPrChange w:id="2186" w:author="Ilia Bedniakov" w:date="2018-10-04T15:20:00Z">
                  <w:rPr/>
                </w:rPrChange>
              </w:rPr>
              <w:t>Testdatum</w:t>
            </w:r>
          </w:p>
        </w:tc>
        <w:tc>
          <w:tcPr>
            <w:tcW w:w="6057" w:type="dxa"/>
          </w:tcPr>
          <w:p w14:paraId="02FEF273" w14:textId="77777777" w:rsidR="00193CEF" w:rsidRPr="009A3104" w:rsidRDefault="00193CEF" w:rsidP="003772B1">
            <w:pPr>
              <w:spacing w:before="40" w:after="40"/>
              <w:rPr>
                <w:rPrChange w:id="2187" w:author="Ilia Bedniakov" w:date="2018-10-04T15:20:00Z">
                  <w:rPr/>
                </w:rPrChange>
              </w:rPr>
            </w:pPr>
          </w:p>
        </w:tc>
      </w:tr>
    </w:tbl>
    <w:p w14:paraId="04DC6019" w14:textId="77777777" w:rsidR="003772B1" w:rsidRPr="009A3104" w:rsidRDefault="003772B1" w:rsidP="00193CEF">
      <w:pPr>
        <w:rPr>
          <w:rPrChange w:id="2188" w:author="Ilia Bedniakov" w:date="2018-10-04T15:20:00Z">
            <w:rPr/>
          </w:rPrChange>
        </w:rPr>
      </w:pPr>
      <w:bookmarkStart w:id="2189" w:name="_Toc226518440"/>
    </w:p>
    <w:p w14:paraId="155F466A" w14:textId="77777777" w:rsidR="00193CEF" w:rsidRPr="009A3104" w:rsidRDefault="003772B1">
      <w:pPr>
        <w:pStyle w:val="1"/>
        <w:rPr>
          <w:rPrChange w:id="2190" w:author="Ilia Bedniakov" w:date="2018-10-04T15:20:00Z">
            <w:rPr/>
          </w:rPrChange>
        </w:rPr>
      </w:pPr>
      <w:r w:rsidRPr="009A3104">
        <w:rPr>
          <w:rPrChange w:id="2191" w:author="Ilia Bedniakov" w:date="2018-10-04T15:20:00Z">
            <w:rPr/>
          </w:rPrChange>
        </w:rPr>
        <w:br w:type="page"/>
      </w:r>
      <w:bookmarkStart w:id="2192" w:name="_Toc308789926"/>
      <w:r w:rsidR="00193CEF" w:rsidRPr="009A3104">
        <w:rPr>
          <w:rPrChange w:id="2193" w:author="Ilia Bedniakov" w:date="2018-10-04T15:20:00Z">
            <w:rPr/>
          </w:rPrChange>
        </w:rPr>
        <w:lastRenderedPageBreak/>
        <w:t>Abschluss Testplanung</w:t>
      </w:r>
      <w:bookmarkEnd w:id="2189"/>
      <w:bookmarkEnd w:id="219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28"/>
        <w:gridCol w:w="4565"/>
      </w:tblGrid>
      <w:tr w:rsidR="00193CEF" w:rsidRPr="009A3104" w14:paraId="12B2A182" w14:textId="77777777" w:rsidTr="003772B1">
        <w:tc>
          <w:tcPr>
            <w:tcW w:w="4703" w:type="dxa"/>
            <w:shd w:val="pct15" w:color="auto" w:fill="auto"/>
          </w:tcPr>
          <w:p w14:paraId="031D0298" w14:textId="77777777" w:rsidR="00193CEF" w:rsidRPr="009A3104" w:rsidRDefault="00193CEF" w:rsidP="003772B1">
            <w:pPr>
              <w:spacing w:before="40" w:after="40"/>
              <w:rPr>
                <w:rPrChange w:id="2194" w:author="Ilia Bedniakov" w:date="2018-10-04T15:20:00Z">
                  <w:rPr/>
                </w:rPrChange>
              </w:rPr>
            </w:pPr>
            <w:r w:rsidRPr="009A3104">
              <w:rPr>
                <w:rPrChange w:id="2195" w:author="Ilia Bedniakov" w:date="2018-10-04T15:20:00Z">
                  <w:rPr/>
                </w:rPrChange>
              </w:rPr>
              <w:t>Mängel / Probleme</w:t>
            </w:r>
          </w:p>
        </w:tc>
        <w:tc>
          <w:tcPr>
            <w:tcW w:w="4640" w:type="dxa"/>
            <w:shd w:val="pct15" w:color="auto" w:fill="auto"/>
          </w:tcPr>
          <w:p w14:paraId="0AF922A4" w14:textId="77777777" w:rsidR="00193CEF" w:rsidRPr="009A3104" w:rsidRDefault="00193CEF" w:rsidP="003772B1">
            <w:pPr>
              <w:spacing w:before="40" w:after="40"/>
              <w:rPr>
                <w:rPrChange w:id="2196" w:author="Ilia Bedniakov" w:date="2018-10-04T15:20:00Z">
                  <w:rPr/>
                </w:rPrChange>
              </w:rPr>
            </w:pPr>
            <w:r w:rsidRPr="009A3104">
              <w:rPr>
                <w:rPrChange w:id="2197" w:author="Ilia Bedniakov" w:date="2018-10-04T15:20:00Z">
                  <w:rPr/>
                </w:rPrChange>
              </w:rPr>
              <w:t>Zuständig</w:t>
            </w:r>
          </w:p>
        </w:tc>
      </w:tr>
      <w:tr w:rsidR="00193CEF" w:rsidRPr="009A3104" w14:paraId="190C7AF6" w14:textId="77777777" w:rsidTr="003772B1">
        <w:tc>
          <w:tcPr>
            <w:tcW w:w="4703" w:type="dxa"/>
          </w:tcPr>
          <w:p w14:paraId="69EABDF9" w14:textId="77777777" w:rsidR="00193CEF" w:rsidRPr="009A3104" w:rsidRDefault="00193CEF" w:rsidP="003772B1">
            <w:pPr>
              <w:spacing w:before="40" w:after="40"/>
              <w:rPr>
                <w:rPrChange w:id="2198" w:author="Ilia Bedniakov" w:date="2018-10-04T15:20:00Z">
                  <w:rPr/>
                </w:rPrChange>
              </w:rPr>
            </w:pPr>
          </w:p>
          <w:p w14:paraId="6D86EE88" w14:textId="77777777" w:rsidR="00193CEF" w:rsidRPr="009A3104" w:rsidRDefault="00193CEF" w:rsidP="003772B1">
            <w:pPr>
              <w:spacing w:before="40" w:after="40"/>
              <w:rPr>
                <w:rPrChange w:id="2199" w:author="Ilia Bedniakov" w:date="2018-10-04T15:20:00Z">
                  <w:rPr/>
                </w:rPrChange>
              </w:rPr>
            </w:pPr>
          </w:p>
          <w:p w14:paraId="6C79BD4E" w14:textId="77777777" w:rsidR="00193CEF" w:rsidRPr="009A3104" w:rsidRDefault="00193CEF" w:rsidP="003772B1">
            <w:pPr>
              <w:spacing w:before="40" w:after="40"/>
              <w:rPr>
                <w:rPrChange w:id="2200" w:author="Ilia Bedniakov" w:date="2018-10-04T15:20:00Z">
                  <w:rPr/>
                </w:rPrChange>
              </w:rPr>
            </w:pPr>
          </w:p>
          <w:p w14:paraId="15605ABD" w14:textId="77777777" w:rsidR="00193CEF" w:rsidRPr="009A3104" w:rsidRDefault="00193CEF" w:rsidP="003772B1">
            <w:pPr>
              <w:spacing w:before="40" w:after="40"/>
              <w:rPr>
                <w:rPrChange w:id="2201" w:author="Ilia Bedniakov" w:date="2018-10-04T15:20:00Z">
                  <w:rPr/>
                </w:rPrChange>
              </w:rPr>
            </w:pPr>
          </w:p>
          <w:p w14:paraId="2C85D2D0" w14:textId="77777777" w:rsidR="00193CEF" w:rsidRPr="009A3104" w:rsidRDefault="00193CEF" w:rsidP="003772B1">
            <w:pPr>
              <w:spacing w:before="40" w:after="40"/>
              <w:rPr>
                <w:rPrChange w:id="2202" w:author="Ilia Bedniakov" w:date="2018-10-04T15:20:00Z">
                  <w:rPr/>
                </w:rPrChange>
              </w:rPr>
            </w:pPr>
          </w:p>
          <w:p w14:paraId="24F53A59" w14:textId="77777777" w:rsidR="00193CEF" w:rsidRPr="009A3104" w:rsidRDefault="00193CEF" w:rsidP="003772B1">
            <w:pPr>
              <w:spacing w:before="40" w:after="40"/>
              <w:rPr>
                <w:rPrChange w:id="2203" w:author="Ilia Bedniakov" w:date="2018-10-04T15:20:00Z">
                  <w:rPr/>
                </w:rPrChange>
              </w:rPr>
            </w:pPr>
          </w:p>
          <w:p w14:paraId="6ECC386E" w14:textId="77777777" w:rsidR="00193CEF" w:rsidRPr="009A3104" w:rsidRDefault="00193CEF" w:rsidP="003772B1">
            <w:pPr>
              <w:spacing w:before="40" w:after="40"/>
              <w:rPr>
                <w:rPrChange w:id="2204" w:author="Ilia Bedniakov" w:date="2018-10-04T15:20:00Z">
                  <w:rPr/>
                </w:rPrChange>
              </w:rPr>
            </w:pPr>
          </w:p>
          <w:p w14:paraId="2B9DB478" w14:textId="77777777" w:rsidR="00193CEF" w:rsidRPr="009A3104" w:rsidRDefault="00193CEF" w:rsidP="003772B1">
            <w:pPr>
              <w:spacing w:before="40" w:after="40"/>
              <w:rPr>
                <w:rPrChange w:id="2205" w:author="Ilia Bedniakov" w:date="2018-10-04T15:20:00Z">
                  <w:rPr/>
                </w:rPrChange>
              </w:rPr>
            </w:pPr>
          </w:p>
          <w:p w14:paraId="5C2137A2" w14:textId="77777777" w:rsidR="00193CEF" w:rsidRPr="009A3104" w:rsidRDefault="00193CEF" w:rsidP="003772B1">
            <w:pPr>
              <w:spacing w:before="40" w:after="40"/>
              <w:rPr>
                <w:rPrChange w:id="2206" w:author="Ilia Bedniakov" w:date="2018-10-04T15:20:00Z">
                  <w:rPr/>
                </w:rPrChange>
              </w:rPr>
            </w:pPr>
          </w:p>
          <w:p w14:paraId="01602C1B" w14:textId="77777777" w:rsidR="00193CEF" w:rsidRPr="009A3104" w:rsidRDefault="00193CEF" w:rsidP="003772B1">
            <w:pPr>
              <w:spacing w:before="40" w:after="40"/>
              <w:rPr>
                <w:rPrChange w:id="2207" w:author="Ilia Bedniakov" w:date="2018-10-04T15:20:00Z">
                  <w:rPr/>
                </w:rPrChange>
              </w:rPr>
            </w:pPr>
          </w:p>
          <w:p w14:paraId="6188AAA6" w14:textId="77777777" w:rsidR="00193CEF" w:rsidRPr="009A3104" w:rsidRDefault="00193CEF" w:rsidP="003772B1">
            <w:pPr>
              <w:spacing w:before="40" w:after="40"/>
              <w:rPr>
                <w:rPrChange w:id="2208" w:author="Ilia Bedniakov" w:date="2018-10-04T15:20:00Z">
                  <w:rPr/>
                </w:rPrChange>
              </w:rPr>
            </w:pPr>
          </w:p>
          <w:p w14:paraId="53078DE7" w14:textId="77777777" w:rsidR="00193CEF" w:rsidRPr="009A3104" w:rsidRDefault="00193CEF" w:rsidP="003772B1">
            <w:pPr>
              <w:spacing w:before="40" w:after="40"/>
              <w:rPr>
                <w:rPrChange w:id="2209" w:author="Ilia Bedniakov" w:date="2018-10-04T15:20:00Z">
                  <w:rPr/>
                </w:rPrChange>
              </w:rPr>
            </w:pPr>
          </w:p>
          <w:p w14:paraId="63DBB5ED" w14:textId="77777777" w:rsidR="00193CEF" w:rsidRPr="009A3104" w:rsidRDefault="00193CEF" w:rsidP="003772B1">
            <w:pPr>
              <w:spacing w:before="40" w:after="40"/>
              <w:rPr>
                <w:rPrChange w:id="2210" w:author="Ilia Bedniakov" w:date="2018-10-04T15:20:00Z">
                  <w:rPr/>
                </w:rPrChange>
              </w:rPr>
            </w:pPr>
          </w:p>
          <w:p w14:paraId="7EDF2B39" w14:textId="77777777" w:rsidR="00193CEF" w:rsidRPr="009A3104" w:rsidRDefault="00193CEF" w:rsidP="003772B1">
            <w:pPr>
              <w:spacing w:before="40" w:after="40"/>
              <w:rPr>
                <w:rPrChange w:id="2211" w:author="Ilia Bedniakov" w:date="2018-10-04T15:20:00Z">
                  <w:rPr/>
                </w:rPrChange>
              </w:rPr>
            </w:pPr>
          </w:p>
          <w:p w14:paraId="528A19A6" w14:textId="77777777" w:rsidR="00193CEF" w:rsidRPr="009A3104" w:rsidRDefault="00193CEF" w:rsidP="003772B1">
            <w:pPr>
              <w:spacing w:before="40" w:after="40"/>
              <w:rPr>
                <w:rPrChange w:id="2212" w:author="Ilia Bedniakov" w:date="2018-10-04T15:20:00Z">
                  <w:rPr/>
                </w:rPrChange>
              </w:rPr>
            </w:pPr>
          </w:p>
          <w:p w14:paraId="1706DD88" w14:textId="77777777" w:rsidR="00193CEF" w:rsidRPr="009A3104" w:rsidRDefault="00193CEF" w:rsidP="003772B1">
            <w:pPr>
              <w:spacing w:before="40" w:after="40"/>
              <w:rPr>
                <w:rPrChange w:id="2213" w:author="Ilia Bedniakov" w:date="2018-10-04T15:20:00Z">
                  <w:rPr/>
                </w:rPrChange>
              </w:rPr>
            </w:pPr>
          </w:p>
          <w:p w14:paraId="7D6D7747" w14:textId="77777777" w:rsidR="003772B1" w:rsidRPr="009A3104" w:rsidRDefault="003772B1" w:rsidP="003772B1">
            <w:pPr>
              <w:spacing w:before="40" w:after="40"/>
              <w:rPr>
                <w:rPrChange w:id="2214" w:author="Ilia Bedniakov" w:date="2018-10-04T15:20:00Z">
                  <w:rPr/>
                </w:rPrChange>
              </w:rPr>
            </w:pPr>
          </w:p>
          <w:p w14:paraId="6B85ECEE" w14:textId="77777777" w:rsidR="003772B1" w:rsidRPr="009A3104" w:rsidRDefault="003772B1" w:rsidP="003772B1">
            <w:pPr>
              <w:spacing w:before="40" w:after="40"/>
              <w:rPr>
                <w:rPrChange w:id="2215" w:author="Ilia Bedniakov" w:date="2018-10-04T15:20:00Z">
                  <w:rPr/>
                </w:rPrChange>
              </w:rPr>
            </w:pPr>
          </w:p>
          <w:p w14:paraId="0BDF5655" w14:textId="77777777" w:rsidR="003772B1" w:rsidRPr="009A3104" w:rsidRDefault="003772B1" w:rsidP="003772B1">
            <w:pPr>
              <w:spacing w:before="40" w:after="40"/>
              <w:rPr>
                <w:rPrChange w:id="2216" w:author="Ilia Bedniakov" w:date="2018-10-04T15:20:00Z">
                  <w:rPr/>
                </w:rPrChange>
              </w:rPr>
            </w:pPr>
          </w:p>
          <w:p w14:paraId="11FFB5B3" w14:textId="77777777" w:rsidR="003772B1" w:rsidRPr="009A3104" w:rsidRDefault="003772B1" w:rsidP="003772B1">
            <w:pPr>
              <w:spacing w:before="40" w:after="40"/>
              <w:rPr>
                <w:rPrChange w:id="2217" w:author="Ilia Bedniakov" w:date="2018-10-04T15:20:00Z">
                  <w:rPr/>
                </w:rPrChange>
              </w:rPr>
            </w:pPr>
          </w:p>
          <w:p w14:paraId="19EA5E0F" w14:textId="77777777" w:rsidR="003772B1" w:rsidRPr="009A3104" w:rsidRDefault="003772B1" w:rsidP="003772B1">
            <w:pPr>
              <w:spacing w:before="40" w:after="40"/>
              <w:rPr>
                <w:rPrChange w:id="2218" w:author="Ilia Bedniakov" w:date="2018-10-04T15:20:00Z">
                  <w:rPr/>
                </w:rPrChange>
              </w:rPr>
            </w:pPr>
          </w:p>
          <w:p w14:paraId="4F272A9C" w14:textId="77777777" w:rsidR="00193CEF" w:rsidRPr="009A3104" w:rsidRDefault="00193CEF" w:rsidP="003772B1">
            <w:pPr>
              <w:spacing w:before="40" w:after="40"/>
              <w:rPr>
                <w:rPrChange w:id="2219" w:author="Ilia Bedniakov" w:date="2018-10-04T15:20:00Z">
                  <w:rPr/>
                </w:rPrChange>
              </w:rPr>
            </w:pPr>
          </w:p>
          <w:p w14:paraId="2C9A6F40" w14:textId="77777777" w:rsidR="00193CEF" w:rsidRPr="009A3104" w:rsidRDefault="00193CEF" w:rsidP="003772B1">
            <w:pPr>
              <w:spacing w:before="40" w:after="40"/>
              <w:rPr>
                <w:rPrChange w:id="2220" w:author="Ilia Bedniakov" w:date="2018-10-04T15:20:00Z">
                  <w:rPr/>
                </w:rPrChange>
              </w:rPr>
            </w:pPr>
          </w:p>
          <w:p w14:paraId="3BAAB627" w14:textId="77777777" w:rsidR="00193CEF" w:rsidRPr="009A3104" w:rsidRDefault="00193CEF" w:rsidP="003772B1">
            <w:pPr>
              <w:spacing w:before="40" w:after="40"/>
              <w:rPr>
                <w:rPrChange w:id="2221" w:author="Ilia Bedniakov" w:date="2018-10-04T15:20:00Z">
                  <w:rPr/>
                </w:rPrChange>
              </w:rPr>
            </w:pPr>
          </w:p>
          <w:p w14:paraId="1F1AD016" w14:textId="77777777" w:rsidR="00193CEF" w:rsidRPr="009A3104" w:rsidRDefault="00193CEF" w:rsidP="003772B1">
            <w:pPr>
              <w:spacing w:before="40" w:after="40"/>
              <w:rPr>
                <w:rPrChange w:id="2222" w:author="Ilia Bedniakov" w:date="2018-10-04T15:20:00Z">
                  <w:rPr/>
                </w:rPrChange>
              </w:rPr>
            </w:pPr>
          </w:p>
          <w:p w14:paraId="62AD8E44" w14:textId="77777777" w:rsidR="00193CEF" w:rsidRPr="009A3104" w:rsidRDefault="00193CEF" w:rsidP="003772B1">
            <w:pPr>
              <w:spacing w:before="40" w:after="40"/>
              <w:rPr>
                <w:rPrChange w:id="2223" w:author="Ilia Bedniakov" w:date="2018-10-04T15:20:00Z">
                  <w:rPr/>
                </w:rPrChange>
              </w:rPr>
            </w:pPr>
          </w:p>
          <w:p w14:paraId="3737C256" w14:textId="77777777" w:rsidR="00193CEF" w:rsidRPr="009A3104" w:rsidRDefault="00193CEF" w:rsidP="003772B1">
            <w:pPr>
              <w:spacing w:before="40" w:after="40"/>
              <w:rPr>
                <w:rPrChange w:id="2224" w:author="Ilia Bedniakov" w:date="2018-10-04T15:20:00Z">
                  <w:rPr/>
                </w:rPrChange>
              </w:rPr>
            </w:pPr>
          </w:p>
          <w:p w14:paraId="71272BD7" w14:textId="77777777" w:rsidR="00193CEF" w:rsidRPr="009A3104" w:rsidRDefault="00193CEF" w:rsidP="003772B1">
            <w:pPr>
              <w:spacing w:before="40" w:after="40"/>
              <w:rPr>
                <w:rPrChange w:id="2225" w:author="Ilia Bedniakov" w:date="2018-10-04T15:20:00Z">
                  <w:rPr/>
                </w:rPrChange>
              </w:rPr>
            </w:pPr>
          </w:p>
          <w:p w14:paraId="06C9C5B4" w14:textId="77777777" w:rsidR="00193CEF" w:rsidRPr="009A3104" w:rsidRDefault="00193CEF" w:rsidP="003772B1">
            <w:pPr>
              <w:spacing w:before="40" w:after="40"/>
              <w:rPr>
                <w:rPrChange w:id="2226" w:author="Ilia Bedniakov" w:date="2018-10-04T15:20:00Z">
                  <w:rPr/>
                </w:rPrChange>
              </w:rPr>
            </w:pPr>
          </w:p>
          <w:p w14:paraId="05B241C4" w14:textId="77777777" w:rsidR="00193CEF" w:rsidRPr="009A3104" w:rsidRDefault="00193CEF" w:rsidP="003772B1">
            <w:pPr>
              <w:spacing w:before="40" w:after="40"/>
              <w:rPr>
                <w:rPrChange w:id="2227" w:author="Ilia Bedniakov" w:date="2018-10-04T15:20:00Z">
                  <w:rPr/>
                </w:rPrChange>
              </w:rPr>
            </w:pPr>
          </w:p>
          <w:p w14:paraId="2291B899" w14:textId="77777777" w:rsidR="00193CEF" w:rsidRPr="009A3104" w:rsidRDefault="00193CEF" w:rsidP="003772B1">
            <w:pPr>
              <w:spacing w:before="40" w:after="40"/>
              <w:rPr>
                <w:rPrChange w:id="2228" w:author="Ilia Bedniakov" w:date="2018-10-04T15:20:00Z">
                  <w:rPr/>
                </w:rPrChange>
              </w:rPr>
            </w:pPr>
          </w:p>
          <w:p w14:paraId="4B63887E" w14:textId="77777777" w:rsidR="00193CEF" w:rsidRPr="009A3104" w:rsidRDefault="00193CEF" w:rsidP="003772B1">
            <w:pPr>
              <w:spacing w:before="40" w:after="40"/>
              <w:rPr>
                <w:rPrChange w:id="2229" w:author="Ilia Bedniakov" w:date="2018-10-04T15:20:00Z">
                  <w:rPr/>
                </w:rPrChange>
              </w:rPr>
            </w:pPr>
          </w:p>
          <w:p w14:paraId="44782B7B" w14:textId="77777777" w:rsidR="00193CEF" w:rsidRPr="009A3104" w:rsidRDefault="00193CEF" w:rsidP="003772B1">
            <w:pPr>
              <w:spacing w:before="40" w:after="40"/>
              <w:rPr>
                <w:rPrChange w:id="2230" w:author="Ilia Bedniakov" w:date="2018-10-04T15:20:00Z">
                  <w:rPr/>
                </w:rPrChange>
              </w:rPr>
            </w:pPr>
          </w:p>
          <w:p w14:paraId="5128E221" w14:textId="77777777" w:rsidR="00193CEF" w:rsidRPr="009A3104" w:rsidRDefault="00193CEF" w:rsidP="003772B1">
            <w:pPr>
              <w:spacing w:before="40" w:after="40"/>
              <w:rPr>
                <w:rPrChange w:id="2231" w:author="Ilia Bedniakov" w:date="2018-10-04T15:20:00Z">
                  <w:rPr/>
                </w:rPrChange>
              </w:rPr>
            </w:pPr>
          </w:p>
        </w:tc>
        <w:tc>
          <w:tcPr>
            <w:tcW w:w="4640" w:type="dxa"/>
          </w:tcPr>
          <w:p w14:paraId="2877DAAA" w14:textId="77777777" w:rsidR="00193CEF" w:rsidRPr="009A3104" w:rsidRDefault="00193CEF" w:rsidP="003772B1">
            <w:pPr>
              <w:spacing w:before="40" w:after="40"/>
              <w:rPr>
                <w:rPrChange w:id="2232" w:author="Ilia Bedniakov" w:date="2018-10-04T15:20:00Z">
                  <w:rPr/>
                </w:rPrChange>
              </w:rPr>
            </w:pPr>
          </w:p>
        </w:tc>
      </w:tr>
    </w:tbl>
    <w:p w14:paraId="0ED5E29F" w14:textId="77777777" w:rsidR="00193CEF" w:rsidRPr="009A3104" w:rsidRDefault="00193CEF" w:rsidP="00193CEF">
      <w:pPr>
        <w:rPr>
          <w:rPrChange w:id="2233" w:author="Ilia Bedniakov" w:date="2018-10-04T15:20:00Z">
            <w:rPr/>
          </w:rPrChange>
        </w:rPr>
      </w:pPr>
    </w:p>
    <w:tbl>
      <w:tblPr>
        <w:tblW w:w="936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40"/>
        <w:gridCol w:w="6120"/>
      </w:tblGrid>
      <w:tr w:rsidR="00193CEF" w:rsidRPr="009A3104" w14:paraId="47B67936" w14:textId="77777777" w:rsidTr="00193CEF">
        <w:tc>
          <w:tcPr>
            <w:tcW w:w="3240" w:type="dxa"/>
            <w:shd w:val="pct15" w:color="auto" w:fill="auto"/>
          </w:tcPr>
          <w:p w14:paraId="3E63AA87" w14:textId="77777777" w:rsidR="00193CEF" w:rsidRPr="009A3104" w:rsidRDefault="00193CEF" w:rsidP="003772B1">
            <w:pPr>
              <w:spacing w:before="40" w:after="40"/>
              <w:rPr>
                <w:rPrChange w:id="2234" w:author="Ilia Bedniakov" w:date="2018-10-04T15:20:00Z">
                  <w:rPr/>
                </w:rPrChange>
              </w:rPr>
            </w:pPr>
            <w:r w:rsidRPr="009A3104">
              <w:rPr>
                <w:rPrChange w:id="2235" w:author="Ilia Bedniakov" w:date="2018-10-04T15:20:00Z">
                  <w:rPr/>
                </w:rPrChange>
              </w:rPr>
              <w:t>Test erfolgreich durchgeführt</w:t>
            </w:r>
          </w:p>
        </w:tc>
        <w:tc>
          <w:tcPr>
            <w:tcW w:w="6120" w:type="dxa"/>
          </w:tcPr>
          <w:p w14:paraId="1091E2CC" w14:textId="77777777" w:rsidR="00193CEF" w:rsidRPr="009A3104" w:rsidRDefault="00193CEF" w:rsidP="003772B1">
            <w:pPr>
              <w:spacing w:before="40" w:after="40"/>
              <w:rPr>
                <w:rPrChange w:id="2236" w:author="Ilia Bedniakov" w:date="2018-10-04T15:20:00Z">
                  <w:rPr/>
                </w:rPrChange>
              </w:rPr>
            </w:pPr>
          </w:p>
        </w:tc>
      </w:tr>
      <w:tr w:rsidR="00193CEF" w:rsidRPr="009A3104" w14:paraId="6FFF6EE0" w14:textId="77777777" w:rsidTr="00193CEF">
        <w:tc>
          <w:tcPr>
            <w:tcW w:w="3240" w:type="dxa"/>
            <w:shd w:val="pct15" w:color="auto" w:fill="auto"/>
          </w:tcPr>
          <w:p w14:paraId="3E54E2EF" w14:textId="77777777" w:rsidR="00193CEF" w:rsidRPr="009A3104" w:rsidRDefault="00193CEF" w:rsidP="003772B1">
            <w:pPr>
              <w:spacing w:before="40" w:after="40"/>
              <w:rPr>
                <w:rPrChange w:id="2237" w:author="Ilia Bedniakov" w:date="2018-10-04T15:20:00Z">
                  <w:rPr/>
                </w:rPrChange>
              </w:rPr>
            </w:pPr>
            <w:r w:rsidRPr="009A3104">
              <w:rPr>
                <w:rPrChange w:id="2238" w:author="Ilia Bedniakov" w:date="2018-10-04T15:20:00Z">
                  <w:rPr/>
                </w:rPrChange>
              </w:rPr>
              <w:t>Tester</w:t>
            </w:r>
          </w:p>
        </w:tc>
        <w:tc>
          <w:tcPr>
            <w:tcW w:w="6120" w:type="dxa"/>
          </w:tcPr>
          <w:p w14:paraId="5992CE41" w14:textId="77777777" w:rsidR="00193CEF" w:rsidRPr="009A3104" w:rsidRDefault="00193CEF" w:rsidP="003772B1">
            <w:pPr>
              <w:spacing w:before="40" w:after="40"/>
              <w:rPr>
                <w:rPrChange w:id="2239" w:author="Ilia Bedniakov" w:date="2018-10-04T15:20:00Z">
                  <w:rPr/>
                </w:rPrChange>
              </w:rPr>
            </w:pPr>
          </w:p>
        </w:tc>
      </w:tr>
      <w:tr w:rsidR="00193CEF" w:rsidRPr="009A3104" w14:paraId="78F5D296" w14:textId="77777777" w:rsidTr="00193CEF">
        <w:tc>
          <w:tcPr>
            <w:tcW w:w="3240" w:type="dxa"/>
            <w:shd w:val="pct15" w:color="auto" w:fill="auto"/>
          </w:tcPr>
          <w:p w14:paraId="354D6A5B" w14:textId="77777777" w:rsidR="00193CEF" w:rsidRPr="009A3104" w:rsidRDefault="00193CEF" w:rsidP="003772B1">
            <w:pPr>
              <w:spacing w:before="40" w:after="40"/>
              <w:rPr>
                <w:rPrChange w:id="2240" w:author="Ilia Bedniakov" w:date="2018-10-04T15:20:00Z">
                  <w:rPr/>
                </w:rPrChange>
              </w:rPr>
            </w:pPr>
            <w:r w:rsidRPr="009A3104">
              <w:rPr>
                <w:rPrChange w:id="2241" w:author="Ilia Bedniakov" w:date="2018-10-04T15:20:00Z">
                  <w:rPr/>
                </w:rPrChange>
              </w:rPr>
              <w:t>Testdatum</w:t>
            </w:r>
          </w:p>
        </w:tc>
        <w:tc>
          <w:tcPr>
            <w:tcW w:w="6120" w:type="dxa"/>
          </w:tcPr>
          <w:p w14:paraId="75F5FCF2" w14:textId="77777777" w:rsidR="00193CEF" w:rsidRPr="009A3104" w:rsidRDefault="00193CEF" w:rsidP="003772B1">
            <w:pPr>
              <w:spacing w:before="40" w:after="40"/>
              <w:rPr>
                <w:rPrChange w:id="2242" w:author="Ilia Bedniakov" w:date="2018-10-04T15:20:00Z">
                  <w:rPr/>
                </w:rPrChange>
              </w:rPr>
            </w:pPr>
          </w:p>
        </w:tc>
      </w:tr>
    </w:tbl>
    <w:p w14:paraId="099CBC4E" w14:textId="77777777" w:rsidR="007C03DA" w:rsidRPr="009A3104" w:rsidRDefault="007C03DA" w:rsidP="00E64139">
      <w:pPr>
        <w:jc w:val="both"/>
        <w:rPr>
          <w:sz w:val="16"/>
          <w:rPrChange w:id="2243" w:author="Ilia Bedniakov" w:date="2018-10-04T15:20:00Z">
            <w:rPr>
              <w:sz w:val="16"/>
            </w:rPr>
          </w:rPrChange>
        </w:rPr>
      </w:pPr>
    </w:p>
    <w:p w14:paraId="5CF0C0E5" w14:textId="5336459E" w:rsidR="00305080" w:rsidRPr="009A3104" w:rsidRDefault="00305080" w:rsidP="003772B1">
      <w:pPr>
        <w:rPr>
          <w:rPrChange w:id="2244" w:author="Ilia Bedniakov" w:date="2018-10-04T15:20:00Z">
            <w:rPr/>
          </w:rPrChange>
        </w:rPr>
      </w:pPr>
    </w:p>
    <w:sectPr w:rsidR="00305080" w:rsidRPr="009A3104" w:rsidSect="007A1A8F">
      <w:headerReference w:type="default" r:id="rId10"/>
      <w:pgSz w:w="11906" w:h="16838"/>
      <w:pgMar w:top="1417" w:right="1286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FC61AFB" w14:textId="77777777" w:rsidR="00343143" w:rsidRDefault="00343143">
      <w:r>
        <w:separator/>
      </w:r>
    </w:p>
  </w:endnote>
  <w:endnote w:type="continuationSeparator" w:id="0">
    <w:p w14:paraId="7A079505" w14:textId="77777777" w:rsidR="00343143" w:rsidRDefault="003431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A54255" w14:textId="77777777" w:rsidR="00867D81" w:rsidRDefault="00867D81" w:rsidP="00C802CF">
    <w:pPr>
      <w:pStyle w:val="XABSpacerFooterInt"/>
    </w:pPr>
  </w:p>
  <w:tbl>
    <w:tblPr>
      <w:tblW w:w="9639" w:type="dxa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6237"/>
      <w:gridCol w:w="1985"/>
      <w:gridCol w:w="1417"/>
    </w:tblGrid>
    <w:tr w:rsidR="00867D81" w:rsidRPr="00297E35" w14:paraId="34FEA254" w14:textId="77777777" w:rsidTr="00350626">
      <w:trPr>
        <w:cantSplit/>
        <w:trHeight w:val="284"/>
      </w:trPr>
      <w:tc>
        <w:tcPr>
          <w:tcW w:w="6237" w:type="dxa"/>
          <w:vAlign w:val="center"/>
        </w:tcPr>
        <w:p w14:paraId="7BEE803B" w14:textId="77777777" w:rsidR="00867D81" w:rsidRPr="00297E35" w:rsidRDefault="00867D81" w:rsidP="00350626">
          <w:pPr>
            <w:pStyle w:val="XACStandardFooter001"/>
            <w:tabs>
              <w:tab w:val="right" w:pos="6097"/>
            </w:tabs>
          </w:pPr>
          <w:r w:rsidRPr="00297E35">
            <w:t xml:space="preserve">© </w:t>
          </w:r>
          <w:fldSimple w:instr=" DOCPROPERTY  Company  \* MERGEFORMAT ">
            <w:r>
              <w:t>hsh-systeme für prozess-IT gmbh</w:t>
            </w:r>
          </w:fldSimple>
          <w:r w:rsidRPr="00297E35">
            <w:tab/>
            <w:t xml:space="preserve">Autor: </w:t>
          </w:r>
          <w:r w:rsidRPr="00297E35">
            <w:rPr>
              <w:b/>
            </w:rPr>
            <w:fldChar w:fldCharType="begin"/>
          </w:r>
          <w:r w:rsidRPr="00297E35">
            <w:rPr>
              <w:b/>
            </w:rPr>
            <w:instrText xml:space="preserve"> AUTHOR   \* MERGEFORMAT </w:instrText>
          </w:r>
          <w:r w:rsidRPr="00297E35">
            <w:rPr>
              <w:b/>
            </w:rPr>
            <w:fldChar w:fldCharType="separate"/>
          </w:r>
          <w:r>
            <w:rPr>
              <w:b/>
              <w:noProof/>
            </w:rPr>
            <w:t>Ilia Bedniakov</w:t>
          </w:r>
          <w:r w:rsidRPr="00297E35">
            <w:fldChar w:fldCharType="end"/>
          </w:r>
        </w:p>
      </w:tc>
      <w:tc>
        <w:tcPr>
          <w:tcW w:w="1985" w:type="dxa"/>
          <w:vAlign w:val="center"/>
        </w:tcPr>
        <w:p w14:paraId="07BA50F9" w14:textId="77777777" w:rsidR="00867D81" w:rsidRPr="00297E35" w:rsidRDefault="00867D81" w:rsidP="00C802CF">
          <w:pPr>
            <w:pStyle w:val="XACStandardFooter001"/>
            <w:rPr>
              <w:b/>
              <w:bCs/>
            </w:rPr>
          </w:pPr>
          <w:r w:rsidRPr="00297E35">
            <w:t xml:space="preserve">FO </w:t>
          </w:r>
          <w:r>
            <w:t>099</w:t>
          </w:r>
          <w:r w:rsidRPr="00297E35">
            <w:t xml:space="preserve"> / </w:t>
          </w:r>
          <w:proofErr w:type="spellStart"/>
          <w:r w:rsidRPr="00297E35">
            <w:t>Rev</w:t>
          </w:r>
          <w:proofErr w:type="spellEnd"/>
          <w:r w:rsidRPr="00297E35">
            <w:t xml:space="preserve">. </w:t>
          </w:r>
          <w:r>
            <w:t>04</w:t>
          </w:r>
        </w:p>
      </w:tc>
      <w:tc>
        <w:tcPr>
          <w:tcW w:w="1417" w:type="dxa"/>
          <w:vAlign w:val="center"/>
        </w:tcPr>
        <w:p w14:paraId="11C1058D" w14:textId="77777777" w:rsidR="00867D81" w:rsidRPr="00297E35" w:rsidRDefault="00867D81" w:rsidP="00350626">
          <w:pPr>
            <w:pStyle w:val="XACStandardFooter001"/>
            <w:rPr>
              <w:b/>
            </w:rPr>
          </w:pPr>
          <w:r w:rsidRPr="00297E35">
            <w:rPr>
              <w:b/>
            </w:rPr>
            <w:t xml:space="preserve">Seite </w:t>
          </w:r>
          <w:r w:rsidRPr="00297E35">
            <w:rPr>
              <w:b/>
            </w:rPr>
            <w:fldChar w:fldCharType="begin"/>
          </w:r>
          <w:r w:rsidRPr="00297E35">
            <w:rPr>
              <w:b/>
            </w:rPr>
            <w:instrText xml:space="preserve"> PAGE </w:instrText>
          </w:r>
          <w:r w:rsidRPr="00297E35">
            <w:rPr>
              <w:b/>
            </w:rPr>
            <w:fldChar w:fldCharType="separate"/>
          </w:r>
          <w:r w:rsidR="00B90B8C">
            <w:rPr>
              <w:b/>
              <w:noProof/>
            </w:rPr>
            <w:t>16</w:t>
          </w:r>
          <w:r w:rsidRPr="00297E35">
            <w:fldChar w:fldCharType="end"/>
          </w:r>
          <w:r w:rsidRPr="00297E35">
            <w:rPr>
              <w:b/>
            </w:rPr>
            <w:t xml:space="preserve"> von </w:t>
          </w:r>
          <w:r w:rsidRPr="00297E35">
            <w:rPr>
              <w:b/>
            </w:rPr>
            <w:fldChar w:fldCharType="begin"/>
          </w:r>
          <w:r w:rsidRPr="00297E35">
            <w:rPr>
              <w:b/>
            </w:rPr>
            <w:instrText xml:space="preserve"> NUMPAGES </w:instrText>
          </w:r>
          <w:r w:rsidRPr="00297E35">
            <w:rPr>
              <w:b/>
            </w:rPr>
            <w:fldChar w:fldCharType="separate"/>
          </w:r>
          <w:r w:rsidR="00B90B8C">
            <w:rPr>
              <w:b/>
              <w:noProof/>
            </w:rPr>
            <w:t>16</w:t>
          </w:r>
          <w:r w:rsidRPr="00297E35">
            <w:fldChar w:fldCharType="end"/>
          </w:r>
        </w:p>
      </w:tc>
    </w:tr>
    <w:tr w:rsidR="00867D81" w:rsidRPr="00297E35" w14:paraId="2F463057" w14:textId="77777777" w:rsidTr="00350626">
      <w:trPr>
        <w:cantSplit/>
        <w:trHeight w:val="351"/>
      </w:trPr>
      <w:tc>
        <w:tcPr>
          <w:tcW w:w="9639" w:type="dxa"/>
          <w:gridSpan w:val="3"/>
          <w:vAlign w:val="center"/>
        </w:tcPr>
        <w:p w14:paraId="27A63B85" w14:textId="77777777" w:rsidR="00867D81" w:rsidRPr="00297E35" w:rsidRDefault="00867D81" w:rsidP="00350626">
          <w:pPr>
            <w:pStyle w:val="XACStandardFooterNarrow"/>
          </w:pPr>
          <w:r>
            <w:fldChar w:fldCharType="begin"/>
          </w:r>
          <w:r>
            <w:instrText xml:space="preserve"> FILENAME \p </w:instrText>
          </w:r>
          <w:r>
            <w:fldChar w:fldCharType="separate"/>
          </w:r>
          <w:r>
            <w:t>Документ6</w:t>
          </w:r>
          <w:r>
            <w:fldChar w:fldCharType="end"/>
          </w:r>
        </w:p>
      </w:tc>
    </w:tr>
  </w:tbl>
  <w:p w14:paraId="32B936F9" w14:textId="77777777" w:rsidR="00867D81" w:rsidRPr="00C802CF" w:rsidRDefault="00867D81" w:rsidP="00C802CF">
    <w:pPr>
      <w:pStyle w:val="a5"/>
      <w:rPr>
        <w:sz w:val="4"/>
        <w:szCs w:val="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8CB8C3F" w14:textId="77777777" w:rsidR="00343143" w:rsidRDefault="00343143">
      <w:r>
        <w:separator/>
      </w:r>
    </w:p>
  </w:footnote>
  <w:footnote w:type="continuationSeparator" w:id="0">
    <w:p w14:paraId="6EDB73BF" w14:textId="77777777" w:rsidR="00343143" w:rsidRDefault="0034314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3"/>
      <w:tblW w:w="0" w:type="auto"/>
      <w:tblLayout w:type="fixed"/>
      <w:tblLook w:val="01E0" w:firstRow="1" w:lastRow="1" w:firstColumn="1" w:lastColumn="1" w:noHBand="0" w:noVBand="0"/>
      <w:tblPrChange w:id="84" w:author="Ilia Bedniakov" w:date="2018-10-04T14:46:00Z">
        <w:tblPr>
          <w:tblStyle w:val="a3"/>
          <w:tblW w:w="0" w:type="auto"/>
          <w:tblLook w:val="01E0" w:firstRow="1" w:lastRow="1" w:firstColumn="1" w:lastColumn="1" w:noHBand="0" w:noVBand="0"/>
        </w:tblPr>
      </w:tblPrChange>
    </w:tblPr>
    <w:tblGrid>
      <w:gridCol w:w="1917"/>
      <w:gridCol w:w="1197"/>
      <w:gridCol w:w="1134"/>
      <w:gridCol w:w="709"/>
      <w:gridCol w:w="3716"/>
      <w:gridCol w:w="671"/>
      <w:tblGridChange w:id="85">
        <w:tblGrid>
          <w:gridCol w:w="1917"/>
          <w:gridCol w:w="1330"/>
          <w:gridCol w:w="853"/>
          <w:gridCol w:w="569"/>
          <w:gridCol w:w="4004"/>
          <w:gridCol w:w="671"/>
        </w:tblGrid>
      </w:tblGridChange>
    </w:tblGrid>
    <w:tr w:rsidR="00867D81" w14:paraId="442C1209" w14:textId="77777777" w:rsidTr="00867D81">
      <w:tc>
        <w:tcPr>
          <w:tcW w:w="9344" w:type="dxa"/>
          <w:gridSpan w:val="6"/>
          <w:tcPrChange w:id="86" w:author="Ilia Bedniakov" w:date="2018-10-04T14:46:00Z">
            <w:tcPr>
              <w:tcW w:w="9344" w:type="dxa"/>
              <w:gridSpan w:val="6"/>
            </w:tcPr>
          </w:tcPrChange>
        </w:tcPr>
        <w:p w14:paraId="1FD6D2D0" w14:textId="77777777" w:rsidR="00867D81" w:rsidRPr="00286C45" w:rsidRDefault="00867D81" w:rsidP="00266323">
          <w:pPr>
            <w:pStyle w:val="a4"/>
            <w:jc w:val="center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Testplanung</w:t>
          </w:r>
        </w:p>
        <w:p w14:paraId="0F622B84" w14:textId="1DFF9082" w:rsidR="00867D81" w:rsidRPr="00286C45" w:rsidRDefault="00867D81" w:rsidP="00266323">
          <w:pPr>
            <w:pStyle w:val="a4"/>
            <w:jc w:val="center"/>
            <w:rPr>
              <w:sz w:val="22"/>
              <w:szCs w:val="22"/>
            </w:rPr>
          </w:pPr>
          <w:proofErr w:type="spellStart"/>
          <w:ins w:id="87" w:author="Ilia Bedniakov" w:date="2018-10-04T14:45:00Z">
            <w:r>
              <w:rPr>
                <w:b/>
                <w:sz w:val="22"/>
                <w:szCs w:val="22"/>
              </w:rPr>
              <w:t>Gentle</w:t>
            </w:r>
            <w:proofErr w:type="spellEnd"/>
            <w:r>
              <w:rPr>
                <w:b/>
                <w:sz w:val="22"/>
                <w:szCs w:val="22"/>
              </w:rPr>
              <w:t xml:space="preserve"> Feeding </w:t>
            </w:r>
            <w:proofErr w:type="spellStart"/>
            <w:r>
              <w:rPr>
                <w:b/>
                <w:sz w:val="22"/>
                <w:szCs w:val="22"/>
              </w:rPr>
              <w:t>of</w:t>
            </w:r>
            <w:proofErr w:type="spellEnd"/>
            <w:r>
              <w:rPr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sz w:val="22"/>
                <w:szCs w:val="22"/>
              </w:rPr>
              <w:t>Flakes</w:t>
            </w:r>
          </w:ins>
          <w:proofErr w:type="spellEnd"/>
          <w:r w:rsidRPr="00286C45">
            <w:rPr>
              <w:b/>
              <w:sz w:val="22"/>
              <w:szCs w:val="22"/>
            </w:rPr>
            <w:fldChar w:fldCharType="begin"/>
          </w:r>
          <w:r w:rsidRPr="00286C45">
            <w:rPr>
              <w:b/>
              <w:sz w:val="22"/>
              <w:szCs w:val="22"/>
            </w:rPr>
            <w:instrText xml:space="preserve"> SUBJECT   \* MERGEFORMAT </w:instrText>
          </w:r>
          <w:r w:rsidRPr="00286C45">
            <w:rPr>
              <w:b/>
              <w:sz w:val="22"/>
              <w:szCs w:val="22"/>
            </w:rPr>
            <w:fldChar w:fldCharType="end"/>
          </w:r>
        </w:p>
      </w:tc>
    </w:tr>
    <w:tr w:rsidR="00867D81" w14:paraId="69EB4A00" w14:textId="77777777" w:rsidTr="00867D81">
      <w:tc>
        <w:tcPr>
          <w:tcW w:w="1917" w:type="dxa"/>
          <w:tcBorders>
            <w:right w:val="nil"/>
          </w:tcBorders>
          <w:tcPrChange w:id="88" w:author="Ilia Bedniakov" w:date="2018-10-04T14:46:00Z">
            <w:tcPr>
              <w:tcW w:w="2174" w:type="dxa"/>
              <w:tcBorders>
                <w:right w:val="nil"/>
              </w:tcBorders>
            </w:tcPr>
          </w:tcPrChange>
        </w:tcPr>
        <w:p w14:paraId="69BCCE1D" w14:textId="77777777" w:rsidR="00867D81" w:rsidRDefault="00867D81">
          <w:pPr>
            <w:pStyle w:val="a4"/>
          </w:pPr>
        </w:p>
      </w:tc>
      <w:tc>
        <w:tcPr>
          <w:tcW w:w="1197" w:type="dxa"/>
          <w:tcBorders>
            <w:left w:val="nil"/>
          </w:tcBorders>
          <w:vAlign w:val="center"/>
          <w:tcPrChange w:id="89" w:author="Ilia Bedniakov" w:date="2018-10-04T14:46:00Z">
            <w:tcPr>
              <w:tcW w:w="1365" w:type="dxa"/>
              <w:tcBorders>
                <w:left w:val="nil"/>
              </w:tcBorders>
              <w:vAlign w:val="center"/>
            </w:tcPr>
          </w:tcPrChange>
        </w:tcPr>
        <w:p w14:paraId="0B3C2F7E" w14:textId="77777777" w:rsidR="00867D81" w:rsidRPr="00286C45" w:rsidRDefault="00867D81" w:rsidP="00286C45">
          <w:pPr>
            <w:pStyle w:val="a4"/>
            <w:spacing w:before="40" w:after="40"/>
            <w:rPr>
              <w:sz w:val="16"/>
              <w:szCs w:val="16"/>
            </w:rPr>
          </w:pPr>
          <w:r w:rsidRPr="00286C45">
            <w:rPr>
              <w:sz w:val="16"/>
              <w:szCs w:val="16"/>
            </w:rPr>
            <w:t>Betreiber</w:t>
          </w:r>
        </w:p>
        <w:p w14:paraId="1EF6990B" w14:textId="77777777" w:rsidR="00867D81" w:rsidRPr="00286C45" w:rsidRDefault="00867D81" w:rsidP="00286C45">
          <w:pPr>
            <w:pStyle w:val="a4"/>
            <w:spacing w:before="40" w:after="40"/>
            <w:rPr>
              <w:sz w:val="16"/>
              <w:szCs w:val="16"/>
            </w:rPr>
          </w:pPr>
          <w:r w:rsidRPr="00286C45">
            <w:rPr>
              <w:sz w:val="16"/>
              <w:szCs w:val="16"/>
            </w:rPr>
            <w:t>Anlagenbau</w:t>
          </w:r>
        </w:p>
        <w:p w14:paraId="7559EB2C" w14:textId="77777777" w:rsidR="00867D81" w:rsidRDefault="00867D81" w:rsidP="00286C45">
          <w:pPr>
            <w:pStyle w:val="a4"/>
            <w:spacing w:before="40" w:after="40"/>
          </w:pPr>
          <w:r w:rsidRPr="00286C45">
            <w:rPr>
              <w:sz w:val="16"/>
              <w:szCs w:val="16"/>
            </w:rPr>
            <w:t>SW-Erstellung</w:t>
          </w:r>
        </w:p>
      </w:tc>
      <w:tc>
        <w:tcPr>
          <w:tcW w:w="1134" w:type="dxa"/>
          <w:vAlign w:val="center"/>
          <w:tcPrChange w:id="90" w:author="Ilia Bedniakov" w:date="2018-10-04T14:46:00Z">
            <w:tcPr>
              <w:tcW w:w="1920" w:type="dxa"/>
              <w:vAlign w:val="center"/>
            </w:tcPr>
          </w:tcPrChange>
        </w:tcPr>
        <w:p w14:paraId="159FEF52" w14:textId="77777777" w:rsidR="00867D81" w:rsidRPr="00286C45" w:rsidRDefault="00867D81" w:rsidP="00286C45">
          <w:pPr>
            <w:pStyle w:val="a4"/>
            <w:spacing w:before="40" w:after="40"/>
            <w:rPr>
              <w:sz w:val="16"/>
              <w:szCs w:val="16"/>
            </w:rPr>
          </w:pPr>
          <w:r w:rsidRPr="00286C45">
            <w:rPr>
              <w:sz w:val="16"/>
              <w:szCs w:val="16"/>
            </w:rPr>
            <w:t>Bestell-/</w:t>
          </w:r>
        </w:p>
        <w:p w14:paraId="33ACEBD7" w14:textId="77777777" w:rsidR="00867D81" w:rsidRDefault="00867D81" w:rsidP="00286C45">
          <w:pPr>
            <w:pStyle w:val="a4"/>
            <w:spacing w:before="40" w:after="40"/>
          </w:pPr>
          <w:r w:rsidRPr="00286C45">
            <w:rPr>
              <w:sz w:val="16"/>
              <w:szCs w:val="16"/>
            </w:rPr>
            <w:t>Projekt-Nr.</w:t>
          </w:r>
        </w:p>
      </w:tc>
      <w:tc>
        <w:tcPr>
          <w:tcW w:w="709" w:type="dxa"/>
          <w:vAlign w:val="center"/>
          <w:tcPrChange w:id="91" w:author="Ilia Bedniakov" w:date="2018-10-04T14:46:00Z">
            <w:tcPr>
              <w:tcW w:w="886" w:type="dxa"/>
              <w:vAlign w:val="center"/>
            </w:tcPr>
          </w:tcPrChange>
        </w:tcPr>
        <w:p w14:paraId="0BE062C9" w14:textId="77777777" w:rsidR="00867D81" w:rsidRPr="00286C45" w:rsidRDefault="00867D81" w:rsidP="00286C45">
          <w:pPr>
            <w:pStyle w:val="a4"/>
            <w:spacing w:before="40" w:after="40"/>
            <w:rPr>
              <w:sz w:val="16"/>
              <w:szCs w:val="16"/>
            </w:rPr>
          </w:pPr>
          <w:proofErr w:type="spellStart"/>
          <w:r w:rsidRPr="00286C45">
            <w:rPr>
              <w:sz w:val="16"/>
              <w:szCs w:val="16"/>
            </w:rPr>
            <w:t>Dok-Id</w:t>
          </w:r>
          <w:proofErr w:type="spellEnd"/>
        </w:p>
      </w:tc>
      <w:tc>
        <w:tcPr>
          <w:tcW w:w="3716" w:type="dxa"/>
          <w:vAlign w:val="center"/>
          <w:tcPrChange w:id="92" w:author="Ilia Bedniakov" w:date="2018-10-04T14:46:00Z">
            <w:tcPr>
              <w:tcW w:w="2116" w:type="dxa"/>
              <w:vAlign w:val="center"/>
            </w:tcPr>
          </w:tcPrChange>
        </w:tcPr>
        <w:p w14:paraId="3A3A7E07" w14:textId="77777777" w:rsidR="00867D81" w:rsidRPr="00286C45" w:rsidRDefault="00867D81" w:rsidP="00286C45">
          <w:pPr>
            <w:pStyle w:val="a4"/>
            <w:spacing w:before="40" w:after="40"/>
            <w:rPr>
              <w:sz w:val="16"/>
              <w:szCs w:val="16"/>
            </w:rPr>
          </w:pPr>
          <w:proofErr w:type="spellStart"/>
          <w:r w:rsidRPr="00286C45">
            <w:rPr>
              <w:sz w:val="16"/>
              <w:szCs w:val="16"/>
            </w:rPr>
            <w:t>Dok</w:t>
          </w:r>
          <w:proofErr w:type="spellEnd"/>
          <w:r w:rsidRPr="00286C45">
            <w:rPr>
              <w:sz w:val="16"/>
              <w:szCs w:val="16"/>
            </w:rPr>
            <w:t>-Name</w:t>
          </w:r>
        </w:p>
      </w:tc>
      <w:tc>
        <w:tcPr>
          <w:tcW w:w="671" w:type="dxa"/>
          <w:vAlign w:val="center"/>
          <w:tcPrChange w:id="93" w:author="Ilia Bedniakov" w:date="2018-10-04T14:46:00Z">
            <w:tcPr>
              <w:tcW w:w="883" w:type="dxa"/>
              <w:vAlign w:val="center"/>
            </w:tcPr>
          </w:tcPrChange>
        </w:tcPr>
        <w:p w14:paraId="7101B78B" w14:textId="77777777" w:rsidR="00867D81" w:rsidRPr="00286C45" w:rsidRDefault="00867D81" w:rsidP="00286C45">
          <w:pPr>
            <w:pStyle w:val="a4"/>
            <w:spacing w:before="40" w:after="40"/>
            <w:rPr>
              <w:sz w:val="16"/>
              <w:szCs w:val="16"/>
            </w:rPr>
          </w:pPr>
          <w:r w:rsidRPr="00286C45">
            <w:rPr>
              <w:sz w:val="16"/>
              <w:szCs w:val="16"/>
            </w:rPr>
            <w:t>Version</w:t>
          </w:r>
        </w:p>
      </w:tc>
    </w:tr>
    <w:tr w:rsidR="00867D81" w14:paraId="53478C56" w14:textId="77777777" w:rsidTr="00867D81">
      <w:trPr>
        <w:trHeight w:val="851"/>
        <w:trPrChange w:id="94" w:author="Ilia Bedniakov" w:date="2018-10-04T14:46:00Z">
          <w:trPr>
            <w:trHeight w:val="851"/>
          </w:trPr>
        </w:trPrChange>
      </w:trPr>
      <w:tc>
        <w:tcPr>
          <w:tcW w:w="1917" w:type="dxa"/>
          <w:tcBorders>
            <w:right w:val="nil"/>
          </w:tcBorders>
          <w:vAlign w:val="center"/>
          <w:tcPrChange w:id="95" w:author="Ilia Bedniakov" w:date="2018-10-04T14:46:00Z">
            <w:tcPr>
              <w:tcW w:w="2174" w:type="dxa"/>
              <w:tcBorders>
                <w:right w:val="nil"/>
              </w:tcBorders>
              <w:vAlign w:val="center"/>
            </w:tcPr>
          </w:tcPrChange>
        </w:tcPr>
        <w:p w14:paraId="0282E19B" w14:textId="530741F3" w:rsidR="00867D81" w:rsidRDefault="00867D81" w:rsidP="00266323">
          <w:pPr>
            <w:pStyle w:val="a4"/>
            <w:spacing w:before="40" w:after="40"/>
          </w:pPr>
          <w:r>
            <w:rPr>
              <w:noProof/>
            </w:rPr>
            <w:drawing>
              <wp:inline distT="0" distB="0" distL="0" distR="0" wp14:anchorId="54A4C295" wp14:editId="68F7E56A">
                <wp:extent cx="1073438" cy="371475"/>
                <wp:effectExtent l="0" t="0" r="0" b="0"/>
                <wp:docPr id="3" name="Grafik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nfaprim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10424" cy="3842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97" w:type="dxa"/>
          <w:tcBorders>
            <w:left w:val="nil"/>
          </w:tcBorders>
          <w:vAlign w:val="center"/>
          <w:tcPrChange w:id="96" w:author="Ilia Bedniakov" w:date="2018-10-04T14:46:00Z">
            <w:tcPr>
              <w:tcW w:w="1365" w:type="dxa"/>
              <w:tcBorders>
                <w:left w:val="nil"/>
              </w:tcBorders>
              <w:vAlign w:val="center"/>
            </w:tcPr>
          </w:tcPrChange>
        </w:tcPr>
        <w:p w14:paraId="7215B798" w14:textId="77777777" w:rsidR="00867D81" w:rsidRPr="00286C45" w:rsidRDefault="00867D81" w:rsidP="00266323">
          <w:pPr>
            <w:pStyle w:val="a4"/>
            <w:spacing w:before="40" w:after="40"/>
            <w:rPr>
              <w:b/>
            </w:rPr>
          </w:pPr>
        </w:p>
      </w:tc>
      <w:tc>
        <w:tcPr>
          <w:tcW w:w="1134" w:type="dxa"/>
          <w:vAlign w:val="center"/>
          <w:tcPrChange w:id="97" w:author="Ilia Bedniakov" w:date="2018-10-04T14:46:00Z">
            <w:tcPr>
              <w:tcW w:w="1920" w:type="dxa"/>
              <w:vAlign w:val="center"/>
            </w:tcPr>
          </w:tcPrChange>
        </w:tcPr>
        <w:p w14:paraId="46313C94" w14:textId="77777777" w:rsidR="00867D81" w:rsidRPr="00286C45" w:rsidRDefault="00867D81" w:rsidP="00266323">
          <w:pPr>
            <w:pStyle w:val="a4"/>
            <w:spacing w:before="40" w:after="40"/>
            <w:rPr>
              <w:b/>
              <w:sz w:val="16"/>
              <w:szCs w:val="16"/>
            </w:rPr>
          </w:pPr>
          <w:r w:rsidRPr="00286C45">
            <w:rPr>
              <w:b/>
              <w:sz w:val="16"/>
              <w:szCs w:val="16"/>
            </w:rPr>
            <w:t>---</w:t>
          </w:r>
        </w:p>
      </w:tc>
      <w:tc>
        <w:tcPr>
          <w:tcW w:w="709" w:type="dxa"/>
          <w:vAlign w:val="center"/>
          <w:tcPrChange w:id="98" w:author="Ilia Bedniakov" w:date="2018-10-04T14:46:00Z">
            <w:tcPr>
              <w:tcW w:w="886" w:type="dxa"/>
              <w:vAlign w:val="center"/>
            </w:tcPr>
          </w:tcPrChange>
        </w:tcPr>
        <w:p w14:paraId="69EDDBFF" w14:textId="77777777" w:rsidR="00867D81" w:rsidRPr="00286C45" w:rsidRDefault="00867D81" w:rsidP="00266323">
          <w:pPr>
            <w:pStyle w:val="a4"/>
            <w:spacing w:before="40" w:after="40"/>
            <w:rPr>
              <w:b/>
              <w:sz w:val="16"/>
              <w:szCs w:val="16"/>
            </w:rPr>
          </w:pPr>
          <w:r w:rsidRPr="00286C45">
            <w:rPr>
              <w:b/>
              <w:sz w:val="16"/>
              <w:szCs w:val="16"/>
            </w:rPr>
            <w:t>---</w:t>
          </w:r>
        </w:p>
      </w:tc>
      <w:tc>
        <w:tcPr>
          <w:tcW w:w="3716" w:type="dxa"/>
          <w:vAlign w:val="center"/>
          <w:tcPrChange w:id="99" w:author="Ilia Bedniakov" w:date="2018-10-04T14:46:00Z">
            <w:tcPr>
              <w:tcW w:w="2116" w:type="dxa"/>
              <w:vAlign w:val="center"/>
            </w:tcPr>
          </w:tcPrChange>
        </w:tcPr>
        <w:p w14:paraId="651DA47E" w14:textId="77777777" w:rsidR="00867D81" w:rsidRPr="00286C45" w:rsidRDefault="00867D81" w:rsidP="00266323">
          <w:pPr>
            <w:pStyle w:val="a4"/>
            <w:spacing w:before="40" w:after="40"/>
            <w:rPr>
              <w:b/>
              <w:sz w:val="16"/>
              <w:szCs w:val="16"/>
            </w:rPr>
          </w:pPr>
          <w:r w:rsidRPr="00286C45">
            <w:rPr>
              <w:b/>
              <w:sz w:val="16"/>
              <w:szCs w:val="16"/>
            </w:rPr>
            <w:t>---</w:t>
          </w:r>
        </w:p>
      </w:tc>
      <w:tc>
        <w:tcPr>
          <w:tcW w:w="671" w:type="dxa"/>
          <w:vAlign w:val="center"/>
          <w:tcPrChange w:id="100" w:author="Ilia Bedniakov" w:date="2018-10-04T14:46:00Z">
            <w:tcPr>
              <w:tcW w:w="883" w:type="dxa"/>
              <w:vAlign w:val="center"/>
            </w:tcPr>
          </w:tcPrChange>
        </w:tcPr>
        <w:p w14:paraId="3D3C7454" w14:textId="77777777" w:rsidR="00867D81" w:rsidRPr="00286C45" w:rsidRDefault="00867D81" w:rsidP="00266323">
          <w:pPr>
            <w:pStyle w:val="a4"/>
            <w:spacing w:before="40" w:after="40"/>
            <w:rPr>
              <w:b/>
              <w:sz w:val="16"/>
              <w:szCs w:val="16"/>
            </w:rPr>
          </w:pPr>
          <w:r w:rsidRPr="00286C45">
            <w:rPr>
              <w:b/>
              <w:sz w:val="16"/>
              <w:szCs w:val="16"/>
            </w:rPr>
            <w:t>---</w:t>
          </w:r>
        </w:p>
      </w:tc>
    </w:tr>
    <w:tr w:rsidR="00867D81" w14:paraId="3718260A" w14:textId="77777777" w:rsidTr="00867D81">
      <w:trPr>
        <w:trHeight w:val="851"/>
        <w:trPrChange w:id="101" w:author="Ilia Bedniakov" w:date="2018-10-04T14:46:00Z">
          <w:trPr>
            <w:trHeight w:val="851"/>
          </w:trPr>
        </w:trPrChange>
      </w:trPr>
      <w:tc>
        <w:tcPr>
          <w:tcW w:w="1917" w:type="dxa"/>
          <w:tcBorders>
            <w:right w:val="nil"/>
          </w:tcBorders>
          <w:vAlign w:val="center"/>
          <w:tcPrChange w:id="102" w:author="Ilia Bedniakov" w:date="2018-10-04T14:46:00Z">
            <w:tcPr>
              <w:tcW w:w="2174" w:type="dxa"/>
              <w:tcBorders>
                <w:right w:val="nil"/>
              </w:tcBorders>
              <w:vAlign w:val="center"/>
            </w:tcPr>
          </w:tcPrChange>
        </w:tcPr>
        <w:p w14:paraId="7ADFA691" w14:textId="77777777" w:rsidR="00867D81" w:rsidRPr="00286C45" w:rsidRDefault="00867D81" w:rsidP="00266323">
          <w:pPr>
            <w:pStyle w:val="a4"/>
            <w:spacing w:before="40" w:after="40"/>
          </w:pPr>
          <w:r>
            <w:rPr>
              <w:noProof/>
            </w:rPr>
            <w:drawing>
              <wp:inline distT="0" distB="0" distL="0" distR="0" wp14:anchorId="0677242F" wp14:editId="23B3CC68">
                <wp:extent cx="894080" cy="397844"/>
                <wp:effectExtent l="0" t="0" r="1270" b="2540"/>
                <wp:docPr id="1" name="Grafik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94080" cy="39784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97" w:type="dxa"/>
          <w:tcBorders>
            <w:left w:val="nil"/>
          </w:tcBorders>
          <w:vAlign w:val="center"/>
          <w:tcPrChange w:id="103" w:author="Ilia Bedniakov" w:date="2018-10-04T14:46:00Z">
            <w:tcPr>
              <w:tcW w:w="1365" w:type="dxa"/>
              <w:tcBorders>
                <w:left w:val="nil"/>
              </w:tcBorders>
              <w:vAlign w:val="center"/>
            </w:tcPr>
          </w:tcPrChange>
        </w:tcPr>
        <w:p w14:paraId="7105F505" w14:textId="77777777" w:rsidR="00867D81" w:rsidRPr="00286C45" w:rsidRDefault="00867D81" w:rsidP="00266323">
          <w:pPr>
            <w:pStyle w:val="a4"/>
            <w:spacing w:before="40" w:after="40"/>
            <w:rPr>
              <w:b/>
            </w:rPr>
          </w:pPr>
        </w:p>
      </w:tc>
      <w:tc>
        <w:tcPr>
          <w:tcW w:w="1134" w:type="dxa"/>
          <w:vAlign w:val="center"/>
          <w:tcPrChange w:id="104" w:author="Ilia Bedniakov" w:date="2018-10-04T14:46:00Z">
            <w:tcPr>
              <w:tcW w:w="1920" w:type="dxa"/>
              <w:vAlign w:val="center"/>
            </w:tcPr>
          </w:tcPrChange>
        </w:tcPr>
        <w:p w14:paraId="0C95B3D6" w14:textId="77777777" w:rsidR="00867D81" w:rsidRPr="00286C45" w:rsidRDefault="00867D81" w:rsidP="00266323">
          <w:pPr>
            <w:pStyle w:val="a4"/>
            <w:spacing w:before="40" w:after="40"/>
            <w:rPr>
              <w:b/>
              <w:sz w:val="16"/>
              <w:szCs w:val="16"/>
            </w:rPr>
          </w:pPr>
          <w:r>
            <w:rPr>
              <w:b/>
              <w:sz w:val="16"/>
              <w:szCs w:val="16"/>
            </w:rPr>
            <w:t>115500-00</w:t>
          </w:r>
        </w:p>
      </w:tc>
      <w:tc>
        <w:tcPr>
          <w:tcW w:w="709" w:type="dxa"/>
          <w:vAlign w:val="center"/>
          <w:tcPrChange w:id="105" w:author="Ilia Bedniakov" w:date="2018-10-04T14:46:00Z">
            <w:tcPr>
              <w:tcW w:w="886" w:type="dxa"/>
              <w:vAlign w:val="center"/>
            </w:tcPr>
          </w:tcPrChange>
        </w:tcPr>
        <w:p w14:paraId="6620C553" w14:textId="77777777" w:rsidR="00867D81" w:rsidRPr="00286C45" w:rsidRDefault="00867D81" w:rsidP="00266323">
          <w:pPr>
            <w:pStyle w:val="a4"/>
            <w:spacing w:before="40" w:after="40"/>
            <w:rPr>
              <w:b/>
              <w:sz w:val="16"/>
              <w:szCs w:val="16"/>
            </w:rPr>
          </w:pPr>
          <w:r w:rsidRPr="00286C45">
            <w:rPr>
              <w:b/>
              <w:sz w:val="16"/>
              <w:szCs w:val="16"/>
            </w:rPr>
            <w:t>---</w:t>
          </w:r>
        </w:p>
      </w:tc>
      <w:tc>
        <w:tcPr>
          <w:tcW w:w="3716" w:type="dxa"/>
          <w:vAlign w:val="center"/>
          <w:tcPrChange w:id="106" w:author="Ilia Bedniakov" w:date="2018-10-04T14:46:00Z">
            <w:tcPr>
              <w:tcW w:w="2116" w:type="dxa"/>
              <w:vAlign w:val="center"/>
            </w:tcPr>
          </w:tcPrChange>
        </w:tcPr>
        <w:p w14:paraId="123EDDEB" w14:textId="77777777" w:rsidR="00867D81" w:rsidRPr="00286C45" w:rsidRDefault="00867D81" w:rsidP="00266323">
          <w:pPr>
            <w:pStyle w:val="a4"/>
            <w:spacing w:before="40" w:after="40"/>
            <w:rPr>
              <w:b/>
              <w:sz w:val="16"/>
              <w:szCs w:val="16"/>
            </w:rPr>
          </w:pPr>
          <w:r w:rsidRPr="00286C45">
            <w:rPr>
              <w:b/>
              <w:sz w:val="16"/>
              <w:szCs w:val="16"/>
            </w:rPr>
            <w:t>---</w:t>
          </w:r>
        </w:p>
      </w:tc>
      <w:tc>
        <w:tcPr>
          <w:tcW w:w="671" w:type="dxa"/>
          <w:vAlign w:val="center"/>
          <w:tcPrChange w:id="107" w:author="Ilia Bedniakov" w:date="2018-10-04T14:46:00Z">
            <w:tcPr>
              <w:tcW w:w="883" w:type="dxa"/>
              <w:vAlign w:val="center"/>
            </w:tcPr>
          </w:tcPrChange>
        </w:tcPr>
        <w:p w14:paraId="10D42EE8" w14:textId="77777777" w:rsidR="00867D81" w:rsidRPr="00286C45" w:rsidRDefault="00867D81" w:rsidP="00266323">
          <w:pPr>
            <w:pStyle w:val="a4"/>
            <w:spacing w:before="40" w:after="40"/>
            <w:rPr>
              <w:b/>
              <w:sz w:val="16"/>
              <w:szCs w:val="16"/>
            </w:rPr>
          </w:pPr>
          <w:r w:rsidRPr="00286C45">
            <w:rPr>
              <w:b/>
              <w:sz w:val="16"/>
              <w:szCs w:val="16"/>
            </w:rPr>
            <w:t>---</w:t>
          </w:r>
        </w:p>
      </w:tc>
    </w:tr>
    <w:tr w:rsidR="00867D81" w14:paraId="7CD18282" w14:textId="77777777" w:rsidTr="00867D81">
      <w:trPr>
        <w:trHeight w:val="851"/>
        <w:trPrChange w:id="108" w:author="Ilia Bedniakov" w:date="2018-10-04T14:46:00Z">
          <w:trPr>
            <w:trHeight w:val="851"/>
          </w:trPr>
        </w:trPrChange>
      </w:trPr>
      <w:tc>
        <w:tcPr>
          <w:tcW w:w="1917" w:type="dxa"/>
          <w:tcBorders>
            <w:right w:val="nil"/>
          </w:tcBorders>
          <w:vAlign w:val="center"/>
          <w:tcPrChange w:id="109" w:author="Ilia Bedniakov" w:date="2018-10-04T14:46:00Z">
            <w:tcPr>
              <w:tcW w:w="2174" w:type="dxa"/>
              <w:tcBorders>
                <w:right w:val="nil"/>
              </w:tcBorders>
              <w:vAlign w:val="center"/>
            </w:tcPr>
          </w:tcPrChange>
        </w:tcPr>
        <w:p w14:paraId="34782A78" w14:textId="77777777" w:rsidR="00867D81" w:rsidRPr="00266323" w:rsidRDefault="00867D81" w:rsidP="00C802CF">
          <w:pPr>
            <w:pStyle w:val="a4"/>
            <w:spacing w:before="40" w:after="40"/>
          </w:pPr>
          <w:r>
            <w:rPr>
              <w:noProof/>
            </w:rPr>
            <w:drawing>
              <wp:inline distT="0" distB="0" distL="0" distR="0" wp14:anchorId="43B58780" wp14:editId="261C0B8C">
                <wp:extent cx="906780" cy="365760"/>
                <wp:effectExtent l="19050" t="0" r="7620" b="0"/>
                <wp:docPr id="4" name="Grafik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Grafik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6780" cy="3657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97" w:type="dxa"/>
          <w:tcBorders>
            <w:left w:val="nil"/>
          </w:tcBorders>
          <w:vAlign w:val="center"/>
          <w:tcPrChange w:id="110" w:author="Ilia Bedniakov" w:date="2018-10-04T14:46:00Z">
            <w:tcPr>
              <w:tcW w:w="1365" w:type="dxa"/>
              <w:tcBorders>
                <w:left w:val="nil"/>
              </w:tcBorders>
              <w:vAlign w:val="center"/>
            </w:tcPr>
          </w:tcPrChange>
        </w:tcPr>
        <w:p w14:paraId="01021976" w14:textId="77777777" w:rsidR="00867D81" w:rsidRPr="00286C45" w:rsidRDefault="00867D81" w:rsidP="00C802CF">
          <w:pPr>
            <w:pStyle w:val="a4"/>
            <w:spacing w:before="40" w:after="40"/>
            <w:rPr>
              <w:b/>
            </w:rPr>
          </w:pPr>
          <w:r w:rsidRPr="00C802CF">
            <w:t>AZO CONTROLS</w:t>
          </w:r>
          <w:r w:rsidRPr="00560264">
            <w:t xml:space="preserve"> </w:t>
          </w:r>
          <w:r>
            <w:t>GmbH</w:t>
          </w:r>
        </w:p>
      </w:tc>
      <w:tc>
        <w:tcPr>
          <w:tcW w:w="1134" w:type="dxa"/>
          <w:vAlign w:val="center"/>
          <w:tcPrChange w:id="111" w:author="Ilia Bedniakov" w:date="2018-10-04T14:46:00Z">
            <w:tcPr>
              <w:tcW w:w="1920" w:type="dxa"/>
              <w:vAlign w:val="center"/>
            </w:tcPr>
          </w:tcPrChange>
        </w:tcPr>
        <w:p w14:paraId="48976B81" w14:textId="77777777" w:rsidR="00867D81" w:rsidRPr="00286C45" w:rsidRDefault="00867D81" w:rsidP="00266323">
          <w:pPr>
            <w:pStyle w:val="a4"/>
            <w:spacing w:before="40" w:after="40"/>
            <w:rPr>
              <w:b/>
              <w:sz w:val="16"/>
              <w:szCs w:val="16"/>
            </w:rPr>
          </w:pPr>
          <w:r>
            <w:rPr>
              <w:b/>
              <w:sz w:val="16"/>
              <w:szCs w:val="16"/>
            </w:rPr>
            <w:t>115616-00</w:t>
          </w:r>
        </w:p>
      </w:tc>
      <w:tc>
        <w:tcPr>
          <w:tcW w:w="709" w:type="dxa"/>
          <w:vAlign w:val="center"/>
          <w:tcPrChange w:id="112" w:author="Ilia Bedniakov" w:date="2018-10-04T14:46:00Z">
            <w:tcPr>
              <w:tcW w:w="886" w:type="dxa"/>
              <w:vAlign w:val="center"/>
            </w:tcPr>
          </w:tcPrChange>
        </w:tcPr>
        <w:p w14:paraId="74041113" w14:textId="77777777" w:rsidR="00867D81" w:rsidRPr="00286C45" w:rsidRDefault="00867D81" w:rsidP="00266323">
          <w:pPr>
            <w:pStyle w:val="a4"/>
            <w:spacing w:before="40" w:after="40"/>
            <w:rPr>
              <w:b/>
              <w:sz w:val="16"/>
              <w:szCs w:val="16"/>
            </w:rPr>
          </w:pPr>
          <w:r w:rsidRPr="00286C45">
            <w:rPr>
              <w:b/>
              <w:sz w:val="16"/>
              <w:szCs w:val="16"/>
            </w:rPr>
            <w:t>---</w:t>
          </w:r>
        </w:p>
      </w:tc>
      <w:tc>
        <w:tcPr>
          <w:tcW w:w="3716" w:type="dxa"/>
          <w:vAlign w:val="center"/>
          <w:tcPrChange w:id="113" w:author="Ilia Bedniakov" w:date="2018-10-04T14:46:00Z">
            <w:tcPr>
              <w:tcW w:w="2116" w:type="dxa"/>
              <w:vAlign w:val="center"/>
            </w:tcPr>
          </w:tcPrChange>
        </w:tcPr>
        <w:p w14:paraId="5B0FE9B5" w14:textId="530A55BD" w:rsidR="00867D81" w:rsidRPr="00BE3619" w:rsidRDefault="00867D81" w:rsidP="009B0935">
          <w:pPr>
            <w:pStyle w:val="a4"/>
            <w:spacing w:before="40" w:after="40"/>
            <w:rPr>
              <w:b/>
              <w:sz w:val="16"/>
              <w:szCs w:val="16"/>
              <w:lang w:val="en-US"/>
            </w:rPr>
          </w:pPr>
          <w:del w:id="114" w:author="Бедняков Илья" w:date="2018-10-03T15:40:00Z">
            <w:r w:rsidRPr="00BE3619" w:rsidDel="009B0935">
              <w:rPr>
                <w:b/>
                <w:sz w:val="16"/>
                <w:szCs w:val="16"/>
                <w:lang w:val="en-US"/>
              </w:rPr>
              <w:delText>TestPlannung_V_00_01_115616-00_Infaprim_Feeding of Rovema Packaging Machine.docx</w:delText>
            </w:r>
          </w:del>
          <w:ins w:id="115" w:author="Бедняков Илья" w:date="2018-10-03T15:40:00Z">
            <w:r>
              <w:rPr>
                <w:b/>
                <w:sz w:val="16"/>
                <w:szCs w:val="16"/>
                <w:lang w:val="en-US"/>
              </w:rPr>
              <w:t xml:space="preserve"> TP_V_00_01_119776-00_RussianProduct_GentleFeedingOfFlakes.docx</w:t>
            </w:r>
          </w:ins>
        </w:p>
      </w:tc>
      <w:tc>
        <w:tcPr>
          <w:tcW w:w="671" w:type="dxa"/>
          <w:vAlign w:val="center"/>
          <w:tcPrChange w:id="116" w:author="Ilia Bedniakov" w:date="2018-10-04T14:46:00Z">
            <w:tcPr>
              <w:tcW w:w="883" w:type="dxa"/>
              <w:vAlign w:val="center"/>
            </w:tcPr>
          </w:tcPrChange>
        </w:tcPr>
        <w:p w14:paraId="0C859C80" w14:textId="6E40B1B6" w:rsidR="00867D81" w:rsidRPr="00AF4C67" w:rsidRDefault="00867D81" w:rsidP="00266323">
          <w:pPr>
            <w:pStyle w:val="a4"/>
            <w:spacing w:before="40" w:after="40"/>
            <w:rPr>
              <w:b/>
            </w:rPr>
          </w:pPr>
          <w:ins w:id="117" w:author="Бедняков Илья" w:date="2018-10-03T15:41:00Z">
            <w:r>
              <w:rPr>
                <w:b/>
                <w:sz w:val="16"/>
              </w:rPr>
              <w:t>0.1</w:t>
            </w:r>
          </w:ins>
          <w:del w:id="118" w:author="Бедняков Илья" w:date="2018-10-03T15:41:00Z">
            <w:r w:rsidDel="009B0935">
              <w:rPr>
                <w:b/>
                <w:sz w:val="16"/>
              </w:rPr>
              <w:fldChar w:fldCharType="begin"/>
            </w:r>
            <w:r w:rsidDel="009B0935">
              <w:rPr>
                <w:b/>
                <w:sz w:val="16"/>
              </w:rPr>
              <w:delInstrText xml:space="preserve"> COMMENTS   \* MERGEFORMAT </w:delInstrText>
            </w:r>
            <w:r w:rsidDel="009B0935">
              <w:rPr>
                <w:b/>
                <w:sz w:val="16"/>
              </w:rPr>
              <w:fldChar w:fldCharType="separate"/>
            </w:r>
            <w:r w:rsidRPr="00976BC8" w:rsidDel="009B0935">
              <w:rPr>
                <w:b/>
                <w:sz w:val="16"/>
              </w:rPr>
              <w:delText>1.0</w:delText>
            </w:r>
            <w:r w:rsidDel="009B0935">
              <w:rPr>
                <w:b/>
                <w:sz w:val="16"/>
              </w:rPr>
              <w:fldChar w:fldCharType="end"/>
            </w:r>
          </w:del>
        </w:p>
      </w:tc>
    </w:tr>
  </w:tbl>
  <w:p w14:paraId="0C88B548" w14:textId="77777777" w:rsidR="00867D81" w:rsidRPr="00266323" w:rsidRDefault="00867D81">
    <w:pPr>
      <w:pStyle w:val="a4"/>
      <w:rPr>
        <w:sz w:val="16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3"/>
      <w:tblW w:w="0" w:type="auto"/>
      <w:tblLook w:val="01E0" w:firstRow="1" w:lastRow="1" w:firstColumn="1" w:lastColumn="1" w:noHBand="0" w:noVBand="0"/>
    </w:tblPr>
    <w:tblGrid>
      <w:gridCol w:w="2175"/>
      <w:gridCol w:w="1819"/>
      <w:gridCol w:w="2692"/>
      <w:gridCol w:w="2507"/>
    </w:tblGrid>
    <w:tr w:rsidR="00867D81" w14:paraId="1DE69D19" w14:textId="77777777" w:rsidTr="00AF4C67">
      <w:tc>
        <w:tcPr>
          <w:tcW w:w="6768" w:type="dxa"/>
          <w:gridSpan w:val="3"/>
        </w:tcPr>
        <w:p w14:paraId="477B0CEE" w14:textId="77777777" w:rsidR="00867D81" w:rsidRDefault="00867D81" w:rsidP="00C802CF">
          <w:pPr>
            <w:pStyle w:val="a4"/>
            <w:jc w:val="center"/>
            <w:rPr>
              <w:b/>
              <w:sz w:val="28"/>
              <w:szCs w:val="28"/>
            </w:rPr>
          </w:pPr>
          <w:r w:rsidRPr="00C802CF">
            <w:rPr>
              <w:b/>
              <w:sz w:val="28"/>
              <w:szCs w:val="28"/>
            </w:rPr>
            <w:t>Testplanung</w:t>
          </w:r>
        </w:p>
        <w:p w14:paraId="56ABDFC6" w14:textId="77777777" w:rsidR="00867D81" w:rsidRPr="00286C45" w:rsidRDefault="00867D81" w:rsidP="00266323">
          <w:pPr>
            <w:pStyle w:val="a4"/>
            <w:jc w:val="center"/>
            <w:rPr>
              <w:b/>
              <w:sz w:val="28"/>
              <w:szCs w:val="28"/>
            </w:rPr>
          </w:pPr>
          <w:r w:rsidRPr="00286C45">
            <w:rPr>
              <w:b/>
              <w:sz w:val="22"/>
              <w:szCs w:val="22"/>
            </w:rPr>
            <w:fldChar w:fldCharType="begin"/>
          </w:r>
          <w:r w:rsidRPr="00286C45">
            <w:rPr>
              <w:b/>
              <w:sz w:val="22"/>
              <w:szCs w:val="22"/>
            </w:rPr>
            <w:instrText xml:space="preserve"> SUBJECT   \* MERGEFORMAT </w:instrText>
          </w:r>
          <w:r w:rsidRPr="00286C45">
            <w:rPr>
              <w:b/>
              <w:sz w:val="22"/>
              <w:szCs w:val="22"/>
            </w:rPr>
            <w:fldChar w:fldCharType="end"/>
          </w:r>
        </w:p>
      </w:tc>
      <w:tc>
        <w:tcPr>
          <w:tcW w:w="2520" w:type="dxa"/>
          <w:vAlign w:val="center"/>
        </w:tcPr>
        <w:p w14:paraId="1AB49C8D" w14:textId="77777777" w:rsidR="00867D81" w:rsidRPr="00286C45" w:rsidRDefault="00867D81" w:rsidP="00C802CF">
          <w:pPr>
            <w:pStyle w:val="a4"/>
            <w:jc w:val="center"/>
            <w:rPr>
              <w:sz w:val="22"/>
              <w:szCs w:val="22"/>
            </w:rPr>
          </w:pPr>
          <w:r>
            <w:rPr>
              <w:noProof/>
            </w:rPr>
            <w:drawing>
              <wp:inline distT="0" distB="0" distL="0" distR="0" wp14:anchorId="1CF3CFBB" wp14:editId="5074F28E">
                <wp:extent cx="906780" cy="365760"/>
                <wp:effectExtent l="19050" t="0" r="7620" b="0"/>
                <wp:docPr id="7" name="Grafik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Grafik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6780" cy="3657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867D81" w:rsidRPr="00AF4C67" w14:paraId="189E8445" w14:textId="77777777" w:rsidTr="00AF4C67">
      <w:tc>
        <w:tcPr>
          <w:tcW w:w="2195" w:type="dxa"/>
          <w:tcBorders>
            <w:right w:val="single" w:sz="4" w:space="0" w:color="auto"/>
          </w:tcBorders>
        </w:tcPr>
        <w:p w14:paraId="332593B0" w14:textId="77777777" w:rsidR="00867D81" w:rsidRPr="00AF4C67" w:rsidRDefault="00867D81">
          <w:pPr>
            <w:pStyle w:val="a4"/>
            <w:rPr>
              <w:sz w:val="16"/>
              <w:szCs w:val="16"/>
            </w:rPr>
          </w:pPr>
          <w:r w:rsidRPr="00AF4C67">
            <w:rPr>
              <w:sz w:val="16"/>
              <w:szCs w:val="16"/>
            </w:rPr>
            <w:t>Version (SW-</w:t>
          </w:r>
          <w:r>
            <w:rPr>
              <w:sz w:val="16"/>
              <w:szCs w:val="16"/>
            </w:rPr>
            <w:t>L</w:t>
          </w:r>
          <w:r w:rsidRPr="00AF4C67">
            <w:rPr>
              <w:sz w:val="16"/>
              <w:szCs w:val="16"/>
            </w:rPr>
            <w:t>ieferant)</w:t>
          </w:r>
        </w:p>
        <w:p w14:paraId="439F84FA" w14:textId="77777777" w:rsidR="00867D81" w:rsidRPr="00AF4C67" w:rsidRDefault="00867D81">
          <w:pPr>
            <w:pStyle w:val="a4"/>
            <w:rPr>
              <w:b/>
            </w:rPr>
          </w:pPr>
          <w:r>
            <w:rPr>
              <w:b/>
            </w:rPr>
            <w:fldChar w:fldCharType="begin"/>
          </w:r>
          <w:r>
            <w:rPr>
              <w:b/>
            </w:rPr>
            <w:instrText xml:space="preserve"> COMMENTS   \* MERGEFORMAT </w:instrText>
          </w:r>
          <w:r>
            <w:rPr>
              <w:b/>
            </w:rPr>
            <w:fldChar w:fldCharType="separate"/>
          </w:r>
          <w:r w:rsidRPr="00480043">
            <w:rPr>
              <w:b/>
            </w:rPr>
            <w:t>1.0</w:t>
          </w:r>
          <w:r>
            <w:rPr>
              <w:b/>
            </w:rPr>
            <w:fldChar w:fldCharType="end"/>
          </w:r>
        </w:p>
      </w:tc>
      <w:tc>
        <w:tcPr>
          <w:tcW w:w="1839" w:type="dxa"/>
          <w:tcBorders>
            <w:left w:val="single" w:sz="4" w:space="0" w:color="auto"/>
          </w:tcBorders>
        </w:tcPr>
        <w:p w14:paraId="59BD53F2" w14:textId="77777777" w:rsidR="00867D81" w:rsidRDefault="00867D81" w:rsidP="00AF4C67">
          <w:pPr>
            <w:pStyle w:val="a4"/>
            <w:rPr>
              <w:sz w:val="16"/>
              <w:szCs w:val="16"/>
            </w:rPr>
          </w:pPr>
          <w:r w:rsidRPr="00AF4C67">
            <w:rPr>
              <w:sz w:val="16"/>
              <w:szCs w:val="16"/>
            </w:rPr>
            <w:t>Version ( Anlagenbau)</w:t>
          </w:r>
        </w:p>
        <w:p w14:paraId="4F4A3EAF" w14:textId="77777777" w:rsidR="00867D81" w:rsidRPr="00AF4C67" w:rsidRDefault="00867D81" w:rsidP="00AF4C67">
          <w:pPr>
            <w:pStyle w:val="a4"/>
            <w:rPr>
              <w:sz w:val="16"/>
              <w:szCs w:val="16"/>
            </w:rPr>
          </w:pP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KEYWORDS   \* MERGEFORMAT </w:instrText>
          </w:r>
          <w:r>
            <w:rPr>
              <w:sz w:val="16"/>
              <w:szCs w:val="16"/>
            </w:rPr>
            <w:fldChar w:fldCharType="separate"/>
          </w:r>
          <w:r w:rsidRPr="00480043">
            <w:rPr>
              <w:sz w:val="16"/>
              <w:szCs w:val="16"/>
            </w:rPr>
            <w:t>---</w:t>
          </w:r>
          <w:r>
            <w:rPr>
              <w:sz w:val="16"/>
              <w:szCs w:val="16"/>
            </w:rPr>
            <w:fldChar w:fldCharType="end"/>
          </w:r>
        </w:p>
      </w:tc>
      <w:tc>
        <w:tcPr>
          <w:tcW w:w="5254" w:type="dxa"/>
          <w:gridSpan w:val="2"/>
          <w:vAlign w:val="center"/>
        </w:tcPr>
        <w:p w14:paraId="6E539C42" w14:textId="77777777" w:rsidR="00867D81" w:rsidRPr="00AF4C67" w:rsidRDefault="00867D81" w:rsidP="00286C45">
          <w:pPr>
            <w:pStyle w:val="a4"/>
            <w:spacing w:before="40" w:after="40"/>
            <w:rPr>
              <w:sz w:val="16"/>
              <w:szCs w:val="16"/>
              <w:lang w:val="nl-NL"/>
            </w:rPr>
          </w:pPr>
        </w:p>
      </w:tc>
    </w:tr>
  </w:tbl>
  <w:p w14:paraId="1444FAF3" w14:textId="77777777" w:rsidR="00867D81" w:rsidRPr="00266323" w:rsidRDefault="00867D81">
    <w:pPr>
      <w:pStyle w:val="a4"/>
      <w:rPr>
        <w:sz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31.5pt;height:31.5pt" o:bullet="t">
        <v:imagedata r:id="rId1" o:title="hsh_Logo_Punkt"/>
      </v:shape>
    </w:pict>
  </w:numPicBullet>
  <w:abstractNum w:abstractNumId="0" w15:restartNumberingAfterBreak="0">
    <w:nsid w:val="00B67D23"/>
    <w:multiLevelType w:val="hybridMultilevel"/>
    <w:tmpl w:val="DAF44A6C"/>
    <w:lvl w:ilvl="0" w:tplc="A79ED0E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533"/>
        </w:tabs>
        <w:ind w:left="533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1253"/>
        </w:tabs>
        <w:ind w:left="1253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1973"/>
        </w:tabs>
        <w:ind w:left="1973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2693"/>
        </w:tabs>
        <w:ind w:left="2693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413"/>
        </w:tabs>
        <w:ind w:left="3413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133"/>
        </w:tabs>
        <w:ind w:left="4133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4853"/>
        </w:tabs>
        <w:ind w:left="4853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5573"/>
        </w:tabs>
        <w:ind w:left="5573" w:hanging="180"/>
      </w:pPr>
    </w:lvl>
  </w:abstractNum>
  <w:abstractNum w:abstractNumId="1" w15:restartNumberingAfterBreak="0">
    <w:nsid w:val="037A0D10"/>
    <w:multiLevelType w:val="multilevel"/>
    <w:tmpl w:val="2F2C1D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75C0B12"/>
    <w:multiLevelType w:val="hybridMultilevel"/>
    <w:tmpl w:val="D8B41CA0"/>
    <w:lvl w:ilvl="0" w:tplc="ADFC11E2">
      <w:start w:val="1"/>
      <w:numFmt w:val="bullet"/>
      <w:lvlText w:val=""/>
      <w:lvlPicBulletId w:val="0"/>
      <w:lvlJc w:val="left"/>
      <w:pPr>
        <w:tabs>
          <w:tab w:val="num" w:pos="1267"/>
        </w:tabs>
        <w:ind w:left="1267" w:hanging="360"/>
      </w:pPr>
      <w:rPr>
        <w:rFonts w:ascii="Symbol" w:hAnsi="Symbol" w:hint="default"/>
        <w:color w:val="auto"/>
      </w:rPr>
    </w:lvl>
    <w:lvl w:ilvl="1" w:tplc="04070003">
      <w:start w:val="1"/>
      <w:numFmt w:val="bullet"/>
      <w:lvlText w:val="o"/>
      <w:lvlJc w:val="left"/>
      <w:pPr>
        <w:tabs>
          <w:tab w:val="num" w:pos="1278"/>
        </w:tabs>
        <w:ind w:left="1278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1998"/>
        </w:tabs>
        <w:ind w:left="199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718"/>
        </w:tabs>
        <w:ind w:left="271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438"/>
        </w:tabs>
        <w:ind w:left="343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158"/>
        </w:tabs>
        <w:ind w:left="415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878"/>
        </w:tabs>
        <w:ind w:left="487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598"/>
        </w:tabs>
        <w:ind w:left="559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318"/>
        </w:tabs>
        <w:ind w:left="6318" w:hanging="360"/>
      </w:pPr>
      <w:rPr>
        <w:rFonts w:ascii="Wingdings" w:hAnsi="Wingdings" w:hint="default"/>
      </w:rPr>
    </w:lvl>
  </w:abstractNum>
  <w:abstractNum w:abstractNumId="3" w15:restartNumberingAfterBreak="0">
    <w:nsid w:val="09FF1E62"/>
    <w:multiLevelType w:val="hybridMultilevel"/>
    <w:tmpl w:val="9C16941A"/>
    <w:lvl w:ilvl="0" w:tplc="ADFC11E2">
      <w:start w:val="1"/>
      <w:numFmt w:val="bullet"/>
      <w:lvlText w:val=""/>
      <w:lvlPicBulletId w:val="0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079"/>
        </w:tabs>
        <w:ind w:left="1079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799"/>
        </w:tabs>
        <w:ind w:left="1799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519"/>
        </w:tabs>
        <w:ind w:left="2519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239"/>
        </w:tabs>
        <w:ind w:left="3239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959"/>
        </w:tabs>
        <w:ind w:left="3959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679"/>
        </w:tabs>
        <w:ind w:left="4679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399"/>
        </w:tabs>
        <w:ind w:left="5399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119"/>
        </w:tabs>
        <w:ind w:left="6119" w:hanging="360"/>
      </w:pPr>
      <w:rPr>
        <w:rFonts w:ascii="Wingdings" w:hAnsi="Wingdings" w:hint="default"/>
      </w:rPr>
    </w:lvl>
  </w:abstractNum>
  <w:abstractNum w:abstractNumId="4" w15:restartNumberingAfterBreak="0">
    <w:nsid w:val="0C387C47"/>
    <w:multiLevelType w:val="hybridMultilevel"/>
    <w:tmpl w:val="434E66B4"/>
    <w:lvl w:ilvl="0" w:tplc="ADFC11E2">
      <w:start w:val="1"/>
      <w:numFmt w:val="bullet"/>
      <w:lvlText w:val=""/>
      <w:lvlPicBulletId w:val="0"/>
      <w:lvlJc w:val="left"/>
      <w:pPr>
        <w:tabs>
          <w:tab w:val="num" w:pos="1267"/>
        </w:tabs>
        <w:ind w:left="1267" w:hanging="360"/>
      </w:pPr>
      <w:rPr>
        <w:rFonts w:ascii="Symbol" w:hAnsi="Symbol" w:hint="default"/>
        <w:color w:val="auto"/>
      </w:rPr>
    </w:lvl>
    <w:lvl w:ilvl="1" w:tplc="04070003">
      <w:start w:val="1"/>
      <w:numFmt w:val="bullet"/>
      <w:lvlText w:val="o"/>
      <w:lvlJc w:val="left"/>
      <w:pPr>
        <w:tabs>
          <w:tab w:val="num" w:pos="1278"/>
        </w:tabs>
        <w:ind w:left="1278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1998"/>
        </w:tabs>
        <w:ind w:left="1998" w:hanging="360"/>
      </w:pPr>
      <w:rPr>
        <w:rFonts w:ascii="Wingdings" w:hAnsi="Wingdings" w:hint="default"/>
      </w:rPr>
    </w:lvl>
    <w:lvl w:ilvl="3" w:tplc="ADFC11E2">
      <w:start w:val="1"/>
      <w:numFmt w:val="bullet"/>
      <w:lvlText w:val=""/>
      <w:lvlPicBulletId w:val="0"/>
      <w:lvlJc w:val="left"/>
      <w:pPr>
        <w:tabs>
          <w:tab w:val="num" w:pos="2718"/>
        </w:tabs>
        <w:ind w:left="2718" w:hanging="360"/>
      </w:pPr>
      <w:rPr>
        <w:rFonts w:ascii="Symbol" w:hAnsi="Symbol" w:hint="default"/>
        <w:color w:val="auto"/>
      </w:rPr>
    </w:lvl>
    <w:lvl w:ilvl="4" w:tplc="04070003">
      <w:start w:val="1"/>
      <w:numFmt w:val="bullet"/>
      <w:lvlText w:val="o"/>
      <w:lvlJc w:val="left"/>
      <w:pPr>
        <w:tabs>
          <w:tab w:val="num" w:pos="3438"/>
        </w:tabs>
        <w:ind w:left="343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158"/>
        </w:tabs>
        <w:ind w:left="415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878"/>
        </w:tabs>
        <w:ind w:left="487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598"/>
        </w:tabs>
        <w:ind w:left="559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318"/>
        </w:tabs>
        <w:ind w:left="6318" w:hanging="360"/>
      </w:pPr>
      <w:rPr>
        <w:rFonts w:ascii="Wingdings" w:hAnsi="Wingdings" w:hint="default"/>
      </w:rPr>
    </w:lvl>
  </w:abstractNum>
  <w:abstractNum w:abstractNumId="5" w15:restartNumberingAfterBreak="0">
    <w:nsid w:val="0CB103F2"/>
    <w:multiLevelType w:val="hybridMultilevel"/>
    <w:tmpl w:val="08527106"/>
    <w:lvl w:ilvl="0" w:tplc="A79ED0E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533"/>
        </w:tabs>
        <w:ind w:left="533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1253"/>
        </w:tabs>
        <w:ind w:left="1253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1973"/>
        </w:tabs>
        <w:ind w:left="1973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2693"/>
        </w:tabs>
        <w:ind w:left="2693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413"/>
        </w:tabs>
        <w:ind w:left="3413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133"/>
        </w:tabs>
        <w:ind w:left="4133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4853"/>
        </w:tabs>
        <w:ind w:left="4853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5573"/>
        </w:tabs>
        <w:ind w:left="5573" w:hanging="180"/>
      </w:pPr>
    </w:lvl>
  </w:abstractNum>
  <w:abstractNum w:abstractNumId="6" w15:restartNumberingAfterBreak="0">
    <w:nsid w:val="0DEA699C"/>
    <w:multiLevelType w:val="hybridMultilevel"/>
    <w:tmpl w:val="C1207060"/>
    <w:lvl w:ilvl="0" w:tplc="ADFC11E2">
      <w:start w:val="1"/>
      <w:numFmt w:val="bullet"/>
      <w:lvlText w:val=""/>
      <w:lvlPicBulletId w:val="0"/>
      <w:lvlJc w:val="left"/>
      <w:pPr>
        <w:tabs>
          <w:tab w:val="num" w:pos="1267"/>
        </w:tabs>
        <w:ind w:left="1267" w:hanging="360"/>
      </w:pPr>
      <w:rPr>
        <w:rFonts w:ascii="Symbol" w:hAnsi="Symbol" w:hint="default"/>
        <w:color w:val="auto"/>
      </w:rPr>
    </w:lvl>
    <w:lvl w:ilvl="1" w:tplc="04070003">
      <w:start w:val="1"/>
      <w:numFmt w:val="bullet"/>
      <w:lvlText w:val="o"/>
      <w:lvlJc w:val="left"/>
      <w:pPr>
        <w:tabs>
          <w:tab w:val="num" w:pos="1278"/>
        </w:tabs>
        <w:ind w:left="1278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1998"/>
        </w:tabs>
        <w:ind w:left="1998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718"/>
        </w:tabs>
        <w:ind w:left="2718" w:hanging="360"/>
      </w:pPr>
      <w:rPr>
        <w:rFonts w:ascii="Symbol" w:hAnsi="Symbol" w:hint="default"/>
        <w:color w:val="auto"/>
      </w:rPr>
    </w:lvl>
    <w:lvl w:ilvl="4" w:tplc="04070003" w:tentative="1">
      <w:start w:val="1"/>
      <w:numFmt w:val="bullet"/>
      <w:lvlText w:val="o"/>
      <w:lvlJc w:val="left"/>
      <w:pPr>
        <w:tabs>
          <w:tab w:val="num" w:pos="3438"/>
        </w:tabs>
        <w:ind w:left="343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158"/>
        </w:tabs>
        <w:ind w:left="415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878"/>
        </w:tabs>
        <w:ind w:left="487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598"/>
        </w:tabs>
        <w:ind w:left="559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318"/>
        </w:tabs>
        <w:ind w:left="6318" w:hanging="360"/>
      </w:pPr>
      <w:rPr>
        <w:rFonts w:ascii="Wingdings" w:hAnsi="Wingdings" w:hint="default"/>
      </w:rPr>
    </w:lvl>
  </w:abstractNum>
  <w:abstractNum w:abstractNumId="7" w15:restartNumberingAfterBreak="0">
    <w:nsid w:val="0EA04DD9"/>
    <w:multiLevelType w:val="hybridMultilevel"/>
    <w:tmpl w:val="6C988E16"/>
    <w:lvl w:ilvl="0" w:tplc="ADFC11E2">
      <w:start w:val="1"/>
      <w:numFmt w:val="bullet"/>
      <w:lvlText w:val=""/>
      <w:lvlPicBulletId w:val="0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color w:val="auto"/>
      </w:rPr>
    </w:lvl>
    <w:lvl w:ilvl="1" w:tplc="04070003">
      <w:start w:val="1"/>
      <w:numFmt w:val="bullet"/>
      <w:lvlText w:val="o"/>
      <w:lvlJc w:val="left"/>
      <w:pPr>
        <w:tabs>
          <w:tab w:val="num" w:pos="1079"/>
        </w:tabs>
        <w:ind w:left="1079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1799"/>
        </w:tabs>
        <w:ind w:left="1799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519"/>
        </w:tabs>
        <w:ind w:left="2519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239"/>
        </w:tabs>
        <w:ind w:left="3239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959"/>
        </w:tabs>
        <w:ind w:left="3959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679"/>
        </w:tabs>
        <w:ind w:left="4679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399"/>
        </w:tabs>
        <w:ind w:left="5399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119"/>
        </w:tabs>
        <w:ind w:left="6119" w:hanging="360"/>
      </w:pPr>
      <w:rPr>
        <w:rFonts w:ascii="Wingdings" w:hAnsi="Wingdings" w:hint="default"/>
      </w:rPr>
    </w:lvl>
  </w:abstractNum>
  <w:abstractNum w:abstractNumId="8" w15:restartNumberingAfterBreak="0">
    <w:nsid w:val="11AB7257"/>
    <w:multiLevelType w:val="hybridMultilevel"/>
    <w:tmpl w:val="8A3237E6"/>
    <w:lvl w:ilvl="0" w:tplc="04070001">
      <w:start w:val="1"/>
      <w:numFmt w:val="bullet"/>
      <w:lvlText w:val=""/>
      <w:lvlJc w:val="left"/>
      <w:pPr>
        <w:tabs>
          <w:tab w:val="num" w:pos="1040"/>
        </w:tabs>
        <w:ind w:left="10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760"/>
        </w:tabs>
        <w:ind w:left="17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480"/>
        </w:tabs>
        <w:ind w:left="24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200"/>
        </w:tabs>
        <w:ind w:left="32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920"/>
        </w:tabs>
        <w:ind w:left="39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640"/>
        </w:tabs>
        <w:ind w:left="46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360"/>
        </w:tabs>
        <w:ind w:left="53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080"/>
        </w:tabs>
        <w:ind w:left="60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800"/>
        </w:tabs>
        <w:ind w:left="6800" w:hanging="360"/>
      </w:pPr>
      <w:rPr>
        <w:rFonts w:ascii="Wingdings" w:hAnsi="Wingdings" w:hint="default"/>
      </w:rPr>
    </w:lvl>
  </w:abstractNum>
  <w:abstractNum w:abstractNumId="9" w15:restartNumberingAfterBreak="0">
    <w:nsid w:val="18AC2711"/>
    <w:multiLevelType w:val="hybridMultilevel"/>
    <w:tmpl w:val="EE8861CA"/>
    <w:lvl w:ilvl="0" w:tplc="C0B4384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AF84091"/>
    <w:multiLevelType w:val="hybridMultilevel"/>
    <w:tmpl w:val="72849AF4"/>
    <w:lvl w:ilvl="0" w:tplc="ADFC11E2">
      <w:start w:val="1"/>
      <w:numFmt w:val="bullet"/>
      <w:lvlText w:val=""/>
      <w:lvlPicBulletId w:val="0"/>
      <w:lvlJc w:val="left"/>
      <w:pPr>
        <w:tabs>
          <w:tab w:val="num" w:pos="1267"/>
        </w:tabs>
        <w:ind w:left="1267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278"/>
        </w:tabs>
        <w:ind w:left="127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998"/>
        </w:tabs>
        <w:ind w:left="199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718"/>
        </w:tabs>
        <w:ind w:left="271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438"/>
        </w:tabs>
        <w:ind w:left="343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158"/>
        </w:tabs>
        <w:ind w:left="415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878"/>
        </w:tabs>
        <w:ind w:left="487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598"/>
        </w:tabs>
        <w:ind w:left="559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318"/>
        </w:tabs>
        <w:ind w:left="6318" w:hanging="360"/>
      </w:pPr>
      <w:rPr>
        <w:rFonts w:ascii="Wingdings" w:hAnsi="Wingdings" w:hint="default"/>
      </w:rPr>
    </w:lvl>
  </w:abstractNum>
  <w:abstractNum w:abstractNumId="11" w15:restartNumberingAfterBreak="0">
    <w:nsid w:val="269C6812"/>
    <w:multiLevelType w:val="multilevel"/>
    <w:tmpl w:val="EE8861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6CB420D"/>
    <w:multiLevelType w:val="hybridMultilevel"/>
    <w:tmpl w:val="7C72BBF2"/>
    <w:lvl w:ilvl="0" w:tplc="A79ED0E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533"/>
        </w:tabs>
        <w:ind w:left="533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1253"/>
        </w:tabs>
        <w:ind w:left="1253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1973"/>
        </w:tabs>
        <w:ind w:left="1973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2693"/>
        </w:tabs>
        <w:ind w:left="2693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413"/>
        </w:tabs>
        <w:ind w:left="3413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133"/>
        </w:tabs>
        <w:ind w:left="4133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4853"/>
        </w:tabs>
        <w:ind w:left="4853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5573"/>
        </w:tabs>
        <w:ind w:left="5573" w:hanging="180"/>
      </w:pPr>
    </w:lvl>
  </w:abstractNum>
  <w:abstractNum w:abstractNumId="13" w15:restartNumberingAfterBreak="0">
    <w:nsid w:val="37AC1335"/>
    <w:multiLevelType w:val="multilevel"/>
    <w:tmpl w:val="5184C4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533"/>
        </w:tabs>
        <w:ind w:left="533" w:hanging="360"/>
      </w:pPr>
    </w:lvl>
    <w:lvl w:ilvl="2">
      <w:start w:val="1"/>
      <w:numFmt w:val="lowerRoman"/>
      <w:lvlText w:val="%3."/>
      <w:lvlJc w:val="right"/>
      <w:pPr>
        <w:tabs>
          <w:tab w:val="num" w:pos="1253"/>
        </w:tabs>
        <w:ind w:left="1253" w:hanging="180"/>
      </w:pPr>
    </w:lvl>
    <w:lvl w:ilvl="3">
      <w:start w:val="1"/>
      <w:numFmt w:val="decimal"/>
      <w:lvlText w:val="%4."/>
      <w:lvlJc w:val="left"/>
      <w:pPr>
        <w:tabs>
          <w:tab w:val="num" w:pos="1973"/>
        </w:tabs>
        <w:ind w:left="1973" w:hanging="360"/>
      </w:pPr>
    </w:lvl>
    <w:lvl w:ilvl="4">
      <w:start w:val="1"/>
      <w:numFmt w:val="lowerLetter"/>
      <w:lvlText w:val="%5."/>
      <w:lvlJc w:val="left"/>
      <w:pPr>
        <w:tabs>
          <w:tab w:val="num" w:pos="2693"/>
        </w:tabs>
        <w:ind w:left="2693" w:hanging="360"/>
      </w:pPr>
    </w:lvl>
    <w:lvl w:ilvl="5">
      <w:start w:val="1"/>
      <w:numFmt w:val="lowerRoman"/>
      <w:lvlText w:val="%6."/>
      <w:lvlJc w:val="right"/>
      <w:pPr>
        <w:tabs>
          <w:tab w:val="num" w:pos="3413"/>
        </w:tabs>
        <w:ind w:left="3413" w:hanging="180"/>
      </w:pPr>
    </w:lvl>
    <w:lvl w:ilvl="6">
      <w:start w:val="1"/>
      <w:numFmt w:val="decimal"/>
      <w:lvlText w:val="%7."/>
      <w:lvlJc w:val="left"/>
      <w:pPr>
        <w:tabs>
          <w:tab w:val="num" w:pos="4133"/>
        </w:tabs>
        <w:ind w:left="4133" w:hanging="360"/>
      </w:pPr>
    </w:lvl>
    <w:lvl w:ilvl="7">
      <w:start w:val="1"/>
      <w:numFmt w:val="lowerLetter"/>
      <w:lvlText w:val="%8."/>
      <w:lvlJc w:val="left"/>
      <w:pPr>
        <w:tabs>
          <w:tab w:val="num" w:pos="4853"/>
        </w:tabs>
        <w:ind w:left="4853" w:hanging="360"/>
      </w:pPr>
    </w:lvl>
    <w:lvl w:ilvl="8">
      <w:start w:val="1"/>
      <w:numFmt w:val="lowerRoman"/>
      <w:lvlText w:val="%9."/>
      <w:lvlJc w:val="right"/>
      <w:pPr>
        <w:tabs>
          <w:tab w:val="num" w:pos="5573"/>
        </w:tabs>
        <w:ind w:left="5573" w:hanging="180"/>
      </w:pPr>
    </w:lvl>
  </w:abstractNum>
  <w:abstractNum w:abstractNumId="14" w15:restartNumberingAfterBreak="0">
    <w:nsid w:val="3B0A20DC"/>
    <w:multiLevelType w:val="hybridMultilevel"/>
    <w:tmpl w:val="BFB65CE6"/>
    <w:lvl w:ilvl="0" w:tplc="ADFC11E2">
      <w:start w:val="1"/>
      <w:numFmt w:val="bullet"/>
      <w:lvlText w:val=""/>
      <w:lvlPicBulletId w:val="0"/>
      <w:lvlJc w:val="left"/>
      <w:pPr>
        <w:tabs>
          <w:tab w:val="num" w:pos="1267"/>
        </w:tabs>
        <w:ind w:left="1267" w:hanging="360"/>
      </w:pPr>
      <w:rPr>
        <w:rFonts w:ascii="Symbol" w:hAnsi="Symbol" w:hint="default"/>
        <w:color w:val="auto"/>
      </w:rPr>
    </w:lvl>
    <w:lvl w:ilvl="1" w:tplc="04070003">
      <w:start w:val="1"/>
      <w:numFmt w:val="bullet"/>
      <w:lvlText w:val="o"/>
      <w:lvlJc w:val="left"/>
      <w:pPr>
        <w:tabs>
          <w:tab w:val="num" w:pos="1278"/>
        </w:tabs>
        <w:ind w:left="1278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1998"/>
        </w:tabs>
        <w:ind w:left="199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718"/>
        </w:tabs>
        <w:ind w:left="271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438"/>
        </w:tabs>
        <w:ind w:left="343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158"/>
        </w:tabs>
        <w:ind w:left="415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878"/>
        </w:tabs>
        <w:ind w:left="487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598"/>
        </w:tabs>
        <w:ind w:left="559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318"/>
        </w:tabs>
        <w:ind w:left="6318" w:hanging="360"/>
      </w:pPr>
      <w:rPr>
        <w:rFonts w:ascii="Wingdings" w:hAnsi="Wingdings" w:hint="default"/>
      </w:rPr>
    </w:lvl>
  </w:abstractNum>
  <w:abstractNum w:abstractNumId="15" w15:restartNumberingAfterBreak="0">
    <w:nsid w:val="3DE25809"/>
    <w:multiLevelType w:val="hybridMultilevel"/>
    <w:tmpl w:val="2F2C1D74"/>
    <w:lvl w:ilvl="0" w:tplc="C0B4384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F95664E"/>
    <w:multiLevelType w:val="hybridMultilevel"/>
    <w:tmpl w:val="8EA26BB8"/>
    <w:lvl w:ilvl="0" w:tplc="ADFC11E2">
      <w:start w:val="1"/>
      <w:numFmt w:val="bullet"/>
      <w:lvlText w:val=""/>
      <w:lvlPicBulletId w:val="0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color w:val="auto"/>
      </w:rPr>
    </w:lvl>
    <w:lvl w:ilvl="1" w:tplc="04070003">
      <w:start w:val="1"/>
      <w:numFmt w:val="bullet"/>
      <w:lvlText w:val="o"/>
      <w:lvlJc w:val="left"/>
      <w:pPr>
        <w:tabs>
          <w:tab w:val="num" w:pos="938"/>
        </w:tabs>
        <w:ind w:left="938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1658"/>
        </w:tabs>
        <w:ind w:left="1658" w:hanging="360"/>
      </w:pPr>
      <w:rPr>
        <w:rFonts w:ascii="Wingdings" w:hAnsi="Wingdings" w:hint="default"/>
      </w:rPr>
    </w:lvl>
    <w:lvl w:ilvl="3" w:tplc="ADFC11E2">
      <w:start w:val="1"/>
      <w:numFmt w:val="bullet"/>
      <w:lvlText w:val=""/>
      <w:lvlPicBulletId w:val="0"/>
      <w:lvlJc w:val="left"/>
      <w:pPr>
        <w:tabs>
          <w:tab w:val="num" w:pos="2378"/>
        </w:tabs>
        <w:ind w:left="2378" w:hanging="360"/>
      </w:pPr>
      <w:rPr>
        <w:rFonts w:ascii="Symbol" w:hAnsi="Symbol" w:hint="default"/>
        <w:color w:val="auto"/>
      </w:rPr>
    </w:lvl>
    <w:lvl w:ilvl="4" w:tplc="04070003" w:tentative="1">
      <w:start w:val="1"/>
      <w:numFmt w:val="bullet"/>
      <w:lvlText w:val="o"/>
      <w:lvlJc w:val="left"/>
      <w:pPr>
        <w:tabs>
          <w:tab w:val="num" w:pos="3098"/>
        </w:tabs>
        <w:ind w:left="309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818"/>
        </w:tabs>
        <w:ind w:left="381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538"/>
        </w:tabs>
        <w:ind w:left="453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258"/>
        </w:tabs>
        <w:ind w:left="525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5978"/>
        </w:tabs>
        <w:ind w:left="5978" w:hanging="360"/>
      </w:pPr>
      <w:rPr>
        <w:rFonts w:ascii="Wingdings" w:hAnsi="Wingdings" w:hint="default"/>
      </w:rPr>
    </w:lvl>
  </w:abstractNum>
  <w:abstractNum w:abstractNumId="17" w15:restartNumberingAfterBreak="0">
    <w:nsid w:val="40262EE8"/>
    <w:multiLevelType w:val="hybridMultilevel"/>
    <w:tmpl w:val="5184C4B8"/>
    <w:lvl w:ilvl="0" w:tplc="A79ED0E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533"/>
        </w:tabs>
        <w:ind w:left="533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1253"/>
        </w:tabs>
        <w:ind w:left="1253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1973"/>
        </w:tabs>
        <w:ind w:left="1973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2693"/>
        </w:tabs>
        <w:ind w:left="2693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413"/>
        </w:tabs>
        <w:ind w:left="3413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133"/>
        </w:tabs>
        <w:ind w:left="4133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4853"/>
        </w:tabs>
        <w:ind w:left="4853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5573"/>
        </w:tabs>
        <w:ind w:left="5573" w:hanging="180"/>
      </w:pPr>
    </w:lvl>
  </w:abstractNum>
  <w:abstractNum w:abstractNumId="18" w15:restartNumberingAfterBreak="0">
    <w:nsid w:val="406231CB"/>
    <w:multiLevelType w:val="hybridMultilevel"/>
    <w:tmpl w:val="0B82BB3A"/>
    <w:lvl w:ilvl="0" w:tplc="58845A02">
      <w:start w:val="1"/>
      <w:numFmt w:val="decimal"/>
      <w:lvlText w:val="%1."/>
      <w:lvlJc w:val="left"/>
      <w:pPr>
        <w:tabs>
          <w:tab w:val="num" w:pos="714"/>
        </w:tabs>
        <w:ind w:left="714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31E1519"/>
    <w:multiLevelType w:val="multilevel"/>
    <w:tmpl w:val="ACCEE7A6"/>
    <w:lvl w:ilvl="0">
      <w:start w:val="1"/>
      <w:numFmt w:val="decimal"/>
      <w:pStyle w:val="1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tabs>
          <w:tab w:val="num" w:pos="907"/>
        </w:tabs>
        <w:ind w:left="907" w:hanging="907"/>
      </w:pPr>
      <w:rPr>
        <w:rFonts w:hint="default"/>
      </w:rPr>
    </w:lvl>
    <w:lvl w:ilvl="3">
      <w:start w:val="1"/>
      <w:numFmt w:val="decimal"/>
      <w:pStyle w:val="4"/>
      <w:lvlText w:val="%1.%2.%3.%4.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4">
      <w:start w:val="1"/>
      <w:numFmt w:val="decimal"/>
      <w:pStyle w:val="5"/>
      <w:lvlText w:val="%1.%2.%3.%4.%5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5">
      <w:start w:val="1"/>
      <w:numFmt w:val="decimal"/>
      <w:pStyle w:val="6"/>
      <w:lvlText w:val="%1.%2.%3.%4.%5.%6."/>
      <w:lvlJc w:val="left"/>
      <w:pPr>
        <w:tabs>
          <w:tab w:val="num" w:pos="1304"/>
        </w:tabs>
        <w:ind w:left="1304" w:hanging="1304"/>
      </w:pPr>
      <w:rPr>
        <w:rFonts w:hint="default"/>
      </w:rPr>
    </w:lvl>
    <w:lvl w:ilvl="6">
      <w:start w:val="1"/>
      <w:numFmt w:val="decimal"/>
      <w:pStyle w:val="7"/>
      <w:lvlText w:val="%1.%2.%3.%4.%5.%6.%7."/>
      <w:lvlJc w:val="left"/>
      <w:pPr>
        <w:tabs>
          <w:tab w:val="num" w:pos="1474"/>
        </w:tabs>
        <w:ind w:left="1474" w:hanging="1474"/>
      </w:pPr>
      <w:rPr>
        <w:rFonts w:hint="default"/>
      </w:rPr>
    </w:lvl>
    <w:lvl w:ilvl="7">
      <w:start w:val="1"/>
      <w:numFmt w:val="decimal"/>
      <w:pStyle w:val="8"/>
      <w:lvlText w:val="%1.%2.%3.%4.%5.%6.%7.%8."/>
      <w:lvlJc w:val="left"/>
      <w:pPr>
        <w:tabs>
          <w:tab w:val="num" w:pos="1644"/>
        </w:tabs>
        <w:ind w:left="1644" w:hanging="1644"/>
      </w:pPr>
      <w:rPr>
        <w:rFonts w:hint="default"/>
      </w:rPr>
    </w:lvl>
    <w:lvl w:ilvl="8">
      <w:start w:val="1"/>
      <w:numFmt w:val="decimal"/>
      <w:pStyle w:val="9"/>
      <w:lvlText w:val="%1.%2.%3.%4.%5.%6.%7.%8.%9."/>
      <w:lvlJc w:val="left"/>
      <w:pPr>
        <w:tabs>
          <w:tab w:val="num" w:pos="1814"/>
        </w:tabs>
        <w:ind w:left="1814" w:hanging="1814"/>
      </w:pPr>
      <w:rPr>
        <w:rFonts w:hint="default"/>
      </w:rPr>
    </w:lvl>
  </w:abstractNum>
  <w:abstractNum w:abstractNumId="20" w15:restartNumberingAfterBreak="0">
    <w:nsid w:val="46AD12F0"/>
    <w:multiLevelType w:val="hybridMultilevel"/>
    <w:tmpl w:val="59F216CC"/>
    <w:lvl w:ilvl="0" w:tplc="A79ED0E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533"/>
        </w:tabs>
        <w:ind w:left="533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1253"/>
        </w:tabs>
        <w:ind w:left="1253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1973"/>
        </w:tabs>
        <w:ind w:left="1973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2693"/>
        </w:tabs>
        <w:ind w:left="2693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413"/>
        </w:tabs>
        <w:ind w:left="3413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133"/>
        </w:tabs>
        <w:ind w:left="4133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4853"/>
        </w:tabs>
        <w:ind w:left="4853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5573"/>
        </w:tabs>
        <w:ind w:left="5573" w:hanging="180"/>
      </w:pPr>
    </w:lvl>
  </w:abstractNum>
  <w:abstractNum w:abstractNumId="21" w15:restartNumberingAfterBreak="0">
    <w:nsid w:val="46AF7497"/>
    <w:multiLevelType w:val="multilevel"/>
    <w:tmpl w:val="3A5E899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482B5756"/>
    <w:multiLevelType w:val="hybridMultilevel"/>
    <w:tmpl w:val="7A22D200"/>
    <w:lvl w:ilvl="0" w:tplc="ADFC11E2">
      <w:start w:val="1"/>
      <w:numFmt w:val="bullet"/>
      <w:lvlText w:val=""/>
      <w:lvlPicBulletId w:val="0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color w:val="auto"/>
      </w:rPr>
    </w:lvl>
    <w:lvl w:ilvl="1" w:tplc="04070003">
      <w:start w:val="1"/>
      <w:numFmt w:val="bullet"/>
      <w:lvlText w:val="o"/>
      <w:lvlJc w:val="left"/>
      <w:pPr>
        <w:tabs>
          <w:tab w:val="num" w:pos="1561"/>
        </w:tabs>
        <w:ind w:left="1561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281"/>
        </w:tabs>
        <w:ind w:left="2281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3001"/>
        </w:tabs>
        <w:ind w:left="3001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721"/>
        </w:tabs>
        <w:ind w:left="3721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441"/>
        </w:tabs>
        <w:ind w:left="4441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161"/>
        </w:tabs>
        <w:ind w:left="5161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881"/>
        </w:tabs>
        <w:ind w:left="5881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601"/>
        </w:tabs>
        <w:ind w:left="6601" w:hanging="360"/>
      </w:pPr>
      <w:rPr>
        <w:rFonts w:ascii="Wingdings" w:hAnsi="Wingdings" w:hint="default"/>
      </w:rPr>
    </w:lvl>
  </w:abstractNum>
  <w:abstractNum w:abstractNumId="23" w15:restartNumberingAfterBreak="0">
    <w:nsid w:val="491B66E8"/>
    <w:multiLevelType w:val="hybridMultilevel"/>
    <w:tmpl w:val="3A5E8992"/>
    <w:lvl w:ilvl="0" w:tplc="C0B4384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4D77054C"/>
    <w:multiLevelType w:val="hybridMultilevel"/>
    <w:tmpl w:val="C172BF56"/>
    <w:lvl w:ilvl="0" w:tplc="ADFC11E2">
      <w:start w:val="1"/>
      <w:numFmt w:val="bullet"/>
      <w:lvlText w:val=""/>
      <w:lvlPicBulletId w:val="0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color w:val="auto"/>
      </w:rPr>
    </w:lvl>
    <w:lvl w:ilvl="1" w:tplc="04070003">
      <w:start w:val="1"/>
      <w:numFmt w:val="bullet"/>
      <w:lvlText w:val="o"/>
      <w:lvlJc w:val="left"/>
      <w:pPr>
        <w:tabs>
          <w:tab w:val="num" w:pos="1079"/>
        </w:tabs>
        <w:ind w:left="1079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1799"/>
        </w:tabs>
        <w:ind w:left="1799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519"/>
        </w:tabs>
        <w:ind w:left="2519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239"/>
        </w:tabs>
        <w:ind w:left="3239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959"/>
        </w:tabs>
        <w:ind w:left="3959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679"/>
        </w:tabs>
        <w:ind w:left="4679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399"/>
        </w:tabs>
        <w:ind w:left="5399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119"/>
        </w:tabs>
        <w:ind w:left="6119" w:hanging="360"/>
      </w:pPr>
      <w:rPr>
        <w:rFonts w:ascii="Wingdings" w:hAnsi="Wingdings" w:hint="default"/>
      </w:rPr>
    </w:lvl>
  </w:abstractNum>
  <w:abstractNum w:abstractNumId="25" w15:restartNumberingAfterBreak="0">
    <w:nsid w:val="4EA134D1"/>
    <w:multiLevelType w:val="hybridMultilevel"/>
    <w:tmpl w:val="C494DC1E"/>
    <w:lvl w:ilvl="0" w:tplc="84B6AE2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F07735F"/>
    <w:multiLevelType w:val="hybridMultilevel"/>
    <w:tmpl w:val="AD5AC368"/>
    <w:lvl w:ilvl="0" w:tplc="C0B4384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4F424FBD"/>
    <w:multiLevelType w:val="hybridMultilevel"/>
    <w:tmpl w:val="7B062CD6"/>
    <w:lvl w:ilvl="0" w:tplc="ADFC11E2">
      <w:start w:val="1"/>
      <w:numFmt w:val="bullet"/>
      <w:lvlText w:val=""/>
      <w:lvlPicBulletId w:val="0"/>
      <w:lvlJc w:val="left"/>
      <w:pPr>
        <w:tabs>
          <w:tab w:val="num" w:pos="1267"/>
        </w:tabs>
        <w:ind w:left="1267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278"/>
        </w:tabs>
        <w:ind w:left="127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998"/>
        </w:tabs>
        <w:ind w:left="199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718"/>
        </w:tabs>
        <w:ind w:left="271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438"/>
        </w:tabs>
        <w:ind w:left="343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158"/>
        </w:tabs>
        <w:ind w:left="415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878"/>
        </w:tabs>
        <w:ind w:left="487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598"/>
        </w:tabs>
        <w:ind w:left="559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318"/>
        </w:tabs>
        <w:ind w:left="6318" w:hanging="360"/>
      </w:pPr>
      <w:rPr>
        <w:rFonts w:ascii="Wingdings" w:hAnsi="Wingdings" w:hint="default"/>
      </w:rPr>
    </w:lvl>
  </w:abstractNum>
  <w:abstractNum w:abstractNumId="28" w15:restartNumberingAfterBreak="0">
    <w:nsid w:val="502608EC"/>
    <w:multiLevelType w:val="hybridMultilevel"/>
    <w:tmpl w:val="05CCA2CA"/>
    <w:lvl w:ilvl="0" w:tplc="ADFC11E2">
      <w:start w:val="1"/>
      <w:numFmt w:val="bullet"/>
      <w:lvlText w:val=""/>
      <w:lvlPicBulletId w:val="0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color w:val="auto"/>
      </w:rPr>
    </w:lvl>
    <w:lvl w:ilvl="1" w:tplc="04070003">
      <w:start w:val="1"/>
      <w:numFmt w:val="bullet"/>
      <w:lvlText w:val="o"/>
      <w:lvlJc w:val="left"/>
      <w:pPr>
        <w:tabs>
          <w:tab w:val="num" w:pos="1079"/>
        </w:tabs>
        <w:ind w:left="1079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1799"/>
        </w:tabs>
        <w:ind w:left="1799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519"/>
        </w:tabs>
        <w:ind w:left="2519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239"/>
        </w:tabs>
        <w:ind w:left="3239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959"/>
        </w:tabs>
        <w:ind w:left="3959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679"/>
        </w:tabs>
        <w:ind w:left="4679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399"/>
        </w:tabs>
        <w:ind w:left="5399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119"/>
        </w:tabs>
        <w:ind w:left="6119" w:hanging="360"/>
      </w:pPr>
      <w:rPr>
        <w:rFonts w:ascii="Wingdings" w:hAnsi="Wingdings" w:hint="default"/>
      </w:rPr>
    </w:lvl>
  </w:abstractNum>
  <w:abstractNum w:abstractNumId="29" w15:restartNumberingAfterBreak="0">
    <w:nsid w:val="5B686D58"/>
    <w:multiLevelType w:val="hybridMultilevel"/>
    <w:tmpl w:val="E7A41266"/>
    <w:lvl w:ilvl="0" w:tplc="ADFC11E2">
      <w:start w:val="1"/>
      <w:numFmt w:val="bullet"/>
      <w:lvlText w:val=""/>
      <w:lvlPicBulletId w:val="0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color w:val="auto"/>
      </w:rPr>
    </w:lvl>
    <w:lvl w:ilvl="1" w:tplc="282A2630">
      <w:numFmt w:val="bullet"/>
      <w:lvlText w:val="-"/>
      <w:lvlJc w:val="left"/>
      <w:pPr>
        <w:tabs>
          <w:tab w:val="num" w:pos="1079"/>
        </w:tabs>
        <w:ind w:left="1079" w:hanging="360"/>
      </w:pPr>
      <w:rPr>
        <w:rFonts w:ascii="Arial" w:eastAsia="Times New Roman" w:hAnsi="Arial" w:cs="Arial" w:hint="default"/>
      </w:rPr>
    </w:lvl>
    <w:lvl w:ilvl="2" w:tplc="04070005">
      <w:start w:val="1"/>
      <w:numFmt w:val="bullet"/>
      <w:lvlText w:val=""/>
      <w:lvlJc w:val="left"/>
      <w:pPr>
        <w:tabs>
          <w:tab w:val="num" w:pos="1799"/>
        </w:tabs>
        <w:ind w:left="1799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519"/>
        </w:tabs>
        <w:ind w:left="2519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239"/>
        </w:tabs>
        <w:ind w:left="3239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959"/>
        </w:tabs>
        <w:ind w:left="3959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679"/>
        </w:tabs>
        <w:ind w:left="4679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399"/>
        </w:tabs>
        <w:ind w:left="5399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119"/>
        </w:tabs>
        <w:ind w:left="6119" w:hanging="360"/>
      </w:pPr>
      <w:rPr>
        <w:rFonts w:ascii="Wingdings" w:hAnsi="Wingdings" w:hint="default"/>
      </w:rPr>
    </w:lvl>
  </w:abstractNum>
  <w:abstractNum w:abstractNumId="30" w15:restartNumberingAfterBreak="0">
    <w:nsid w:val="69983B4C"/>
    <w:multiLevelType w:val="hybridMultilevel"/>
    <w:tmpl w:val="3FF61866"/>
    <w:lvl w:ilvl="0" w:tplc="7F3ED97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1" w15:restartNumberingAfterBreak="0">
    <w:nsid w:val="6B5E376D"/>
    <w:multiLevelType w:val="hybridMultilevel"/>
    <w:tmpl w:val="29C60F00"/>
    <w:lvl w:ilvl="0" w:tplc="C0B4384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6F4E5953"/>
    <w:multiLevelType w:val="hybridMultilevel"/>
    <w:tmpl w:val="1C60065A"/>
    <w:lvl w:ilvl="0" w:tplc="ADFC11E2">
      <w:start w:val="1"/>
      <w:numFmt w:val="bullet"/>
      <w:lvlText w:val=""/>
      <w:lvlPicBulletId w:val="0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  <w:color w:val="auto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47C0757"/>
    <w:multiLevelType w:val="multilevel"/>
    <w:tmpl w:val="8A3237E6"/>
    <w:lvl w:ilvl="0">
      <w:start w:val="1"/>
      <w:numFmt w:val="bullet"/>
      <w:lvlText w:val=""/>
      <w:lvlJc w:val="left"/>
      <w:pPr>
        <w:tabs>
          <w:tab w:val="num" w:pos="1040"/>
        </w:tabs>
        <w:ind w:left="10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760"/>
        </w:tabs>
        <w:ind w:left="17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480"/>
        </w:tabs>
        <w:ind w:left="24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00"/>
        </w:tabs>
        <w:ind w:left="32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20"/>
        </w:tabs>
        <w:ind w:left="39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40"/>
        </w:tabs>
        <w:ind w:left="46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360"/>
        </w:tabs>
        <w:ind w:left="53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080"/>
        </w:tabs>
        <w:ind w:left="60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00"/>
        </w:tabs>
        <w:ind w:left="6800" w:hanging="360"/>
      </w:pPr>
      <w:rPr>
        <w:rFonts w:ascii="Wingdings" w:hAnsi="Wingdings" w:hint="default"/>
      </w:rPr>
    </w:lvl>
  </w:abstractNum>
  <w:abstractNum w:abstractNumId="34" w15:restartNumberingAfterBreak="0">
    <w:nsid w:val="7F1050F4"/>
    <w:multiLevelType w:val="hybridMultilevel"/>
    <w:tmpl w:val="EF0A0F8E"/>
    <w:lvl w:ilvl="0" w:tplc="C0B4384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F3B5685"/>
    <w:multiLevelType w:val="multilevel"/>
    <w:tmpl w:val="AD5AC36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8"/>
  </w:num>
  <w:num w:numId="2">
    <w:abstractNumId w:val="19"/>
  </w:num>
  <w:num w:numId="3">
    <w:abstractNumId w:val="17"/>
  </w:num>
  <w:num w:numId="4">
    <w:abstractNumId w:val="13"/>
  </w:num>
  <w:num w:numId="5">
    <w:abstractNumId w:val="0"/>
  </w:num>
  <w:num w:numId="6">
    <w:abstractNumId w:val="20"/>
  </w:num>
  <w:num w:numId="7">
    <w:abstractNumId w:val="5"/>
  </w:num>
  <w:num w:numId="8">
    <w:abstractNumId w:val="12"/>
  </w:num>
  <w:num w:numId="9">
    <w:abstractNumId w:val="6"/>
  </w:num>
  <w:num w:numId="10">
    <w:abstractNumId w:val="2"/>
  </w:num>
  <w:num w:numId="11">
    <w:abstractNumId w:val="27"/>
  </w:num>
  <w:num w:numId="12">
    <w:abstractNumId w:val="14"/>
  </w:num>
  <w:num w:numId="13">
    <w:abstractNumId w:val="8"/>
  </w:num>
  <w:num w:numId="14">
    <w:abstractNumId w:val="33"/>
  </w:num>
  <w:num w:numId="15">
    <w:abstractNumId w:val="22"/>
  </w:num>
  <w:num w:numId="16">
    <w:abstractNumId w:val="30"/>
  </w:num>
  <w:num w:numId="17">
    <w:abstractNumId w:val="10"/>
  </w:num>
  <w:num w:numId="18">
    <w:abstractNumId w:val="3"/>
  </w:num>
  <w:num w:numId="19">
    <w:abstractNumId w:val="7"/>
  </w:num>
  <w:num w:numId="20">
    <w:abstractNumId w:val="15"/>
  </w:num>
  <w:num w:numId="21">
    <w:abstractNumId w:val="1"/>
  </w:num>
  <w:num w:numId="22">
    <w:abstractNumId w:val="23"/>
  </w:num>
  <w:num w:numId="23">
    <w:abstractNumId w:val="21"/>
  </w:num>
  <w:num w:numId="24">
    <w:abstractNumId w:val="9"/>
  </w:num>
  <w:num w:numId="25">
    <w:abstractNumId w:val="11"/>
  </w:num>
  <w:num w:numId="26">
    <w:abstractNumId w:val="26"/>
  </w:num>
  <w:num w:numId="27">
    <w:abstractNumId w:val="34"/>
  </w:num>
  <w:num w:numId="28">
    <w:abstractNumId w:val="35"/>
  </w:num>
  <w:num w:numId="29">
    <w:abstractNumId w:val="31"/>
  </w:num>
  <w:num w:numId="30">
    <w:abstractNumId w:val="32"/>
  </w:num>
  <w:num w:numId="31">
    <w:abstractNumId w:val="4"/>
  </w:num>
  <w:num w:numId="32">
    <w:abstractNumId w:val="28"/>
  </w:num>
  <w:num w:numId="33">
    <w:abstractNumId w:val="24"/>
  </w:num>
  <w:num w:numId="34">
    <w:abstractNumId w:val="29"/>
  </w:num>
  <w:num w:numId="35">
    <w:abstractNumId w:val="16"/>
  </w:num>
  <w:num w:numId="36">
    <w:abstractNumId w:val="25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Бедняков Илья">
    <w15:presenceInfo w15:providerId="Windows Live" w15:userId="1e7d183bffe2ae11"/>
  </w15:person>
  <w15:person w15:author="Ilia Bedniakov">
    <w15:presenceInfo w15:providerId="None" w15:userId="Ilia Bedniakov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08"/>
  <w:autoHyphenation/>
  <w:hyphenationZone w:val="425"/>
  <w:doNotHyphenateCap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0043"/>
    <w:rsid w:val="000019FA"/>
    <w:rsid w:val="000049A5"/>
    <w:rsid w:val="00006580"/>
    <w:rsid w:val="00006586"/>
    <w:rsid w:val="00010DC3"/>
    <w:rsid w:val="00012BDC"/>
    <w:rsid w:val="00015614"/>
    <w:rsid w:val="00023382"/>
    <w:rsid w:val="000233E4"/>
    <w:rsid w:val="0002351E"/>
    <w:rsid w:val="000236CB"/>
    <w:rsid w:val="00023D5F"/>
    <w:rsid w:val="0002588D"/>
    <w:rsid w:val="0002686B"/>
    <w:rsid w:val="00031034"/>
    <w:rsid w:val="00031617"/>
    <w:rsid w:val="00031CB1"/>
    <w:rsid w:val="00033385"/>
    <w:rsid w:val="00033639"/>
    <w:rsid w:val="0003457C"/>
    <w:rsid w:val="000359B9"/>
    <w:rsid w:val="00035AFD"/>
    <w:rsid w:val="00035D4F"/>
    <w:rsid w:val="000376D1"/>
    <w:rsid w:val="00053324"/>
    <w:rsid w:val="00061C53"/>
    <w:rsid w:val="00062CBC"/>
    <w:rsid w:val="0006535A"/>
    <w:rsid w:val="00070D7C"/>
    <w:rsid w:val="0007187C"/>
    <w:rsid w:val="000756A9"/>
    <w:rsid w:val="00077F02"/>
    <w:rsid w:val="00082737"/>
    <w:rsid w:val="00082FE8"/>
    <w:rsid w:val="000854E7"/>
    <w:rsid w:val="00093412"/>
    <w:rsid w:val="0009478D"/>
    <w:rsid w:val="000A11A4"/>
    <w:rsid w:val="000A257F"/>
    <w:rsid w:val="000A7F07"/>
    <w:rsid w:val="000B43D4"/>
    <w:rsid w:val="000B79C9"/>
    <w:rsid w:val="000D69E4"/>
    <w:rsid w:val="000D7093"/>
    <w:rsid w:val="000D7519"/>
    <w:rsid w:val="000E4AF3"/>
    <w:rsid w:val="000F0131"/>
    <w:rsid w:val="001044BF"/>
    <w:rsid w:val="00117E16"/>
    <w:rsid w:val="00144875"/>
    <w:rsid w:val="001469A0"/>
    <w:rsid w:val="00155433"/>
    <w:rsid w:val="001612A6"/>
    <w:rsid w:val="00161EFF"/>
    <w:rsid w:val="0017503A"/>
    <w:rsid w:val="00175C19"/>
    <w:rsid w:val="00182227"/>
    <w:rsid w:val="00182C07"/>
    <w:rsid w:val="00183394"/>
    <w:rsid w:val="00185DA6"/>
    <w:rsid w:val="00186751"/>
    <w:rsid w:val="00193CEF"/>
    <w:rsid w:val="001A03B8"/>
    <w:rsid w:val="001A178B"/>
    <w:rsid w:val="001A3E3C"/>
    <w:rsid w:val="001A40C9"/>
    <w:rsid w:val="001B0913"/>
    <w:rsid w:val="001B15FB"/>
    <w:rsid w:val="001B1737"/>
    <w:rsid w:val="001B2D54"/>
    <w:rsid w:val="001B6218"/>
    <w:rsid w:val="001B6E96"/>
    <w:rsid w:val="001C3422"/>
    <w:rsid w:val="001C37D1"/>
    <w:rsid w:val="001C4884"/>
    <w:rsid w:val="001D0A9D"/>
    <w:rsid w:val="001D27A7"/>
    <w:rsid w:val="001D538F"/>
    <w:rsid w:val="001D7CC3"/>
    <w:rsid w:val="001E7852"/>
    <w:rsid w:val="001E7CE0"/>
    <w:rsid w:val="001F4FDE"/>
    <w:rsid w:val="00200AB5"/>
    <w:rsid w:val="00214889"/>
    <w:rsid w:val="00217721"/>
    <w:rsid w:val="00226FC5"/>
    <w:rsid w:val="00227728"/>
    <w:rsid w:val="002336B1"/>
    <w:rsid w:val="002428F4"/>
    <w:rsid w:val="00245E59"/>
    <w:rsid w:val="002659BF"/>
    <w:rsid w:val="00266323"/>
    <w:rsid w:val="00266A3F"/>
    <w:rsid w:val="00267615"/>
    <w:rsid w:val="002833EB"/>
    <w:rsid w:val="0028626B"/>
    <w:rsid w:val="00286C45"/>
    <w:rsid w:val="00287E6F"/>
    <w:rsid w:val="002912C3"/>
    <w:rsid w:val="00291637"/>
    <w:rsid w:val="0029330E"/>
    <w:rsid w:val="00293987"/>
    <w:rsid w:val="00293A81"/>
    <w:rsid w:val="002A1513"/>
    <w:rsid w:val="002A4225"/>
    <w:rsid w:val="002A7530"/>
    <w:rsid w:val="002B599F"/>
    <w:rsid w:val="002B60A5"/>
    <w:rsid w:val="002B7E6A"/>
    <w:rsid w:val="002C1C12"/>
    <w:rsid w:val="002C3055"/>
    <w:rsid w:val="002C3873"/>
    <w:rsid w:val="002C67CF"/>
    <w:rsid w:val="002D0BF5"/>
    <w:rsid w:val="002D1083"/>
    <w:rsid w:val="002D3002"/>
    <w:rsid w:val="002D45C8"/>
    <w:rsid w:val="002D4944"/>
    <w:rsid w:val="002E2606"/>
    <w:rsid w:val="002E44E2"/>
    <w:rsid w:val="002E5AC8"/>
    <w:rsid w:val="002E5B52"/>
    <w:rsid w:val="002E6F24"/>
    <w:rsid w:val="002E702A"/>
    <w:rsid w:val="002F0EA2"/>
    <w:rsid w:val="002F11C3"/>
    <w:rsid w:val="002F353C"/>
    <w:rsid w:val="00302071"/>
    <w:rsid w:val="00305080"/>
    <w:rsid w:val="003126F2"/>
    <w:rsid w:val="00312EC5"/>
    <w:rsid w:val="00313390"/>
    <w:rsid w:val="00313E92"/>
    <w:rsid w:val="003159F6"/>
    <w:rsid w:val="00320015"/>
    <w:rsid w:val="00320628"/>
    <w:rsid w:val="00325E7C"/>
    <w:rsid w:val="003303A9"/>
    <w:rsid w:val="0033182A"/>
    <w:rsid w:val="00332473"/>
    <w:rsid w:val="00343143"/>
    <w:rsid w:val="00343A06"/>
    <w:rsid w:val="003441F7"/>
    <w:rsid w:val="00345149"/>
    <w:rsid w:val="00346C01"/>
    <w:rsid w:val="00350626"/>
    <w:rsid w:val="00353FF5"/>
    <w:rsid w:val="00360AC0"/>
    <w:rsid w:val="003630E9"/>
    <w:rsid w:val="00365017"/>
    <w:rsid w:val="00370146"/>
    <w:rsid w:val="00373220"/>
    <w:rsid w:val="00374334"/>
    <w:rsid w:val="003772B1"/>
    <w:rsid w:val="00377AD4"/>
    <w:rsid w:val="00377C02"/>
    <w:rsid w:val="0038407E"/>
    <w:rsid w:val="00386D94"/>
    <w:rsid w:val="0038784A"/>
    <w:rsid w:val="00395697"/>
    <w:rsid w:val="003A2792"/>
    <w:rsid w:val="003B21ED"/>
    <w:rsid w:val="003B443D"/>
    <w:rsid w:val="003B69BB"/>
    <w:rsid w:val="003C243F"/>
    <w:rsid w:val="003C4CA1"/>
    <w:rsid w:val="003C7AAB"/>
    <w:rsid w:val="003D1CE2"/>
    <w:rsid w:val="003D218C"/>
    <w:rsid w:val="003D3ACF"/>
    <w:rsid w:val="003D5428"/>
    <w:rsid w:val="003D6549"/>
    <w:rsid w:val="003E13B4"/>
    <w:rsid w:val="003E63A6"/>
    <w:rsid w:val="003F2DE3"/>
    <w:rsid w:val="00400515"/>
    <w:rsid w:val="00402318"/>
    <w:rsid w:val="004038B1"/>
    <w:rsid w:val="00405852"/>
    <w:rsid w:val="00406FEA"/>
    <w:rsid w:val="00411B43"/>
    <w:rsid w:val="00412D3F"/>
    <w:rsid w:val="00413F8D"/>
    <w:rsid w:val="00416A2B"/>
    <w:rsid w:val="00416EFC"/>
    <w:rsid w:val="0042209D"/>
    <w:rsid w:val="004232BF"/>
    <w:rsid w:val="00425262"/>
    <w:rsid w:val="00426003"/>
    <w:rsid w:val="00426222"/>
    <w:rsid w:val="00434D2A"/>
    <w:rsid w:val="00437279"/>
    <w:rsid w:val="004372F7"/>
    <w:rsid w:val="004413A7"/>
    <w:rsid w:val="00444763"/>
    <w:rsid w:val="00444841"/>
    <w:rsid w:val="004534DE"/>
    <w:rsid w:val="00453A8F"/>
    <w:rsid w:val="00454F14"/>
    <w:rsid w:val="00462D0F"/>
    <w:rsid w:val="00463E20"/>
    <w:rsid w:val="0046456B"/>
    <w:rsid w:val="00465A2A"/>
    <w:rsid w:val="00475872"/>
    <w:rsid w:val="004759E8"/>
    <w:rsid w:val="004761DC"/>
    <w:rsid w:val="00480043"/>
    <w:rsid w:val="00480E20"/>
    <w:rsid w:val="00487DC6"/>
    <w:rsid w:val="004909E1"/>
    <w:rsid w:val="004A0F2F"/>
    <w:rsid w:val="004A1452"/>
    <w:rsid w:val="004A5FD4"/>
    <w:rsid w:val="004B238E"/>
    <w:rsid w:val="004B26F4"/>
    <w:rsid w:val="004B34AA"/>
    <w:rsid w:val="004B514F"/>
    <w:rsid w:val="004B7390"/>
    <w:rsid w:val="004C16E6"/>
    <w:rsid w:val="004C4D88"/>
    <w:rsid w:val="004D02E1"/>
    <w:rsid w:val="004D2516"/>
    <w:rsid w:val="004D2B12"/>
    <w:rsid w:val="004D48FB"/>
    <w:rsid w:val="004D5170"/>
    <w:rsid w:val="004E10D5"/>
    <w:rsid w:val="004E5D72"/>
    <w:rsid w:val="004E6BE0"/>
    <w:rsid w:val="004F42D9"/>
    <w:rsid w:val="004F653B"/>
    <w:rsid w:val="00511D47"/>
    <w:rsid w:val="00515180"/>
    <w:rsid w:val="00520A55"/>
    <w:rsid w:val="00523C97"/>
    <w:rsid w:val="005269ED"/>
    <w:rsid w:val="005345E1"/>
    <w:rsid w:val="00541B24"/>
    <w:rsid w:val="00542C0D"/>
    <w:rsid w:val="00560264"/>
    <w:rsid w:val="0056357B"/>
    <w:rsid w:val="0056579F"/>
    <w:rsid w:val="00567BB8"/>
    <w:rsid w:val="00571143"/>
    <w:rsid w:val="00574B76"/>
    <w:rsid w:val="0057749A"/>
    <w:rsid w:val="005802C9"/>
    <w:rsid w:val="0058079D"/>
    <w:rsid w:val="0058125E"/>
    <w:rsid w:val="00581C93"/>
    <w:rsid w:val="00584311"/>
    <w:rsid w:val="00584A16"/>
    <w:rsid w:val="00590AF9"/>
    <w:rsid w:val="00591A57"/>
    <w:rsid w:val="00591EC5"/>
    <w:rsid w:val="00595BC2"/>
    <w:rsid w:val="005A4DB3"/>
    <w:rsid w:val="005A5745"/>
    <w:rsid w:val="005C175C"/>
    <w:rsid w:val="005C183B"/>
    <w:rsid w:val="005C2396"/>
    <w:rsid w:val="005C24EC"/>
    <w:rsid w:val="005D43CB"/>
    <w:rsid w:val="005D494C"/>
    <w:rsid w:val="005F262A"/>
    <w:rsid w:val="005F49B8"/>
    <w:rsid w:val="006044C6"/>
    <w:rsid w:val="00616A45"/>
    <w:rsid w:val="00620C9B"/>
    <w:rsid w:val="00622744"/>
    <w:rsid w:val="00624111"/>
    <w:rsid w:val="00632671"/>
    <w:rsid w:val="006356BB"/>
    <w:rsid w:val="00646A34"/>
    <w:rsid w:val="00653995"/>
    <w:rsid w:val="00654CB6"/>
    <w:rsid w:val="00656161"/>
    <w:rsid w:val="00656474"/>
    <w:rsid w:val="006612EB"/>
    <w:rsid w:val="006646DC"/>
    <w:rsid w:val="006647AA"/>
    <w:rsid w:val="0066674C"/>
    <w:rsid w:val="00666CE5"/>
    <w:rsid w:val="00674C24"/>
    <w:rsid w:val="00675301"/>
    <w:rsid w:val="00675FAE"/>
    <w:rsid w:val="006862B9"/>
    <w:rsid w:val="00687CAB"/>
    <w:rsid w:val="00690C7D"/>
    <w:rsid w:val="0069205A"/>
    <w:rsid w:val="006944F0"/>
    <w:rsid w:val="006A18E7"/>
    <w:rsid w:val="006A5143"/>
    <w:rsid w:val="006A58C0"/>
    <w:rsid w:val="006A68A1"/>
    <w:rsid w:val="006B07E2"/>
    <w:rsid w:val="006B3878"/>
    <w:rsid w:val="006B6948"/>
    <w:rsid w:val="006C13C6"/>
    <w:rsid w:val="006C150F"/>
    <w:rsid w:val="006C2844"/>
    <w:rsid w:val="006C2D9E"/>
    <w:rsid w:val="006D538F"/>
    <w:rsid w:val="006D67CD"/>
    <w:rsid w:val="006E1D15"/>
    <w:rsid w:val="006F10CD"/>
    <w:rsid w:val="006F1D22"/>
    <w:rsid w:val="006F5B40"/>
    <w:rsid w:val="006F71DE"/>
    <w:rsid w:val="006F75A0"/>
    <w:rsid w:val="007005EB"/>
    <w:rsid w:val="0070316B"/>
    <w:rsid w:val="00707712"/>
    <w:rsid w:val="00707DA9"/>
    <w:rsid w:val="007100B6"/>
    <w:rsid w:val="007117DA"/>
    <w:rsid w:val="007126A8"/>
    <w:rsid w:val="00713A9F"/>
    <w:rsid w:val="0071798C"/>
    <w:rsid w:val="00720FDC"/>
    <w:rsid w:val="00722ECC"/>
    <w:rsid w:val="00731F3D"/>
    <w:rsid w:val="00732A8D"/>
    <w:rsid w:val="0073305C"/>
    <w:rsid w:val="00733B7E"/>
    <w:rsid w:val="0073486C"/>
    <w:rsid w:val="007375A7"/>
    <w:rsid w:val="00753FD4"/>
    <w:rsid w:val="00757AFA"/>
    <w:rsid w:val="00764C4A"/>
    <w:rsid w:val="00766EEB"/>
    <w:rsid w:val="0077001D"/>
    <w:rsid w:val="00772D0D"/>
    <w:rsid w:val="0077716A"/>
    <w:rsid w:val="00790ED4"/>
    <w:rsid w:val="007928D7"/>
    <w:rsid w:val="0079516F"/>
    <w:rsid w:val="007A1A8F"/>
    <w:rsid w:val="007A2452"/>
    <w:rsid w:val="007A63A0"/>
    <w:rsid w:val="007A772C"/>
    <w:rsid w:val="007B3B12"/>
    <w:rsid w:val="007B54AD"/>
    <w:rsid w:val="007B7B2C"/>
    <w:rsid w:val="007B7F71"/>
    <w:rsid w:val="007C0233"/>
    <w:rsid w:val="007C03DA"/>
    <w:rsid w:val="007C2550"/>
    <w:rsid w:val="007C5CEA"/>
    <w:rsid w:val="007C6B09"/>
    <w:rsid w:val="007D0188"/>
    <w:rsid w:val="007D2922"/>
    <w:rsid w:val="007D2ED0"/>
    <w:rsid w:val="007D3165"/>
    <w:rsid w:val="007D39CF"/>
    <w:rsid w:val="007D552E"/>
    <w:rsid w:val="007D6241"/>
    <w:rsid w:val="007E01ED"/>
    <w:rsid w:val="007E1065"/>
    <w:rsid w:val="007F20E2"/>
    <w:rsid w:val="008003D3"/>
    <w:rsid w:val="008019C6"/>
    <w:rsid w:val="008046B7"/>
    <w:rsid w:val="00813BA3"/>
    <w:rsid w:val="00814641"/>
    <w:rsid w:val="00816DCB"/>
    <w:rsid w:val="00822FBB"/>
    <w:rsid w:val="00827EA9"/>
    <w:rsid w:val="00831084"/>
    <w:rsid w:val="00833078"/>
    <w:rsid w:val="008363E3"/>
    <w:rsid w:val="00846937"/>
    <w:rsid w:val="00855EBF"/>
    <w:rsid w:val="00856B5B"/>
    <w:rsid w:val="00861BF3"/>
    <w:rsid w:val="008649E0"/>
    <w:rsid w:val="00866CFD"/>
    <w:rsid w:val="008675CD"/>
    <w:rsid w:val="00867D81"/>
    <w:rsid w:val="00882067"/>
    <w:rsid w:val="008822F3"/>
    <w:rsid w:val="0088305D"/>
    <w:rsid w:val="00887A0A"/>
    <w:rsid w:val="00891449"/>
    <w:rsid w:val="00896582"/>
    <w:rsid w:val="008966F4"/>
    <w:rsid w:val="00897E1E"/>
    <w:rsid w:val="008A23E4"/>
    <w:rsid w:val="008A383B"/>
    <w:rsid w:val="008B1459"/>
    <w:rsid w:val="008B3775"/>
    <w:rsid w:val="008B3E9D"/>
    <w:rsid w:val="008B540C"/>
    <w:rsid w:val="008B6875"/>
    <w:rsid w:val="008C5D92"/>
    <w:rsid w:val="008D0F49"/>
    <w:rsid w:val="008D2326"/>
    <w:rsid w:val="008D5076"/>
    <w:rsid w:val="008E22D2"/>
    <w:rsid w:val="008E3BAE"/>
    <w:rsid w:val="008E507B"/>
    <w:rsid w:val="008E533D"/>
    <w:rsid w:val="008F21BE"/>
    <w:rsid w:val="008F63D0"/>
    <w:rsid w:val="00911967"/>
    <w:rsid w:val="0091712D"/>
    <w:rsid w:val="00917ED4"/>
    <w:rsid w:val="009318A2"/>
    <w:rsid w:val="00934611"/>
    <w:rsid w:val="00935B8C"/>
    <w:rsid w:val="009412AD"/>
    <w:rsid w:val="00943DE0"/>
    <w:rsid w:val="00944D0F"/>
    <w:rsid w:val="00945704"/>
    <w:rsid w:val="00947930"/>
    <w:rsid w:val="009506B7"/>
    <w:rsid w:val="00950B6E"/>
    <w:rsid w:val="0095564C"/>
    <w:rsid w:val="00956D6C"/>
    <w:rsid w:val="00966A91"/>
    <w:rsid w:val="00967410"/>
    <w:rsid w:val="009701EA"/>
    <w:rsid w:val="0097141C"/>
    <w:rsid w:val="00976BC8"/>
    <w:rsid w:val="00982FB6"/>
    <w:rsid w:val="00984D59"/>
    <w:rsid w:val="00990CAC"/>
    <w:rsid w:val="009952C0"/>
    <w:rsid w:val="009A3104"/>
    <w:rsid w:val="009A3E08"/>
    <w:rsid w:val="009B0935"/>
    <w:rsid w:val="009B3E99"/>
    <w:rsid w:val="009B7F45"/>
    <w:rsid w:val="009C1480"/>
    <w:rsid w:val="009D3C11"/>
    <w:rsid w:val="009D6399"/>
    <w:rsid w:val="009E2DA6"/>
    <w:rsid w:val="009E3F5C"/>
    <w:rsid w:val="009F28B5"/>
    <w:rsid w:val="009F5CA6"/>
    <w:rsid w:val="009F706D"/>
    <w:rsid w:val="00A005C4"/>
    <w:rsid w:val="00A00714"/>
    <w:rsid w:val="00A00A13"/>
    <w:rsid w:val="00A06B4A"/>
    <w:rsid w:val="00A122A5"/>
    <w:rsid w:val="00A16462"/>
    <w:rsid w:val="00A165D5"/>
    <w:rsid w:val="00A24421"/>
    <w:rsid w:val="00A265D3"/>
    <w:rsid w:val="00A34AC1"/>
    <w:rsid w:val="00A375D8"/>
    <w:rsid w:val="00A43751"/>
    <w:rsid w:val="00A4720C"/>
    <w:rsid w:val="00A52188"/>
    <w:rsid w:val="00A543B0"/>
    <w:rsid w:val="00A54867"/>
    <w:rsid w:val="00A602EF"/>
    <w:rsid w:val="00A609C6"/>
    <w:rsid w:val="00A6113D"/>
    <w:rsid w:val="00A6697D"/>
    <w:rsid w:val="00A708B2"/>
    <w:rsid w:val="00A770DF"/>
    <w:rsid w:val="00A8133B"/>
    <w:rsid w:val="00A83861"/>
    <w:rsid w:val="00A930F1"/>
    <w:rsid w:val="00A95B31"/>
    <w:rsid w:val="00AA2A36"/>
    <w:rsid w:val="00AA4769"/>
    <w:rsid w:val="00AA52AE"/>
    <w:rsid w:val="00AB2910"/>
    <w:rsid w:val="00AB4299"/>
    <w:rsid w:val="00AB4484"/>
    <w:rsid w:val="00AB6C60"/>
    <w:rsid w:val="00AD70FD"/>
    <w:rsid w:val="00AE131A"/>
    <w:rsid w:val="00AE1918"/>
    <w:rsid w:val="00AE19F5"/>
    <w:rsid w:val="00AE755A"/>
    <w:rsid w:val="00AF3104"/>
    <w:rsid w:val="00AF4C67"/>
    <w:rsid w:val="00AF4DAD"/>
    <w:rsid w:val="00AF7BE8"/>
    <w:rsid w:val="00AF7C9D"/>
    <w:rsid w:val="00B04512"/>
    <w:rsid w:val="00B04A25"/>
    <w:rsid w:val="00B10DDD"/>
    <w:rsid w:val="00B120B4"/>
    <w:rsid w:val="00B16FA6"/>
    <w:rsid w:val="00B1759B"/>
    <w:rsid w:val="00B17CD5"/>
    <w:rsid w:val="00B21275"/>
    <w:rsid w:val="00B2163B"/>
    <w:rsid w:val="00B23240"/>
    <w:rsid w:val="00B23CC5"/>
    <w:rsid w:val="00B268B2"/>
    <w:rsid w:val="00B311AB"/>
    <w:rsid w:val="00B32411"/>
    <w:rsid w:val="00B371EC"/>
    <w:rsid w:val="00B375A9"/>
    <w:rsid w:val="00B41AD7"/>
    <w:rsid w:val="00B464E5"/>
    <w:rsid w:val="00B46CFA"/>
    <w:rsid w:val="00B51E48"/>
    <w:rsid w:val="00B52062"/>
    <w:rsid w:val="00B560BD"/>
    <w:rsid w:val="00B601BF"/>
    <w:rsid w:val="00B60957"/>
    <w:rsid w:val="00B61F59"/>
    <w:rsid w:val="00B635DB"/>
    <w:rsid w:val="00B64F59"/>
    <w:rsid w:val="00B70943"/>
    <w:rsid w:val="00B709EA"/>
    <w:rsid w:val="00B712B7"/>
    <w:rsid w:val="00B73395"/>
    <w:rsid w:val="00B745E4"/>
    <w:rsid w:val="00B75ED7"/>
    <w:rsid w:val="00B77691"/>
    <w:rsid w:val="00B82461"/>
    <w:rsid w:val="00B82F2B"/>
    <w:rsid w:val="00B8378B"/>
    <w:rsid w:val="00B90372"/>
    <w:rsid w:val="00B90B8C"/>
    <w:rsid w:val="00B91AD5"/>
    <w:rsid w:val="00B92BF0"/>
    <w:rsid w:val="00B94510"/>
    <w:rsid w:val="00B95D37"/>
    <w:rsid w:val="00B95E6B"/>
    <w:rsid w:val="00B9761E"/>
    <w:rsid w:val="00BA11D8"/>
    <w:rsid w:val="00BA2050"/>
    <w:rsid w:val="00BA32E9"/>
    <w:rsid w:val="00BA66E8"/>
    <w:rsid w:val="00BB72C5"/>
    <w:rsid w:val="00BB75B1"/>
    <w:rsid w:val="00BC0140"/>
    <w:rsid w:val="00BC59E7"/>
    <w:rsid w:val="00BD01C7"/>
    <w:rsid w:val="00BD043A"/>
    <w:rsid w:val="00BD0A4C"/>
    <w:rsid w:val="00BD12AE"/>
    <w:rsid w:val="00BD2C5C"/>
    <w:rsid w:val="00BD301C"/>
    <w:rsid w:val="00BE0736"/>
    <w:rsid w:val="00BE20EC"/>
    <w:rsid w:val="00BE32A9"/>
    <w:rsid w:val="00BE3619"/>
    <w:rsid w:val="00BE42B1"/>
    <w:rsid w:val="00BF5195"/>
    <w:rsid w:val="00C044D3"/>
    <w:rsid w:val="00C129F3"/>
    <w:rsid w:val="00C12C8A"/>
    <w:rsid w:val="00C20207"/>
    <w:rsid w:val="00C202BA"/>
    <w:rsid w:val="00C20B5A"/>
    <w:rsid w:val="00C22349"/>
    <w:rsid w:val="00C2344E"/>
    <w:rsid w:val="00C2424F"/>
    <w:rsid w:val="00C30736"/>
    <w:rsid w:val="00C50284"/>
    <w:rsid w:val="00C50677"/>
    <w:rsid w:val="00C52AA0"/>
    <w:rsid w:val="00C67FB9"/>
    <w:rsid w:val="00C70A46"/>
    <w:rsid w:val="00C7338E"/>
    <w:rsid w:val="00C8004B"/>
    <w:rsid w:val="00C802CF"/>
    <w:rsid w:val="00C82DB7"/>
    <w:rsid w:val="00C850C9"/>
    <w:rsid w:val="00C866D2"/>
    <w:rsid w:val="00C87AA9"/>
    <w:rsid w:val="00C90269"/>
    <w:rsid w:val="00C9543F"/>
    <w:rsid w:val="00C95D11"/>
    <w:rsid w:val="00CA133F"/>
    <w:rsid w:val="00CA35AF"/>
    <w:rsid w:val="00CA7A36"/>
    <w:rsid w:val="00CB19D9"/>
    <w:rsid w:val="00CB2D24"/>
    <w:rsid w:val="00CB2FFA"/>
    <w:rsid w:val="00CB3B28"/>
    <w:rsid w:val="00CB69A5"/>
    <w:rsid w:val="00CC0FCE"/>
    <w:rsid w:val="00CC2B47"/>
    <w:rsid w:val="00CC348E"/>
    <w:rsid w:val="00CC4EF6"/>
    <w:rsid w:val="00CC4F51"/>
    <w:rsid w:val="00CC6A0C"/>
    <w:rsid w:val="00CD2017"/>
    <w:rsid w:val="00CD2982"/>
    <w:rsid w:val="00CD4A64"/>
    <w:rsid w:val="00CE0039"/>
    <w:rsid w:val="00CE0499"/>
    <w:rsid w:val="00CF0A2B"/>
    <w:rsid w:val="00CF0EFB"/>
    <w:rsid w:val="00CF3FBF"/>
    <w:rsid w:val="00CF5087"/>
    <w:rsid w:val="00D00012"/>
    <w:rsid w:val="00D139D9"/>
    <w:rsid w:val="00D218D2"/>
    <w:rsid w:val="00D2217E"/>
    <w:rsid w:val="00D25F49"/>
    <w:rsid w:val="00D267F7"/>
    <w:rsid w:val="00D273EF"/>
    <w:rsid w:val="00D27A3F"/>
    <w:rsid w:val="00D3211D"/>
    <w:rsid w:val="00D43170"/>
    <w:rsid w:val="00D50157"/>
    <w:rsid w:val="00D60970"/>
    <w:rsid w:val="00D61C6E"/>
    <w:rsid w:val="00D62318"/>
    <w:rsid w:val="00D62E06"/>
    <w:rsid w:val="00D71BFB"/>
    <w:rsid w:val="00D72620"/>
    <w:rsid w:val="00D73599"/>
    <w:rsid w:val="00D75070"/>
    <w:rsid w:val="00D779D8"/>
    <w:rsid w:val="00D80727"/>
    <w:rsid w:val="00D808B0"/>
    <w:rsid w:val="00D84A9D"/>
    <w:rsid w:val="00D91DE7"/>
    <w:rsid w:val="00D94AFA"/>
    <w:rsid w:val="00D9549B"/>
    <w:rsid w:val="00D978D6"/>
    <w:rsid w:val="00DA55A3"/>
    <w:rsid w:val="00DB3033"/>
    <w:rsid w:val="00DB408F"/>
    <w:rsid w:val="00DB7A01"/>
    <w:rsid w:val="00DB7CD4"/>
    <w:rsid w:val="00DC19D9"/>
    <w:rsid w:val="00DC6941"/>
    <w:rsid w:val="00DC7829"/>
    <w:rsid w:val="00DD2069"/>
    <w:rsid w:val="00DD4F9F"/>
    <w:rsid w:val="00DD5BCF"/>
    <w:rsid w:val="00DD5EB1"/>
    <w:rsid w:val="00DE1EF4"/>
    <w:rsid w:val="00DE29CD"/>
    <w:rsid w:val="00DE6E60"/>
    <w:rsid w:val="00DE7A8E"/>
    <w:rsid w:val="00DF1834"/>
    <w:rsid w:val="00DF1B4A"/>
    <w:rsid w:val="00DF40CD"/>
    <w:rsid w:val="00DF4DF0"/>
    <w:rsid w:val="00E076F5"/>
    <w:rsid w:val="00E14236"/>
    <w:rsid w:val="00E17DAA"/>
    <w:rsid w:val="00E21AA5"/>
    <w:rsid w:val="00E2219C"/>
    <w:rsid w:val="00E265E0"/>
    <w:rsid w:val="00E26F6F"/>
    <w:rsid w:val="00E44491"/>
    <w:rsid w:val="00E45713"/>
    <w:rsid w:val="00E50C7E"/>
    <w:rsid w:val="00E573B5"/>
    <w:rsid w:val="00E57D77"/>
    <w:rsid w:val="00E64102"/>
    <w:rsid w:val="00E64139"/>
    <w:rsid w:val="00E66927"/>
    <w:rsid w:val="00E73A6A"/>
    <w:rsid w:val="00E744F7"/>
    <w:rsid w:val="00E77220"/>
    <w:rsid w:val="00E817B2"/>
    <w:rsid w:val="00E84420"/>
    <w:rsid w:val="00E86F0C"/>
    <w:rsid w:val="00EA4D26"/>
    <w:rsid w:val="00EA6BDD"/>
    <w:rsid w:val="00EB501F"/>
    <w:rsid w:val="00EB556E"/>
    <w:rsid w:val="00EB5A23"/>
    <w:rsid w:val="00EB5D1D"/>
    <w:rsid w:val="00EC0B5C"/>
    <w:rsid w:val="00EC4F9B"/>
    <w:rsid w:val="00ED2540"/>
    <w:rsid w:val="00ED4B7C"/>
    <w:rsid w:val="00ED6158"/>
    <w:rsid w:val="00EE584A"/>
    <w:rsid w:val="00EE5DF2"/>
    <w:rsid w:val="00EE65C2"/>
    <w:rsid w:val="00EF0A90"/>
    <w:rsid w:val="00F006F6"/>
    <w:rsid w:val="00F02D10"/>
    <w:rsid w:val="00F040A8"/>
    <w:rsid w:val="00F06673"/>
    <w:rsid w:val="00F070B3"/>
    <w:rsid w:val="00F10BDF"/>
    <w:rsid w:val="00F11D03"/>
    <w:rsid w:val="00F1468A"/>
    <w:rsid w:val="00F2493B"/>
    <w:rsid w:val="00F26899"/>
    <w:rsid w:val="00F26DBA"/>
    <w:rsid w:val="00F339E0"/>
    <w:rsid w:val="00F3681F"/>
    <w:rsid w:val="00F37734"/>
    <w:rsid w:val="00F44894"/>
    <w:rsid w:val="00F44ECC"/>
    <w:rsid w:val="00F468C7"/>
    <w:rsid w:val="00F47444"/>
    <w:rsid w:val="00F50578"/>
    <w:rsid w:val="00F52853"/>
    <w:rsid w:val="00F52917"/>
    <w:rsid w:val="00F52D48"/>
    <w:rsid w:val="00F62C87"/>
    <w:rsid w:val="00F7385F"/>
    <w:rsid w:val="00F755EA"/>
    <w:rsid w:val="00F805CA"/>
    <w:rsid w:val="00F825F5"/>
    <w:rsid w:val="00F84EB8"/>
    <w:rsid w:val="00F8760F"/>
    <w:rsid w:val="00F90955"/>
    <w:rsid w:val="00F91146"/>
    <w:rsid w:val="00F914DA"/>
    <w:rsid w:val="00F970F0"/>
    <w:rsid w:val="00F97523"/>
    <w:rsid w:val="00FB234B"/>
    <w:rsid w:val="00FB37B3"/>
    <w:rsid w:val="00FB5735"/>
    <w:rsid w:val="00FC56BE"/>
    <w:rsid w:val="00FD0CFE"/>
    <w:rsid w:val="00FD2B09"/>
    <w:rsid w:val="00FD392D"/>
    <w:rsid w:val="00FD50CE"/>
    <w:rsid w:val="00FD64BF"/>
    <w:rsid w:val="00FD73BD"/>
    <w:rsid w:val="00FE0D68"/>
    <w:rsid w:val="00FE119B"/>
    <w:rsid w:val="00FE2120"/>
    <w:rsid w:val="00FE4EC9"/>
    <w:rsid w:val="00FE5F52"/>
    <w:rsid w:val="00FF1009"/>
    <w:rsid w:val="00FF23D5"/>
    <w:rsid w:val="00FF5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6249248"/>
  <w15:docId w15:val="{0BE5E4B1-F887-4409-9243-3962F078B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4C24"/>
    <w:pPr>
      <w:spacing w:before="80" w:after="80"/>
    </w:pPr>
    <w:rPr>
      <w:rFonts w:ascii="Arial" w:hAnsi="Arial"/>
      <w:szCs w:val="24"/>
    </w:rPr>
  </w:style>
  <w:style w:type="paragraph" w:styleId="1">
    <w:name w:val="heading 1"/>
    <w:basedOn w:val="a"/>
    <w:next w:val="a"/>
    <w:autoRedefine/>
    <w:qFormat/>
    <w:rsid w:val="004B238E"/>
    <w:pPr>
      <w:keepNext/>
      <w:numPr>
        <w:numId w:val="2"/>
      </w:numPr>
      <w:spacing w:before="240" w:after="60"/>
      <w:outlineLvl w:val="0"/>
      <w:pPrChange w:id="0" w:author="Бедняков Илья" w:date="2018-10-03T15:58:00Z">
        <w:pPr>
          <w:keepNext/>
          <w:numPr>
            <w:numId w:val="2"/>
          </w:numPr>
          <w:tabs>
            <w:tab w:val="num" w:pos="567"/>
          </w:tabs>
          <w:spacing w:before="240" w:after="60"/>
          <w:ind w:left="567" w:hanging="567"/>
          <w:outlineLvl w:val="0"/>
        </w:pPr>
      </w:pPrChange>
    </w:pPr>
    <w:rPr>
      <w:rFonts w:cs="Arial"/>
      <w:b/>
      <w:bCs/>
      <w:kern w:val="32"/>
      <w:sz w:val="36"/>
      <w:szCs w:val="32"/>
      <w:rPrChange w:id="0" w:author="Бедняков Илья" w:date="2018-10-03T15:58:00Z">
        <w:rPr>
          <w:rFonts w:ascii="Arial" w:hAnsi="Arial" w:cs="Arial"/>
          <w:b/>
          <w:bCs/>
          <w:kern w:val="32"/>
          <w:sz w:val="36"/>
          <w:szCs w:val="32"/>
          <w:lang w:val="de-DE" w:eastAsia="de-DE" w:bidi="ar-SA"/>
        </w:rPr>
      </w:rPrChange>
    </w:rPr>
  </w:style>
  <w:style w:type="paragraph" w:styleId="2">
    <w:name w:val="heading 2"/>
    <w:basedOn w:val="1"/>
    <w:next w:val="a"/>
    <w:link w:val="20"/>
    <w:autoRedefine/>
    <w:qFormat/>
    <w:rsid w:val="00F50578"/>
    <w:pPr>
      <w:numPr>
        <w:ilvl w:val="1"/>
      </w:numPr>
      <w:tabs>
        <w:tab w:val="left" w:pos="720"/>
      </w:tabs>
      <w:spacing w:before="120" w:after="120"/>
      <w:outlineLvl w:val="1"/>
    </w:pPr>
    <w:rPr>
      <w:sz w:val="28"/>
      <w:szCs w:val="28"/>
      <w:lang w:val="en-GB"/>
    </w:rPr>
  </w:style>
  <w:style w:type="paragraph" w:styleId="3">
    <w:name w:val="heading 3"/>
    <w:basedOn w:val="a"/>
    <w:next w:val="a"/>
    <w:autoRedefine/>
    <w:qFormat/>
    <w:rsid w:val="00395697"/>
    <w:pPr>
      <w:keepNext/>
      <w:numPr>
        <w:ilvl w:val="2"/>
        <w:numId w:val="2"/>
      </w:numPr>
      <w:spacing w:before="240" w:after="60"/>
      <w:outlineLvl w:val="2"/>
    </w:pPr>
    <w:rPr>
      <w:rFonts w:cs="Arial"/>
      <w:b/>
      <w:bCs/>
      <w:sz w:val="24"/>
      <w:szCs w:val="26"/>
    </w:rPr>
  </w:style>
  <w:style w:type="paragraph" w:styleId="4">
    <w:name w:val="heading 4"/>
    <w:basedOn w:val="a"/>
    <w:next w:val="a"/>
    <w:qFormat/>
    <w:rsid w:val="00266A3F"/>
    <w:pPr>
      <w:keepNext/>
      <w:numPr>
        <w:ilvl w:val="3"/>
        <w:numId w:val="2"/>
      </w:numPr>
      <w:spacing w:before="240" w:after="60"/>
      <w:outlineLvl w:val="3"/>
    </w:pPr>
    <w:rPr>
      <w:b/>
      <w:bCs/>
      <w:szCs w:val="28"/>
    </w:rPr>
  </w:style>
  <w:style w:type="paragraph" w:styleId="5">
    <w:name w:val="heading 5"/>
    <w:basedOn w:val="a"/>
    <w:next w:val="a"/>
    <w:qFormat/>
    <w:rsid w:val="00654CB6"/>
    <w:pPr>
      <w:numPr>
        <w:ilvl w:val="4"/>
        <w:numId w:val="2"/>
      </w:numPr>
      <w:spacing w:before="240" w:after="60"/>
      <w:outlineLvl w:val="4"/>
    </w:pPr>
    <w:rPr>
      <w:b/>
      <w:bCs/>
      <w:iCs/>
      <w:szCs w:val="26"/>
    </w:rPr>
  </w:style>
  <w:style w:type="paragraph" w:styleId="6">
    <w:name w:val="heading 6"/>
    <w:basedOn w:val="a"/>
    <w:next w:val="a"/>
    <w:qFormat/>
    <w:rsid w:val="00654CB6"/>
    <w:pPr>
      <w:numPr>
        <w:ilvl w:val="5"/>
        <w:numId w:val="2"/>
      </w:numPr>
      <w:spacing w:before="240" w:after="60"/>
      <w:outlineLvl w:val="5"/>
    </w:pPr>
    <w:rPr>
      <w:b/>
      <w:bCs/>
      <w:szCs w:val="22"/>
    </w:rPr>
  </w:style>
  <w:style w:type="paragraph" w:styleId="7">
    <w:name w:val="heading 7"/>
    <w:basedOn w:val="a"/>
    <w:next w:val="a"/>
    <w:qFormat/>
    <w:rsid w:val="00654CB6"/>
    <w:pPr>
      <w:numPr>
        <w:ilvl w:val="6"/>
        <w:numId w:val="2"/>
      </w:numPr>
      <w:spacing w:before="240" w:after="60"/>
      <w:outlineLvl w:val="6"/>
    </w:pPr>
    <w:rPr>
      <w:b/>
    </w:rPr>
  </w:style>
  <w:style w:type="paragraph" w:styleId="8">
    <w:name w:val="heading 8"/>
    <w:basedOn w:val="a"/>
    <w:next w:val="a"/>
    <w:qFormat/>
    <w:rsid w:val="00654CB6"/>
    <w:pPr>
      <w:numPr>
        <w:ilvl w:val="7"/>
        <w:numId w:val="2"/>
      </w:numPr>
      <w:spacing w:before="240" w:after="60"/>
      <w:outlineLvl w:val="7"/>
    </w:pPr>
    <w:rPr>
      <w:b/>
      <w:iCs/>
    </w:rPr>
  </w:style>
  <w:style w:type="paragraph" w:styleId="9">
    <w:name w:val="heading 9"/>
    <w:basedOn w:val="a"/>
    <w:next w:val="a"/>
    <w:qFormat/>
    <w:rsid w:val="00654CB6"/>
    <w:pPr>
      <w:numPr>
        <w:ilvl w:val="8"/>
        <w:numId w:val="2"/>
      </w:numPr>
      <w:spacing w:before="240" w:after="60"/>
      <w:outlineLvl w:val="8"/>
    </w:pPr>
    <w:rPr>
      <w:rFonts w:cs="Arial"/>
      <w:b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144875"/>
    <w:pPr>
      <w:spacing w:before="80" w:after="8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rsid w:val="004E5D72"/>
    <w:pPr>
      <w:tabs>
        <w:tab w:val="center" w:pos="4536"/>
        <w:tab w:val="right" w:pos="9072"/>
      </w:tabs>
    </w:pPr>
  </w:style>
  <w:style w:type="paragraph" w:styleId="a5">
    <w:name w:val="footer"/>
    <w:basedOn w:val="a"/>
    <w:rsid w:val="004E5D72"/>
    <w:pPr>
      <w:tabs>
        <w:tab w:val="center" w:pos="4536"/>
        <w:tab w:val="right" w:pos="9072"/>
      </w:tabs>
    </w:pPr>
  </w:style>
  <w:style w:type="paragraph" w:styleId="a6">
    <w:name w:val="caption"/>
    <w:basedOn w:val="a"/>
    <w:next w:val="a"/>
    <w:qFormat/>
    <w:rsid w:val="00286C45"/>
    <w:rPr>
      <w:b/>
      <w:bCs/>
      <w:szCs w:val="20"/>
    </w:rPr>
  </w:style>
  <w:style w:type="paragraph" w:customStyle="1" w:styleId="Beschriftung8pt">
    <w:name w:val="Beschriftung 8 pt"/>
    <w:basedOn w:val="a6"/>
    <w:next w:val="a6"/>
    <w:rsid w:val="00B04512"/>
    <w:rPr>
      <w:sz w:val="16"/>
    </w:rPr>
  </w:style>
  <w:style w:type="paragraph" w:styleId="10">
    <w:name w:val="toc 1"/>
    <w:basedOn w:val="a"/>
    <w:next w:val="a"/>
    <w:autoRedefine/>
    <w:semiHidden/>
    <w:rsid w:val="00654CB6"/>
  </w:style>
  <w:style w:type="character" w:styleId="a7">
    <w:name w:val="Hyperlink"/>
    <w:basedOn w:val="a0"/>
    <w:rsid w:val="00654CB6"/>
    <w:rPr>
      <w:color w:val="0000FF"/>
      <w:u w:val="single"/>
    </w:rPr>
  </w:style>
  <w:style w:type="paragraph" w:styleId="a8">
    <w:name w:val="Title"/>
    <w:basedOn w:val="a"/>
    <w:qFormat/>
    <w:rsid w:val="00654CB6"/>
    <w:pPr>
      <w:outlineLvl w:val="0"/>
    </w:pPr>
    <w:rPr>
      <w:rFonts w:cs="Arial"/>
      <w:b/>
      <w:bCs/>
      <w:kern w:val="28"/>
      <w:sz w:val="28"/>
      <w:szCs w:val="32"/>
    </w:rPr>
  </w:style>
  <w:style w:type="character" w:customStyle="1" w:styleId="20">
    <w:name w:val="Заголовок 2 Знак"/>
    <w:basedOn w:val="a0"/>
    <w:link w:val="2"/>
    <w:rsid w:val="001A40C9"/>
    <w:rPr>
      <w:rFonts w:ascii="Arial" w:hAnsi="Arial" w:cs="Arial"/>
      <w:b/>
      <w:bCs/>
      <w:kern w:val="32"/>
      <w:sz w:val="28"/>
      <w:szCs w:val="28"/>
      <w:lang w:val="en-GB" w:eastAsia="de-DE" w:bidi="ar-SA"/>
    </w:rPr>
  </w:style>
  <w:style w:type="paragraph" w:styleId="21">
    <w:name w:val="toc 2"/>
    <w:basedOn w:val="a"/>
    <w:next w:val="a"/>
    <w:autoRedefine/>
    <w:semiHidden/>
    <w:rsid w:val="00CB2FFA"/>
    <w:pPr>
      <w:ind w:left="200"/>
    </w:pPr>
  </w:style>
  <w:style w:type="paragraph" w:styleId="30">
    <w:name w:val="toc 3"/>
    <w:basedOn w:val="a"/>
    <w:next w:val="a"/>
    <w:autoRedefine/>
    <w:semiHidden/>
    <w:rsid w:val="00CB2FFA"/>
    <w:pPr>
      <w:ind w:left="400"/>
    </w:pPr>
  </w:style>
  <w:style w:type="paragraph" w:styleId="a9">
    <w:name w:val="table of figures"/>
    <w:basedOn w:val="a"/>
    <w:next w:val="a"/>
    <w:semiHidden/>
    <w:rsid w:val="00305080"/>
  </w:style>
  <w:style w:type="paragraph" w:styleId="40">
    <w:name w:val="toc 4"/>
    <w:basedOn w:val="a"/>
    <w:next w:val="a"/>
    <w:autoRedefine/>
    <w:semiHidden/>
    <w:rsid w:val="00EC4F9B"/>
    <w:pPr>
      <w:ind w:left="600"/>
    </w:pPr>
  </w:style>
  <w:style w:type="paragraph" w:customStyle="1" w:styleId="XABSpacerFooterExt">
    <w:name w:val="_XAB_SpacerFooterExt"/>
    <w:basedOn w:val="a"/>
    <w:uiPriority w:val="90"/>
    <w:rsid w:val="00C802CF"/>
    <w:pPr>
      <w:widowControl w:val="0"/>
      <w:spacing w:before="0" w:after="0"/>
    </w:pPr>
    <w:rPr>
      <w:noProof/>
      <w:sz w:val="4"/>
      <w:szCs w:val="20"/>
    </w:rPr>
  </w:style>
  <w:style w:type="paragraph" w:customStyle="1" w:styleId="XABSpacerFooterInt">
    <w:name w:val="_XAB_SpacerFooterInt"/>
    <w:basedOn w:val="a"/>
    <w:uiPriority w:val="90"/>
    <w:rsid w:val="00C802CF"/>
    <w:pPr>
      <w:widowControl w:val="0"/>
      <w:spacing w:before="200" w:after="0"/>
    </w:pPr>
    <w:rPr>
      <w:sz w:val="4"/>
      <w:szCs w:val="20"/>
    </w:rPr>
  </w:style>
  <w:style w:type="paragraph" w:customStyle="1" w:styleId="XACStandardFooter001">
    <w:name w:val="_XAC_StandardFooter001"/>
    <w:basedOn w:val="a"/>
    <w:uiPriority w:val="90"/>
    <w:rsid w:val="00C802CF"/>
    <w:pPr>
      <w:widowControl w:val="0"/>
      <w:spacing w:before="0" w:after="0"/>
    </w:pPr>
    <w:rPr>
      <w:sz w:val="14"/>
      <w:szCs w:val="20"/>
    </w:rPr>
  </w:style>
  <w:style w:type="paragraph" w:customStyle="1" w:styleId="XACStandardFooterNarrow">
    <w:name w:val="_XAC_StandardFooterNarrow"/>
    <w:basedOn w:val="a"/>
    <w:uiPriority w:val="90"/>
    <w:rsid w:val="00C802CF"/>
    <w:pPr>
      <w:widowControl w:val="0"/>
      <w:spacing w:before="40" w:after="40"/>
    </w:pPr>
    <w:rPr>
      <w:rFonts w:ascii="Arial Narrow" w:hAnsi="Arial Narrow"/>
      <w:noProof/>
      <w:sz w:val="12"/>
      <w:szCs w:val="20"/>
    </w:rPr>
  </w:style>
  <w:style w:type="paragraph" w:styleId="aa">
    <w:name w:val="List Paragraph"/>
    <w:basedOn w:val="a"/>
    <w:uiPriority w:val="34"/>
    <w:qFormat/>
    <w:rsid w:val="00976BC8"/>
    <w:pPr>
      <w:ind w:left="720"/>
      <w:contextualSpacing/>
    </w:pPr>
  </w:style>
  <w:style w:type="character" w:styleId="ab">
    <w:name w:val="annotation reference"/>
    <w:basedOn w:val="a0"/>
    <w:semiHidden/>
    <w:unhideWhenUsed/>
    <w:rsid w:val="00082737"/>
    <w:rPr>
      <w:sz w:val="16"/>
      <w:szCs w:val="16"/>
    </w:rPr>
  </w:style>
  <w:style w:type="paragraph" w:styleId="ac">
    <w:name w:val="annotation text"/>
    <w:basedOn w:val="a"/>
    <w:link w:val="ad"/>
    <w:semiHidden/>
    <w:unhideWhenUsed/>
    <w:rsid w:val="00082737"/>
    <w:rPr>
      <w:szCs w:val="20"/>
    </w:rPr>
  </w:style>
  <w:style w:type="character" w:customStyle="1" w:styleId="ad">
    <w:name w:val="Текст примечания Знак"/>
    <w:basedOn w:val="a0"/>
    <w:link w:val="ac"/>
    <w:semiHidden/>
    <w:rsid w:val="00082737"/>
    <w:rPr>
      <w:rFonts w:ascii="Arial" w:hAnsi="Arial"/>
    </w:rPr>
  </w:style>
  <w:style w:type="paragraph" w:styleId="ae">
    <w:name w:val="annotation subject"/>
    <w:basedOn w:val="ac"/>
    <w:next w:val="ac"/>
    <w:link w:val="af"/>
    <w:semiHidden/>
    <w:unhideWhenUsed/>
    <w:rsid w:val="00082737"/>
    <w:rPr>
      <w:b/>
      <w:bCs/>
    </w:rPr>
  </w:style>
  <w:style w:type="character" w:customStyle="1" w:styleId="af">
    <w:name w:val="Тема примечания Знак"/>
    <w:basedOn w:val="ad"/>
    <w:link w:val="ae"/>
    <w:semiHidden/>
    <w:rsid w:val="00082737"/>
    <w:rPr>
      <w:rFonts w:ascii="Arial" w:hAnsi="Arial"/>
      <w:b/>
      <w:bCs/>
    </w:rPr>
  </w:style>
  <w:style w:type="paragraph" w:styleId="af0">
    <w:name w:val="Balloon Text"/>
    <w:basedOn w:val="a"/>
    <w:link w:val="af1"/>
    <w:semiHidden/>
    <w:unhideWhenUsed/>
    <w:rsid w:val="00082737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semiHidden/>
    <w:rsid w:val="0008273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lia\Downloads\FO099%20Testplanung.dotm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CFF20B9-5A4E-4811-BC5E-ACC1B76551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FO099 Testplanung.dotm</Template>
  <TotalTime>0</TotalTime>
  <Pages>16</Pages>
  <Words>2303</Words>
  <Characters>14514</Characters>
  <Application>Microsoft Office Word</Application>
  <DocSecurity>0</DocSecurity>
  <Lines>120</Lines>
  <Paragraphs>33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FO097 Pflichtenheft</vt:lpstr>
      <vt:lpstr>FO097 Pflichtenheft</vt:lpstr>
    </vt:vector>
  </TitlesOfParts>
  <Company>hsh-systeme für prozess-IT gmbh</Company>
  <LinksUpToDate>false</LinksUpToDate>
  <CharactersWithSpaces>16784</CharactersWithSpaces>
  <SharedDoc>false</SharedDoc>
  <HLinks>
    <vt:vector size="306" baseType="variant">
      <vt:variant>
        <vt:i4>1769530</vt:i4>
      </vt:variant>
      <vt:variant>
        <vt:i4>305</vt:i4>
      </vt:variant>
      <vt:variant>
        <vt:i4>0</vt:i4>
      </vt:variant>
      <vt:variant>
        <vt:i4>5</vt:i4>
      </vt:variant>
      <vt:variant>
        <vt:lpwstr/>
      </vt:variant>
      <vt:variant>
        <vt:lpwstr>_Toc308789926</vt:lpwstr>
      </vt:variant>
      <vt:variant>
        <vt:i4>1769530</vt:i4>
      </vt:variant>
      <vt:variant>
        <vt:i4>299</vt:i4>
      </vt:variant>
      <vt:variant>
        <vt:i4>0</vt:i4>
      </vt:variant>
      <vt:variant>
        <vt:i4>5</vt:i4>
      </vt:variant>
      <vt:variant>
        <vt:lpwstr/>
      </vt:variant>
      <vt:variant>
        <vt:lpwstr>_Toc308789925</vt:lpwstr>
      </vt:variant>
      <vt:variant>
        <vt:i4>1769530</vt:i4>
      </vt:variant>
      <vt:variant>
        <vt:i4>293</vt:i4>
      </vt:variant>
      <vt:variant>
        <vt:i4>0</vt:i4>
      </vt:variant>
      <vt:variant>
        <vt:i4>5</vt:i4>
      </vt:variant>
      <vt:variant>
        <vt:lpwstr/>
      </vt:variant>
      <vt:variant>
        <vt:lpwstr>_Toc308789924</vt:lpwstr>
      </vt:variant>
      <vt:variant>
        <vt:i4>1769530</vt:i4>
      </vt:variant>
      <vt:variant>
        <vt:i4>287</vt:i4>
      </vt:variant>
      <vt:variant>
        <vt:i4>0</vt:i4>
      </vt:variant>
      <vt:variant>
        <vt:i4>5</vt:i4>
      </vt:variant>
      <vt:variant>
        <vt:lpwstr/>
      </vt:variant>
      <vt:variant>
        <vt:lpwstr>_Toc308789923</vt:lpwstr>
      </vt:variant>
      <vt:variant>
        <vt:i4>1769530</vt:i4>
      </vt:variant>
      <vt:variant>
        <vt:i4>281</vt:i4>
      </vt:variant>
      <vt:variant>
        <vt:i4>0</vt:i4>
      </vt:variant>
      <vt:variant>
        <vt:i4>5</vt:i4>
      </vt:variant>
      <vt:variant>
        <vt:lpwstr/>
      </vt:variant>
      <vt:variant>
        <vt:lpwstr>_Toc308789922</vt:lpwstr>
      </vt:variant>
      <vt:variant>
        <vt:i4>1769530</vt:i4>
      </vt:variant>
      <vt:variant>
        <vt:i4>275</vt:i4>
      </vt:variant>
      <vt:variant>
        <vt:i4>0</vt:i4>
      </vt:variant>
      <vt:variant>
        <vt:i4>5</vt:i4>
      </vt:variant>
      <vt:variant>
        <vt:lpwstr/>
      </vt:variant>
      <vt:variant>
        <vt:lpwstr>_Toc308789921</vt:lpwstr>
      </vt:variant>
      <vt:variant>
        <vt:i4>1769530</vt:i4>
      </vt:variant>
      <vt:variant>
        <vt:i4>269</vt:i4>
      </vt:variant>
      <vt:variant>
        <vt:i4>0</vt:i4>
      </vt:variant>
      <vt:variant>
        <vt:i4>5</vt:i4>
      </vt:variant>
      <vt:variant>
        <vt:lpwstr/>
      </vt:variant>
      <vt:variant>
        <vt:lpwstr>_Toc308789920</vt:lpwstr>
      </vt:variant>
      <vt:variant>
        <vt:i4>1572922</vt:i4>
      </vt:variant>
      <vt:variant>
        <vt:i4>263</vt:i4>
      </vt:variant>
      <vt:variant>
        <vt:i4>0</vt:i4>
      </vt:variant>
      <vt:variant>
        <vt:i4>5</vt:i4>
      </vt:variant>
      <vt:variant>
        <vt:lpwstr/>
      </vt:variant>
      <vt:variant>
        <vt:lpwstr>_Toc308789919</vt:lpwstr>
      </vt:variant>
      <vt:variant>
        <vt:i4>1572922</vt:i4>
      </vt:variant>
      <vt:variant>
        <vt:i4>257</vt:i4>
      </vt:variant>
      <vt:variant>
        <vt:i4>0</vt:i4>
      </vt:variant>
      <vt:variant>
        <vt:i4>5</vt:i4>
      </vt:variant>
      <vt:variant>
        <vt:lpwstr/>
      </vt:variant>
      <vt:variant>
        <vt:lpwstr>_Toc308789918</vt:lpwstr>
      </vt:variant>
      <vt:variant>
        <vt:i4>1572922</vt:i4>
      </vt:variant>
      <vt:variant>
        <vt:i4>251</vt:i4>
      </vt:variant>
      <vt:variant>
        <vt:i4>0</vt:i4>
      </vt:variant>
      <vt:variant>
        <vt:i4>5</vt:i4>
      </vt:variant>
      <vt:variant>
        <vt:lpwstr/>
      </vt:variant>
      <vt:variant>
        <vt:lpwstr>_Toc308789917</vt:lpwstr>
      </vt:variant>
      <vt:variant>
        <vt:i4>1572922</vt:i4>
      </vt:variant>
      <vt:variant>
        <vt:i4>245</vt:i4>
      </vt:variant>
      <vt:variant>
        <vt:i4>0</vt:i4>
      </vt:variant>
      <vt:variant>
        <vt:i4>5</vt:i4>
      </vt:variant>
      <vt:variant>
        <vt:lpwstr/>
      </vt:variant>
      <vt:variant>
        <vt:lpwstr>_Toc308789916</vt:lpwstr>
      </vt:variant>
      <vt:variant>
        <vt:i4>1572922</vt:i4>
      </vt:variant>
      <vt:variant>
        <vt:i4>239</vt:i4>
      </vt:variant>
      <vt:variant>
        <vt:i4>0</vt:i4>
      </vt:variant>
      <vt:variant>
        <vt:i4>5</vt:i4>
      </vt:variant>
      <vt:variant>
        <vt:lpwstr/>
      </vt:variant>
      <vt:variant>
        <vt:lpwstr>_Toc308789915</vt:lpwstr>
      </vt:variant>
      <vt:variant>
        <vt:i4>1572922</vt:i4>
      </vt:variant>
      <vt:variant>
        <vt:i4>233</vt:i4>
      </vt:variant>
      <vt:variant>
        <vt:i4>0</vt:i4>
      </vt:variant>
      <vt:variant>
        <vt:i4>5</vt:i4>
      </vt:variant>
      <vt:variant>
        <vt:lpwstr/>
      </vt:variant>
      <vt:variant>
        <vt:lpwstr>_Toc308789914</vt:lpwstr>
      </vt:variant>
      <vt:variant>
        <vt:i4>1572922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_Toc308789913</vt:lpwstr>
      </vt:variant>
      <vt:variant>
        <vt:i4>1572922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_Toc308789912</vt:lpwstr>
      </vt:variant>
      <vt:variant>
        <vt:i4>1572922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_Toc308789911</vt:lpwstr>
      </vt:variant>
      <vt:variant>
        <vt:i4>1572922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_Toc308789910</vt:lpwstr>
      </vt:variant>
      <vt:variant>
        <vt:i4>1638458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_Toc308789909</vt:lpwstr>
      </vt:variant>
      <vt:variant>
        <vt:i4>1638458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_Toc308789908</vt:lpwstr>
      </vt:variant>
      <vt:variant>
        <vt:i4>1638458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_Toc308789907</vt:lpwstr>
      </vt:variant>
      <vt:variant>
        <vt:i4>1638458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_Toc308789906</vt:lpwstr>
      </vt:variant>
      <vt:variant>
        <vt:i4>1638458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_Toc308789905</vt:lpwstr>
      </vt:variant>
      <vt:variant>
        <vt:i4>1638458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_Toc308789904</vt:lpwstr>
      </vt:variant>
      <vt:variant>
        <vt:i4>1638458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_Toc308789903</vt:lpwstr>
      </vt:variant>
      <vt:variant>
        <vt:i4>1638458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_Toc308789902</vt:lpwstr>
      </vt:variant>
      <vt:variant>
        <vt:i4>1638458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_Toc308789901</vt:lpwstr>
      </vt:variant>
      <vt:variant>
        <vt:i4>1638458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_Toc308789900</vt:lpwstr>
      </vt:variant>
      <vt:variant>
        <vt:i4>1048635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_Toc308789899</vt:lpwstr>
      </vt:variant>
      <vt:variant>
        <vt:i4>1048635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_Toc308789898</vt:lpwstr>
      </vt:variant>
      <vt:variant>
        <vt:i4>1048635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_Toc308789897</vt:lpwstr>
      </vt:variant>
      <vt:variant>
        <vt:i4>1048635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_Toc308789896</vt:lpwstr>
      </vt:variant>
      <vt:variant>
        <vt:i4>1048635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_Toc308789895</vt:lpwstr>
      </vt:variant>
      <vt:variant>
        <vt:i4>1048635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_Toc308789894</vt:lpwstr>
      </vt:variant>
      <vt:variant>
        <vt:i4>1048635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_Toc308789893</vt:lpwstr>
      </vt:variant>
      <vt:variant>
        <vt:i4>1048635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_Toc308789892</vt:lpwstr>
      </vt:variant>
      <vt:variant>
        <vt:i4>1048635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_Toc308789891</vt:lpwstr>
      </vt:variant>
      <vt:variant>
        <vt:i4>1048635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_Toc308789890</vt:lpwstr>
      </vt:variant>
      <vt:variant>
        <vt:i4>1114171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_Toc308789889</vt:lpwstr>
      </vt:variant>
      <vt:variant>
        <vt:i4>1114171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_Toc308789888</vt:lpwstr>
      </vt:variant>
      <vt:variant>
        <vt:i4>1114171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_Toc308789887</vt:lpwstr>
      </vt:variant>
      <vt:variant>
        <vt:i4>1114171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_Toc308789886</vt:lpwstr>
      </vt:variant>
      <vt:variant>
        <vt:i4>1114171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_Toc308789885</vt:lpwstr>
      </vt:variant>
      <vt:variant>
        <vt:i4>1114171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_Toc308789884</vt:lpwstr>
      </vt:variant>
      <vt:variant>
        <vt:i4>1114171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_Toc308789883</vt:lpwstr>
      </vt:variant>
      <vt:variant>
        <vt:i4>1114171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_Toc308789882</vt:lpwstr>
      </vt:variant>
      <vt:variant>
        <vt:i4>1114171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_Toc308789881</vt:lpwstr>
      </vt:variant>
      <vt:variant>
        <vt:i4>1114171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_Toc308789880</vt:lpwstr>
      </vt:variant>
      <vt:variant>
        <vt:i4>1966139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_Toc308789879</vt:lpwstr>
      </vt:variant>
      <vt:variant>
        <vt:i4>1966139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_Toc308789878</vt:lpwstr>
      </vt:variant>
      <vt:variant>
        <vt:i4>1966139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_Toc308789877</vt:lpwstr>
      </vt:variant>
      <vt:variant>
        <vt:i4>1966139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_Toc308789876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FO097 Pflichtenheft</dc:title>
  <dc:creator>Ilia Bedniakov</dc:creator>
  <cp:keywords>---</cp:keywords>
  <dc:description>1.0</dc:description>
  <cp:lastModifiedBy>Ilia Bedniakov</cp:lastModifiedBy>
  <cp:revision>13</cp:revision>
  <dcterms:created xsi:type="dcterms:W3CDTF">2018-10-03T12:39:00Z</dcterms:created>
  <dcterms:modified xsi:type="dcterms:W3CDTF">2018-10-04T12:26:00Z</dcterms:modified>
</cp:coreProperties>
</file>