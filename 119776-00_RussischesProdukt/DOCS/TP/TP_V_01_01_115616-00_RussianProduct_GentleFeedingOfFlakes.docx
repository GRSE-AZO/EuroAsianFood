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7456" w14:textId="77777777" w:rsidR="00F90955" w:rsidRPr="00395697" w:rsidRDefault="00286C45" w:rsidP="008F21BE">
      <w:pPr>
        <w:pStyle w:val="a8"/>
      </w:pPr>
      <w:bookmarkStart w:id="0" w:name="_Toc308789876"/>
      <w:r w:rsidRPr="00395697">
        <w:t>Freigabe</w:t>
      </w:r>
      <w:bookmarkEnd w:id="0"/>
    </w:p>
    <w:tbl>
      <w:tblPr>
        <w:tblStyle w:val="a3"/>
        <w:tblW w:w="0" w:type="auto"/>
        <w:tblLook w:val="01E0" w:firstRow="1" w:lastRow="1" w:firstColumn="1" w:lastColumn="1" w:noHBand="0" w:noVBand="0"/>
      </w:tblPr>
      <w:tblGrid>
        <w:gridCol w:w="1813"/>
        <w:gridCol w:w="1814"/>
        <w:gridCol w:w="2038"/>
        <w:gridCol w:w="1612"/>
        <w:gridCol w:w="2067"/>
      </w:tblGrid>
      <w:tr w:rsidR="00286C45" w:rsidRPr="00395697" w14:paraId="031B0D1F" w14:textId="77777777" w:rsidTr="00976BC8">
        <w:tc>
          <w:tcPr>
            <w:tcW w:w="1813" w:type="dxa"/>
            <w:shd w:val="clear" w:color="auto" w:fill="CCCCCC"/>
            <w:vAlign w:val="center"/>
          </w:tcPr>
          <w:p w14:paraId="6996DE15" w14:textId="77777777" w:rsidR="00286C45" w:rsidRPr="00395697" w:rsidRDefault="00286C45" w:rsidP="00266323">
            <w:pPr>
              <w:rPr>
                <w:b/>
                <w:bCs/>
              </w:rPr>
            </w:pPr>
            <w:r w:rsidRPr="00395697">
              <w:rPr>
                <w:b/>
                <w:bCs/>
              </w:rPr>
              <w:t>Freigabe</w:t>
            </w:r>
          </w:p>
          <w:p w14:paraId="5BD2B979" w14:textId="77777777" w:rsidR="00286C45" w:rsidRPr="00395697" w:rsidRDefault="008F21BE" w:rsidP="00266323">
            <w:pPr>
              <w:rPr>
                <w:b/>
                <w:bCs/>
              </w:rPr>
            </w:pPr>
            <w:r w:rsidRPr="00395697">
              <w:rPr>
                <w:b/>
                <w:bCs/>
              </w:rPr>
              <w:t>Testplanung</w:t>
            </w:r>
          </w:p>
        </w:tc>
        <w:tc>
          <w:tcPr>
            <w:tcW w:w="1814" w:type="dxa"/>
            <w:shd w:val="clear" w:color="auto" w:fill="CCCCCC"/>
            <w:vAlign w:val="center"/>
          </w:tcPr>
          <w:p w14:paraId="3E223BBC" w14:textId="77777777" w:rsidR="00286C45" w:rsidRPr="00395697" w:rsidRDefault="00286C45" w:rsidP="00266323">
            <w:pPr>
              <w:rPr>
                <w:b/>
                <w:bCs/>
              </w:rPr>
            </w:pPr>
            <w:r w:rsidRPr="00395697">
              <w:rPr>
                <w:b/>
                <w:bCs/>
              </w:rPr>
              <w:t>Stelle</w:t>
            </w:r>
          </w:p>
        </w:tc>
        <w:tc>
          <w:tcPr>
            <w:tcW w:w="2038" w:type="dxa"/>
            <w:shd w:val="clear" w:color="auto" w:fill="CCCCCC"/>
            <w:vAlign w:val="center"/>
          </w:tcPr>
          <w:p w14:paraId="425A80E6" w14:textId="77777777" w:rsidR="00286C45" w:rsidRPr="00395697" w:rsidRDefault="00286C45" w:rsidP="00266323">
            <w:pPr>
              <w:rPr>
                <w:b/>
                <w:bCs/>
              </w:rPr>
            </w:pPr>
            <w:r w:rsidRPr="00395697">
              <w:rPr>
                <w:b/>
                <w:bCs/>
              </w:rPr>
              <w:t>Name</w:t>
            </w:r>
          </w:p>
        </w:tc>
        <w:tc>
          <w:tcPr>
            <w:tcW w:w="1612" w:type="dxa"/>
            <w:shd w:val="clear" w:color="auto" w:fill="CCCCCC"/>
            <w:vAlign w:val="center"/>
          </w:tcPr>
          <w:p w14:paraId="250FDD16" w14:textId="77777777" w:rsidR="00286C45" w:rsidRPr="00395697" w:rsidRDefault="00286C45" w:rsidP="00266323">
            <w:pPr>
              <w:rPr>
                <w:b/>
                <w:bCs/>
              </w:rPr>
            </w:pPr>
            <w:r w:rsidRPr="00395697">
              <w:rPr>
                <w:b/>
                <w:bCs/>
              </w:rPr>
              <w:t>Datum</w:t>
            </w:r>
          </w:p>
        </w:tc>
        <w:tc>
          <w:tcPr>
            <w:tcW w:w="2067" w:type="dxa"/>
            <w:shd w:val="clear" w:color="auto" w:fill="CCCCCC"/>
            <w:vAlign w:val="center"/>
          </w:tcPr>
          <w:p w14:paraId="6CA14D30" w14:textId="77777777" w:rsidR="00286C45" w:rsidRPr="00395697" w:rsidRDefault="00286C45" w:rsidP="00266323">
            <w:pPr>
              <w:rPr>
                <w:b/>
                <w:bCs/>
              </w:rPr>
            </w:pPr>
            <w:r w:rsidRPr="00395697">
              <w:rPr>
                <w:b/>
                <w:bCs/>
              </w:rPr>
              <w:t>Unterschrift</w:t>
            </w:r>
          </w:p>
        </w:tc>
      </w:tr>
      <w:tr w:rsidR="00286C45" w:rsidRPr="00395697" w14:paraId="324E2690" w14:textId="77777777" w:rsidTr="00976BC8">
        <w:tc>
          <w:tcPr>
            <w:tcW w:w="1813" w:type="dxa"/>
          </w:tcPr>
          <w:p w14:paraId="3FD31A48" w14:textId="77777777" w:rsidR="00286C45" w:rsidRPr="00395697" w:rsidRDefault="008F21BE">
            <w:r w:rsidRPr="00395697">
              <w:t>Leittechnik /   MES</w:t>
            </w:r>
          </w:p>
        </w:tc>
        <w:tc>
          <w:tcPr>
            <w:tcW w:w="1814" w:type="dxa"/>
          </w:tcPr>
          <w:p w14:paraId="20A40298" w14:textId="77777777" w:rsidR="00584311" w:rsidRPr="00395697" w:rsidRDefault="00584311">
            <w:r w:rsidRPr="00395697">
              <w:t xml:space="preserve">Engineering </w:t>
            </w:r>
            <w:r w:rsidR="008F21BE" w:rsidRPr="00395697">
              <w:t xml:space="preserve">  </w:t>
            </w:r>
            <w:r w:rsidRPr="00395697">
              <w:t>Level 3/2</w:t>
            </w:r>
          </w:p>
        </w:tc>
        <w:tc>
          <w:tcPr>
            <w:tcW w:w="2038" w:type="dxa"/>
          </w:tcPr>
          <w:p w14:paraId="4F0441CE" w14:textId="77777777" w:rsidR="00286C45" w:rsidRPr="00395697" w:rsidRDefault="00286C45"/>
        </w:tc>
        <w:tc>
          <w:tcPr>
            <w:tcW w:w="1612" w:type="dxa"/>
          </w:tcPr>
          <w:p w14:paraId="715D6BB4" w14:textId="77777777" w:rsidR="00286C45" w:rsidRPr="00395697" w:rsidRDefault="00286C45"/>
        </w:tc>
        <w:tc>
          <w:tcPr>
            <w:tcW w:w="2067" w:type="dxa"/>
          </w:tcPr>
          <w:p w14:paraId="27F9B980" w14:textId="77777777" w:rsidR="00286C45" w:rsidRPr="00395697" w:rsidRDefault="00286C45"/>
        </w:tc>
      </w:tr>
      <w:tr w:rsidR="00286C45" w:rsidRPr="00395697" w14:paraId="3428D6FE" w14:textId="77777777" w:rsidTr="00976BC8">
        <w:tc>
          <w:tcPr>
            <w:tcW w:w="1813" w:type="dxa"/>
          </w:tcPr>
          <w:p w14:paraId="7B2A2B97" w14:textId="77777777" w:rsidR="00584311" w:rsidRPr="00395697" w:rsidRDefault="008F21BE">
            <w:r w:rsidRPr="00395697">
              <w:t>SPS</w:t>
            </w:r>
          </w:p>
        </w:tc>
        <w:tc>
          <w:tcPr>
            <w:tcW w:w="1814" w:type="dxa"/>
          </w:tcPr>
          <w:p w14:paraId="1BD7326C" w14:textId="77777777" w:rsidR="00286C45" w:rsidRPr="00395697" w:rsidRDefault="008F21BE">
            <w:r w:rsidRPr="00395697">
              <w:t>Engineering   Level 1/0</w:t>
            </w:r>
          </w:p>
        </w:tc>
        <w:tc>
          <w:tcPr>
            <w:tcW w:w="2038" w:type="dxa"/>
          </w:tcPr>
          <w:p w14:paraId="29B628BC" w14:textId="77777777" w:rsidR="00286C45" w:rsidRPr="00395697" w:rsidRDefault="00976BC8" w:rsidP="00976BC8">
            <w:r>
              <w:t>I. Bedniakov</w:t>
            </w:r>
          </w:p>
        </w:tc>
        <w:tc>
          <w:tcPr>
            <w:tcW w:w="1612" w:type="dxa"/>
          </w:tcPr>
          <w:p w14:paraId="4C45836C" w14:textId="77777777" w:rsidR="00286C45" w:rsidRPr="00395697" w:rsidRDefault="00286C45"/>
        </w:tc>
        <w:tc>
          <w:tcPr>
            <w:tcW w:w="2067" w:type="dxa"/>
          </w:tcPr>
          <w:p w14:paraId="21CF98E2" w14:textId="77777777" w:rsidR="00286C45" w:rsidRPr="00395697" w:rsidRDefault="00286C45"/>
        </w:tc>
      </w:tr>
      <w:tr w:rsidR="008F21BE" w:rsidRPr="00395697" w14:paraId="20FD5359" w14:textId="77777777" w:rsidTr="00976BC8">
        <w:tc>
          <w:tcPr>
            <w:tcW w:w="1813" w:type="dxa"/>
          </w:tcPr>
          <w:p w14:paraId="1DCC8D4A" w14:textId="77777777" w:rsidR="008F21BE" w:rsidRPr="00395697" w:rsidRDefault="008F21BE">
            <w:r w:rsidRPr="00395697">
              <w:t>BuB</w:t>
            </w:r>
          </w:p>
        </w:tc>
        <w:tc>
          <w:tcPr>
            <w:tcW w:w="1814" w:type="dxa"/>
          </w:tcPr>
          <w:p w14:paraId="4B552081" w14:textId="77777777" w:rsidR="008F21BE" w:rsidRPr="00395697" w:rsidRDefault="008F21BE">
            <w:r w:rsidRPr="00395697">
              <w:t>Engineering   Level 1/0</w:t>
            </w:r>
          </w:p>
        </w:tc>
        <w:tc>
          <w:tcPr>
            <w:tcW w:w="2038" w:type="dxa"/>
          </w:tcPr>
          <w:p w14:paraId="1BCCDFCA" w14:textId="77777777" w:rsidR="008F21BE" w:rsidRPr="00395697" w:rsidRDefault="00350626">
            <w:r>
              <w:t>I.</w:t>
            </w:r>
            <w:r w:rsidR="00976BC8">
              <w:rPr>
                <w:lang w:val="ru-RU"/>
              </w:rPr>
              <w:t xml:space="preserve"> </w:t>
            </w:r>
            <w:r>
              <w:t>Bedniakov</w:t>
            </w:r>
          </w:p>
        </w:tc>
        <w:tc>
          <w:tcPr>
            <w:tcW w:w="1612" w:type="dxa"/>
          </w:tcPr>
          <w:p w14:paraId="1DB20394" w14:textId="77777777" w:rsidR="008F21BE" w:rsidRPr="00395697" w:rsidRDefault="008F21BE"/>
        </w:tc>
        <w:tc>
          <w:tcPr>
            <w:tcW w:w="2067" w:type="dxa"/>
          </w:tcPr>
          <w:p w14:paraId="51400B46" w14:textId="77777777" w:rsidR="008F21BE" w:rsidRPr="00395697" w:rsidRDefault="008F21BE"/>
        </w:tc>
      </w:tr>
      <w:tr w:rsidR="008F21BE" w:rsidRPr="00395697" w14:paraId="48583EF6" w14:textId="77777777" w:rsidTr="00976BC8">
        <w:tc>
          <w:tcPr>
            <w:tcW w:w="1813" w:type="dxa"/>
          </w:tcPr>
          <w:p w14:paraId="31734BC8" w14:textId="77777777" w:rsidR="008F21BE" w:rsidRPr="00395697" w:rsidRDefault="008F21BE">
            <w:r w:rsidRPr="00395697">
              <w:t>PC – Hardware</w:t>
            </w:r>
          </w:p>
        </w:tc>
        <w:tc>
          <w:tcPr>
            <w:tcW w:w="1814" w:type="dxa"/>
          </w:tcPr>
          <w:p w14:paraId="2F2F1851" w14:textId="77777777" w:rsidR="008F21BE" w:rsidRPr="00395697" w:rsidRDefault="008F21BE">
            <w:r w:rsidRPr="00395697">
              <w:t>Engineering   Level 3/2</w:t>
            </w:r>
          </w:p>
        </w:tc>
        <w:tc>
          <w:tcPr>
            <w:tcW w:w="2038" w:type="dxa"/>
          </w:tcPr>
          <w:p w14:paraId="3CC49B0A" w14:textId="77777777" w:rsidR="008F21BE" w:rsidRPr="00395697" w:rsidRDefault="008F21BE"/>
        </w:tc>
        <w:tc>
          <w:tcPr>
            <w:tcW w:w="1612" w:type="dxa"/>
          </w:tcPr>
          <w:p w14:paraId="5D7CB0A3" w14:textId="77777777" w:rsidR="008F21BE" w:rsidRPr="00395697" w:rsidRDefault="008F21BE"/>
        </w:tc>
        <w:tc>
          <w:tcPr>
            <w:tcW w:w="2067" w:type="dxa"/>
          </w:tcPr>
          <w:p w14:paraId="13914D89" w14:textId="77777777" w:rsidR="008F21BE" w:rsidRPr="00395697" w:rsidRDefault="008F21BE"/>
        </w:tc>
      </w:tr>
      <w:tr w:rsidR="00286C45" w:rsidRPr="00395697" w14:paraId="0035A890" w14:textId="77777777" w:rsidTr="00976BC8">
        <w:tc>
          <w:tcPr>
            <w:tcW w:w="1813" w:type="dxa"/>
          </w:tcPr>
          <w:p w14:paraId="7C743410" w14:textId="77777777" w:rsidR="00584311" w:rsidRPr="00395697" w:rsidRDefault="008F21BE">
            <w:r w:rsidRPr="00395697">
              <w:t>MCC</w:t>
            </w:r>
          </w:p>
        </w:tc>
        <w:tc>
          <w:tcPr>
            <w:tcW w:w="1814" w:type="dxa"/>
          </w:tcPr>
          <w:p w14:paraId="10FE3BB5" w14:textId="77777777" w:rsidR="00286C45" w:rsidRPr="00395697" w:rsidRDefault="008F21BE">
            <w:r w:rsidRPr="00395697">
              <w:t>BL Engineering   Level 1/0</w:t>
            </w:r>
          </w:p>
        </w:tc>
        <w:tc>
          <w:tcPr>
            <w:tcW w:w="2038" w:type="dxa"/>
          </w:tcPr>
          <w:p w14:paraId="044545D5" w14:textId="77777777" w:rsidR="00286C45" w:rsidRPr="00395697" w:rsidRDefault="00286C45"/>
        </w:tc>
        <w:tc>
          <w:tcPr>
            <w:tcW w:w="1612" w:type="dxa"/>
          </w:tcPr>
          <w:p w14:paraId="70949CE5" w14:textId="77777777" w:rsidR="00286C45" w:rsidRPr="00395697" w:rsidRDefault="00286C45"/>
        </w:tc>
        <w:tc>
          <w:tcPr>
            <w:tcW w:w="2067" w:type="dxa"/>
          </w:tcPr>
          <w:p w14:paraId="1053F6F4" w14:textId="77777777" w:rsidR="00286C45" w:rsidRPr="00395697" w:rsidRDefault="00286C45"/>
        </w:tc>
      </w:tr>
      <w:tr w:rsidR="00286C45" w:rsidRPr="00395697" w14:paraId="603DD602" w14:textId="77777777" w:rsidTr="00976BC8">
        <w:tc>
          <w:tcPr>
            <w:tcW w:w="9344" w:type="dxa"/>
            <w:gridSpan w:val="5"/>
            <w:shd w:val="clear" w:color="auto" w:fill="CCCCCC"/>
          </w:tcPr>
          <w:p w14:paraId="25905F73" w14:textId="77777777" w:rsidR="00286C45" w:rsidRPr="00395697" w:rsidRDefault="00286C45">
            <w:pPr>
              <w:rPr>
                <w:b/>
                <w:bCs/>
              </w:rPr>
            </w:pPr>
            <w:r w:rsidRPr="00395697">
              <w:rPr>
                <w:b/>
                <w:bCs/>
              </w:rPr>
              <w:t>Freigabe</w:t>
            </w:r>
          </w:p>
          <w:p w14:paraId="2EAA8F07" w14:textId="77777777" w:rsidR="00286C45" w:rsidRPr="00395697" w:rsidRDefault="008F21BE">
            <w:pPr>
              <w:rPr>
                <w:b/>
                <w:bCs/>
              </w:rPr>
            </w:pPr>
            <w:r w:rsidRPr="00395697">
              <w:rPr>
                <w:b/>
                <w:bCs/>
              </w:rPr>
              <w:t>Testplanung</w:t>
            </w:r>
          </w:p>
        </w:tc>
      </w:tr>
      <w:tr w:rsidR="00286C45" w:rsidRPr="00395697" w14:paraId="37C11BF1" w14:textId="77777777" w:rsidTr="00976BC8">
        <w:tc>
          <w:tcPr>
            <w:tcW w:w="1813" w:type="dxa"/>
            <w:tcBorders>
              <w:bottom w:val="single" w:sz="4" w:space="0" w:color="auto"/>
            </w:tcBorders>
          </w:tcPr>
          <w:p w14:paraId="3F47FC18" w14:textId="77777777" w:rsidR="00286C45" w:rsidRPr="00395697" w:rsidRDefault="00286C45">
            <w:r w:rsidRPr="00395697">
              <w:t>Freigegeben</w:t>
            </w:r>
          </w:p>
        </w:tc>
        <w:tc>
          <w:tcPr>
            <w:tcW w:w="1814" w:type="dxa"/>
            <w:tcBorders>
              <w:bottom w:val="single" w:sz="4" w:space="0" w:color="auto"/>
            </w:tcBorders>
          </w:tcPr>
          <w:p w14:paraId="479EF7BD" w14:textId="77777777" w:rsidR="00286C45" w:rsidRPr="00395697" w:rsidRDefault="008F21BE">
            <w:r w:rsidRPr="00395697">
              <w:t>PL</w:t>
            </w:r>
          </w:p>
        </w:tc>
        <w:tc>
          <w:tcPr>
            <w:tcW w:w="2038" w:type="dxa"/>
            <w:tcBorders>
              <w:bottom w:val="single" w:sz="4" w:space="0" w:color="auto"/>
            </w:tcBorders>
          </w:tcPr>
          <w:p w14:paraId="3892F164" w14:textId="77777777" w:rsidR="00286C45" w:rsidRPr="00395697" w:rsidRDefault="00286C45"/>
        </w:tc>
        <w:tc>
          <w:tcPr>
            <w:tcW w:w="1612" w:type="dxa"/>
            <w:tcBorders>
              <w:bottom w:val="single" w:sz="4" w:space="0" w:color="auto"/>
            </w:tcBorders>
          </w:tcPr>
          <w:p w14:paraId="78435A19" w14:textId="77777777" w:rsidR="00286C45" w:rsidRPr="00395697" w:rsidRDefault="00286C45"/>
        </w:tc>
        <w:tc>
          <w:tcPr>
            <w:tcW w:w="2067" w:type="dxa"/>
            <w:tcBorders>
              <w:bottom w:val="single" w:sz="4" w:space="0" w:color="auto"/>
            </w:tcBorders>
          </w:tcPr>
          <w:p w14:paraId="4AE469F1" w14:textId="77777777" w:rsidR="00286C45" w:rsidRPr="00395697" w:rsidRDefault="00286C45"/>
        </w:tc>
      </w:tr>
    </w:tbl>
    <w:p w14:paraId="0659BAC8" w14:textId="77777777" w:rsidR="00286C45" w:rsidRPr="00395697" w:rsidRDefault="00286C45" w:rsidP="00B04512">
      <w:pPr>
        <w:pStyle w:val="Beschriftung8pt"/>
      </w:pPr>
      <w:bookmarkStart w:id="1" w:name="_Toc308782434"/>
      <w:r w:rsidRPr="00395697">
        <w:t xml:space="preserve">Tabelle </w:t>
      </w:r>
      <w:r w:rsidR="0087404E">
        <w:rPr>
          <w:noProof/>
        </w:rPr>
        <w:fldChar w:fldCharType="begin"/>
      </w:r>
      <w:r w:rsidR="0087404E">
        <w:rPr>
          <w:noProof/>
        </w:rPr>
        <w:instrText xml:space="preserve"> SEQ Tabelle \* ARABIC </w:instrText>
      </w:r>
      <w:r w:rsidR="0087404E">
        <w:rPr>
          <w:noProof/>
        </w:rPr>
        <w:fldChar w:fldCharType="separate"/>
      </w:r>
      <w:r w:rsidR="00480043">
        <w:rPr>
          <w:noProof/>
        </w:rPr>
        <w:t>1</w:t>
      </w:r>
      <w:r w:rsidR="0087404E">
        <w:rPr>
          <w:noProof/>
        </w:rPr>
        <w:fldChar w:fldCharType="end"/>
      </w:r>
      <w:r w:rsidRPr="00395697">
        <w:t xml:space="preserve"> </w:t>
      </w:r>
      <w:r w:rsidR="007C03DA" w:rsidRPr="00395697">
        <w:t>-</w:t>
      </w:r>
      <w:r w:rsidRPr="00395697">
        <w:t xml:space="preserve"> Freigabe</w:t>
      </w:r>
      <w:bookmarkEnd w:id="1"/>
    </w:p>
    <w:p w14:paraId="3B5F300C" w14:textId="77777777" w:rsidR="00266323" w:rsidRPr="00395697" w:rsidRDefault="00266323" w:rsidP="00266323"/>
    <w:p w14:paraId="4DC30856" w14:textId="77777777" w:rsidR="00B04512" w:rsidRPr="00395697" w:rsidRDefault="00B04512" w:rsidP="00654CB6"/>
    <w:p w14:paraId="4E23AC20" w14:textId="77777777" w:rsidR="00B04512" w:rsidRPr="00395697" w:rsidRDefault="00B04512" w:rsidP="00654CB6">
      <w:pPr>
        <w:sectPr w:rsidR="00B04512" w:rsidRPr="00395697" w:rsidSect="00AF4C67">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259" w:left="1418" w:header="709" w:footer="454" w:gutter="0"/>
          <w:cols w:space="708"/>
          <w:docGrid w:linePitch="360"/>
        </w:sectPr>
      </w:pPr>
    </w:p>
    <w:p w14:paraId="498F1C25" w14:textId="77777777" w:rsidR="00B04512" w:rsidRPr="00395697" w:rsidRDefault="00F006F6" w:rsidP="008F21BE">
      <w:pPr>
        <w:pStyle w:val="a8"/>
      </w:pPr>
      <w:bookmarkStart w:id="3" w:name="_Toc308789877"/>
      <w:r w:rsidRPr="00395697">
        <w:lastRenderedPageBreak/>
        <w:t>Inhalt</w:t>
      </w:r>
      <w:bookmarkEnd w:id="3"/>
    </w:p>
    <w:p w14:paraId="12378D16" w14:textId="77777777" w:rsidR="00F006F6" w:rsidRPr="00395697" w:rsidRDefault="00F006F6" w:rsidP="00B04512"/>
    <w:p w14:paraId="782C5011" w14:textId="77777777" w:rsidR="003772B1" w:rsidRDefault="00AB4484">
      <w:pPr>
        <w:pStyle w:val="10"/>
        <w:tabs>
          <w:tab w:val="right" w:leader="dot" w:pos="9193"/>
        </w:tabs>
        <w:rPr>
          <w:rFonts w:ascii="Times New Roman" w:hAnsi="Times New Roman"/>
          <w:noProof/>
          <w:sz w:val="24"/>
        </w:rPr>
      </w:pPr>
      <w:r w:rsidRPr="00395697">
        <w:fldChar w:fldCharType="begin"/>
      </w:r>
      <w:r w:rsidRPr="00395697">
        <w:instrText xml:space="preserve"> TOC \o "1-5" \h \z \u </w:instrText>
      </w:r>
      <w:r w:rsidRPr="00395697">
        <w:fldChar w:fldCharType="separate"/>
      </w:r>
      <w:hyperlink w:anchor="_Toc308789876" w:history="1">
        <w:r w:rsidR="003772B1" w:rsidRPr="00396B13">
          <w:rPr>
            <w:rStyle w:val="a7"/>
            <w:noProof/>
          </w:rPr>
          <w:t>Freigabe</w:t>
        </w:r>
        <w:r w:rsidR="003772B1">
          <w:rPr>
            <w:noProof/>
            <w:webHidden/>
          </w:rPr>
          <w:tab/>
        </w:r>
        <w:r w:rsidR="003772B1">
          <w:rPr>
            <w:noProof/>
            <w:webHidden/>
          </w:rPr>
          <w:fldChar w:fldCharType="begin"/>
        </w:r>
        <w:r w:rsidR="003772B1">
          <w:rPr>
            <w:noProof/>
            <w:webHidden/>
          </w:rPr>
          <w:instrText xml:space="preserve"> PAGEREF _Toc308789876 \h </w:instrText>
        </w:r>
        <w:r w:rsidR="003772B1">
          <w:rPr>
            <w:noProof/>
            <w:webHidden/>
          </w:rPr>
        </w:r>
        <w:r w:rsidR="003772B1">
          <w:rPr>
            <w:noProof/>
            <w:webHidden/>
          </w:rPr>
          <w:fldChar w:fldCharType="separate"/>
        </w:r>
        <w:r w:rsidR="00480043">
          <w:rPr>
            <w:noProof/>
            <w:webHidden/>
          </w:rPr>
          <w:t>1</w:t>
        </w:r>
        <w:r w:rsidR="003772B1">
          <w:rPr>
            <w:noProof/>
            <w:webHidden/>
          </w:rPr>
          <w:fldChar w:fldCharType="end"/>
        </w:r>
      </w:hyperlink>
    </w:p>
    <w:p w14:paraId="57089C87" w14:textId="77777777" w:rsidR="003772B1" w:rsidRDefault="0087404E">
      <w:pPr>
        <w:pStyle w:val="10"/>
        <w:tabs>
          <w:tab w:val="right" w:leader="dot" w:pos="9193"/>
        </w:tabs>
        <w:rPr>
          <w:rFonts w:ascii="Times New Roman" w:hAnsi="Times New Roman"/>
          <w:noProof/>
          <w:sz w:val="24"/>
        </w:rPr>
      </w:pPr>
      <w:hyperlink w:anchor="_Toc308789877" w:history="1">
        <w:r w:rsidR="003772B1" w:rsidRPr="00396B13">
          <w:rPr>
            <w:rStyle w:val="a7"/>
            <w:noProof/>
          </w:rPr>
          <w:t>Inhalt</w:t>
        </w:r>
        <w:r w:rsidR="003772B1">
          <w:rPr>
            <w:noProof/>
            <w:webHidden/>
          </w:rPr>
          <w:tab/>
        </w:r>
        <w:r w:rsidR="003772B1">
          <w:rPr>
            <w:noProof/>
            <w:webHidden/>
          </w:rPr>
          <w:fldChar w:fldCharType="begin"/>
        </w:r>
        <w:r w:rsidR="003772B1">
          <w:rPr>
            <w:noProof/>
            <w:webHidden/>
          </w:rPr>
          <w:instrText xml:space="preserve"> PAGEREF _Toc308789877 \h </w:instrText>
        </w:r>
        <w:r w:rsidR="003772B1">
          <w:rPr>
            <w:noProof/>
            <w:webHidden/>
          </w:rPr>
        </w:r>
        <w:r w:rsidR="003772B1">
          <w:rPr>
            <w:noProof/>
            <w:webHidden/>
          </w:rPr>
          <w:fldChar w:fldCharType="separate"/>
        </w:r>
        <w:r w:rsidR="00480043">
          <w:rPr>
            <w:noProof/>
            <w:webHidden/>
          </w:rPr>
          <w:t>2</w:t>
        </w:r>
        <w:r w:rsidR="003772B1">
          <w:rPr>
            <w:noProof/>
            <w:webHidden/>
          </w:rPr>
          <w:fldChar w:fldCharType="end"/>
        </w:r>
      </w:hyperlink>
    </w:p>
    <w:p w14:paraId="0069C6BB" w14:textId="77777777" w:rsidR="003772B1" w:rsidRDefault="0087404E">
      <w:pPr>
        <w:pStyle w:val="10"/>
        <w:tabs>
          <w:tab w:val="left" w:pos="600"/>
          <w:tab w:val="right" w:leader="dot" w:pos="9193"/>
        </w:tabs>
        <w:rPr>
          <w:rFonts w:ascii="Times New Roman" w:hAnsi="Times New Roman"/>
          <w:noProof/>
          <w:sz w:val="24"/>
        </w:rPr>
      </w:pPr>
      <w:hyperlink w:anchor="_Toc308789878" w:history="1">
        <w:r w:rsidR="003772B1" w:rsidRPr="00396B13">
          <w:rPr>
            <w:rStyle w:val="a7"/>
            <w:noProof/>
          </w:rPr>
          <w:t>1.</w:t>
        </w:r>
        <w:r w:rsidR="003772B1">
          <w:rPr>
            <w:rFonts w:ascii="Times New Roman" w:hAnsi="Times New Roman"/>
            <w:noProof/>
            <w:sz w:val="24"/>
          </w:rPr>
          <w:tab/>
        </w:r>
        <w:r w:rsidR="003772B1" w:rsidRPr="00396B13">
          <w:rPr>
            <w:rStyle w:val="a7"/>
            <w:noProof/>
          </w:rPr>
          <w:t>Historie</w:t>
        </w:r>
        <w:r w:rsidR="003772B1">
          <w:rPr>
            <w:noProof/>
            <w:webHidden/>
          </w:rPr>
          <w:tab/>
        </w:r>
        <w:r w:rsidR="003772B1">
          <w:rPr>
            <w:noProof/>
            <w:webHidden/>
          </w:rPr>
          <w:fldChar w:fldCharType="begin"/>
        </w:r>
        <w:r w:rsidR="003772B1">
          <w:rPr>
            <w:noProof/>
            <w:webHidden/>
          </w:rPr>
          <w:instrText xml:space="preserve"> PAGEREF _Toc308789878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4F9A5AF" w14:textId="77777777" w:rsidR="003772B1" w:rsidRDefault="0087404E">
      <w:pPr>
        <w:pStyle w:val="10"/>
        <w:tabs>
          <w:tab w:val="left" w:pos="600"/>
          <w:tab w:val="right" w:leader="dot" w:pos="9193"/>
        </w:tabs>
        <w:rPr>
          <w:rFonts w:ascii="Times New Roman" w:hAnsi="Times New Roman"/>
          <w:noProof/>
          <w:sz w:val="24"/>
        </w:rPr>
      </w:pPr>
      <w:hyperlink w:anchor="_Toc308789879" w:history="1">
        <w:r w:rsidR="003772B1" w:rsidRPr="00396B13">
          <w:rPr>
            <w:rStyle w:val="a7"/>
            <w:noProof/>
          </w:rPr>
          <w:t>2.</w:t>
        </w:r>
        <w:r w:rsidR="003772B1">
          <w:rPr>
            <w:rFonts w:ascii="Times New Roman" w:hAnsi="Times New Roman"/>
            <w:noProof/>
            <w:sz w:val="24"/>
          </w:rPr>
          <w:tab/>
        </w:r>
        <w:r w:rsidR="003772B1" w:rsidRPr="00396B13">
          <w:rPr>
            <w:rStyle w:val="a7"/>
            <w:noProof/>
          </w:rPr>
          <w:t>Querverweise</w:t>
        </w:r>
        <w:r w:rsidR="003772B1">
          <w:rPr>
            <w:noProof/>
            <w:webHidden/>
          </w:rPr>
          <w:tab/>
        </w:r>
        <w:r w:rsidR="003772B1">
          <w:rPr>
            <w:noProof/>
            <w:webHidden/>
          </w:rPr>
          <w:fldChar w:fldCharType="begin"/>
        </w:r>
        <w:r w:rsidR="003772B1">
          <w:rPr>
            <w:noProof/>
            <w:webHidden/>
          </w:rPr>
          <w:instrText xml:space="preserve"> PAGEREF _Toc308789879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8561BCB" w14:textId="77777777" w:rsidR="003772B1" w:rsidRDefault="0087404E">
      <w:pPr>
        <w:pStyle w:val="10"/>
        <w:tabs>
          <w:tab w:val="left" w:pos="600"/>
          <w:tab w:val="right" w:leader="dot" w:pos="9193"/>
        </w:tabs>
        <w:rPr>
          <w:rFonts w:ascii="Times New Roman" w:hAnsi="Times New Roman"/>
          <w:noProof/>
          <w:sz w:val="24"/>
        </w:rPr>
      </w:pPr>
      <w:hyperlink w:anchor="_Toc308789880" w:history="1">
        <w:r w:rsidR="003772B1" w:rsidRPr="00396B13">
          <w:rPr>
            <w:rStyle w:val="a7"/>
            <w:noProof/>
          </w:rPr>
          <w:t>3.</w:t>
        </w:r>
        <w:r w:rsidR="003772B1">
          <w:rPr>
            <w:rFonts w:ascii="Times New Roman" w:hAnsi="Times New Roman"/>
            <w:noProof/>
            <w:sz w:val="24"/>
          </w:rPr>
          <w:tab/>
        </w:r>
        <w:r w:rsidR="003772B1" w:rsidRPr="00396B13">
          <w:rPr>
            <w:rStyle w:val="a7"/>
            <w:noProof/>
          </w:rPr>
          <w:t>Leittechnik / MES</w:t>
        </w:r>
        <w:r w:rsidR="003772B1">
          <w:rPr>
            <w:noProof/>
            <w:webHidden/>
          </w:rPr>
          <w:tab/>
        </w:r>
        <w:r w:rsidR="003772B1">
          <w:rPr>
            <w:noProof/>
            <w:webHidden/>
          </w:rPr>
          <w:fldChar w:fldCharType="begin"/>
        </w:r>
        <w:r w:rsidR="003772B1">
          <w:rPr>
            <w:noProof/>
            <w:webHidden/>
          </w:rPr>
          <w:instrText xml:space="preserve"> PAGEREF _Toc308789880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A750E4B" w14:textId="77777777" w:rsidR="003772B1" w:rsidRDefault="0087404E">
      <w:pPr>
        <w:pStyle w:val="21"/>
        <w:tabs>
          <w:tab w:val="left" w:pos="960"/>
          <w:tab w:val="right" w:leader="dot" w:pos="9193"/>
        </w:tabs>
        <w:rPr>
          <w:rFonts w:ascii="Times New Roman" w:hAnsi="Times New Roman"/>
          <w:noProof/>
          <w:sz w:val="24"/>
        </w:rPr>
      </w:pPr>
      <w:hyperlink w:anchor="_Toc308789881" w:history="1">
        <w:r w:rsidR="003772B1" w:rsidRPr="00396B13">
          <w:rPr>
            <w:rStyle w:val="a7"/>
            <w:noProof/>
          </w:rPr>
          <w:t>3.1.</w:t>
        </w:r>
        <w:r w:rsidR="003772B1">
          <w:rPr>
            <w:rFonts w:ascii="Times New Roman" w:hAnsi="Times New Roman"/>
            <w:noProof/>
            <w:sz w:val="24"/>
          </w:rPr>
          <w:tab/>
        </w:r>
        <w:r w:rsidR="003772B1" w:rsidRPr="00396B13">
          <w:rPr>
            <w:rStyle w:val="a7"/>
            <w:noProof/>
          </w:rPr>
          <w:t>Maximaldaten</w:t>
        </w:r>
        <w:r w:rsidR="003772B1">
          <w:rPr>
            <w:noProof/>
            <w:webHidden/>
          </w:rPr>
          <w:tab/>
        </w:r>
        <w:r w:rsidR="003772B1">
          <w:rPr>
            <w:noProof/>
            <w:webHidden/>
          </w:rPr>
          <w:fldChar w:fldCharType="begin"/>
        </w:r>
        <w:r w:rsidR="003772B1">
          <w:rPr>
            <w:noProof/>
            <w:webHidden/>
          </w:rPr>
          <w:instrText xml:space="preserve"> PAGEREF _Toc308789881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7B21B07" w14:textId="77777777" w:rsidR="003772B1" w:rsidRDefault="0087404E">
      <w:pPr>
        <w:pStyle w:val="21"/>
        <w:tabs>
          <w:tab w:val="left" w:pos="960"/>
          <w:tab w:val="right" w:leader="dot" w:pos="9193"/>
        </w:tabs>
        <w:rPr>
          <w:rFonts w:ascii="Times New Roman" w:hAnsi="Times New Roman"/>
          <w:noProof/>
          <w:sz w:val="24"/>
        </w:rPr>
      </w:pPr>
      <w:hyperlink w:anchor="_Toc308789882" w:history="1">
        <w:r w:rsidR="003772B1" w:rsidRPr="00396B13">
          <w:rPr>
            <w:rStyle w:val="a7"/>
            <w:noProof/>
          </w:rPr>
          <w:t>3.2.</w:t>
        </w:r>
        <w:r w:rsidR="003772B1">
          <w:rPr>
            <w:rFonts w:ascii="Times New Roman" w:hAnsi="Times New Roman"/>
            <w:noProof/>
            <w:sz w:val="24"/>
          </w:rPr>
          <w:tab/>
        </w:r>
        <w:r w:rsidR="003772B1" w:rsidRPr="00396B13">
          <w:rPr>
            <w:rStyle w:val="a7"/>
            <w:noProof/>
          </w:rPr>
          <w:t>Modultests</w:t>
        </w:r>
        <w:r w:rsidR="003772B1">
          <w:rPr>
            <w:noProof/>
            <w:webHidden/>
          </w:rPr>
          <w:tab/>
        </w:r>
        <w:r w:rsidR="003772B1">
          <w:rPr>
            <w:noProof/>
            <w:webHidden/>
          </w:rPr>
          <w:fldChar w:fldCharType="begin"/>
        </w:r>
        <w:r w:rsidR="003772B1">
          <w:rPr>
            <w:noProof/>
            <w:webHidden/>
          </w:rPr>
          <w:instrText xml:space="preserve"> PAGEREF _Toc308789882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3B5D6" w14:textId="77777777" w:rsidR="003772B1" w:rsidRDefault="0087404E">
      <w:pPr>
        <w:pStyle w:val="21"/>
        <w:tabs>
          <w:tab w:val="left" w:pos="960"/>
          <w:tab w:val="right" w:leader="dot" w:pos="9193"/>
        </w:tabs>
        <w:rPr>
          <w:rFonts w:ascii="Times New Roman" w:hAnsi="Times New Roman"/>
          <w:noProof/>
          <w:sz w:val="24"/>
        </w:rPr>
      </w:pPr>
      <w:hyperlink w:anchor="_Toc308789883" w:history="1">
        <w:r w:rsidR="003772B1" w:rsidRPr="00396B13">
          <w:rPr>
            <w:rStyle w:val="a7"/>
            <w:noProof/>
          </w:rPr>
          <w:t>3.3.</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_Toc308789883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23817F" w14:textId="77777777" w:rsidR="003772B1" w:rsidRDefault="0087404E">
      <w:pPr>
        <w:pStyle w:val="30"/>
        <w:tabs>
          <w:tab w:val="left" w:pos="1200"/>
          <w:tab w:val="right" w:leader="dot" w:pos="9193"/>
        </w:tabs>
        <w:rPr>
          <w:rFonts w:ascii="Times New Roman" w:hAnsi="Times New Roman"/>
          <w:noProof/>
          <w:sz w:val="24"/>
        </w:rPr>
      </w:pPr>
      <w:hyperlink w:anchor="_Toc308789884" w:history="1">
        <w:r w:rsidR="003772B1" w:rsidRPr="00396B13">
          <w:rPr>
            <w:rStyle w:val="a7"/>
            <w:noProof/>
          </w:rPr>
          <w:t>3.3.1.</w:t>
        </w:r>
        <w:r w:rsidR="003772B1">
          <w:rPr>
            <w:rFonts w:ascii="Times New Roman" w:hAnsi="Times New Roman"/>
            <w:noProof/>
            <w:sz w:val="24"/>
          </w:rPr>
          <w:tab/>
        </w:r>
        <w:r w:rsidR="003772B1" w:rsidRPr="00396B13">
          <w:rPr>
            <w:rStyle w:val="a7"/>
            <w:noProof/>
          </w:rPr>
          <w:t>Kritische Faktoren</w:t>
        </w:r>
        <w:r w:rsidR="003772B1">
          <w:rPr>
            <w:noProof/>
            <w:webHidden/>
          </w:rPr>
          <w:tab/>
        </w:r>
        <w:r w:rsidR="003772B1">
          <w:rPr>
            <w:noProof/>
            <w:webHidden/>
          </w:rPr>
          <w:fldChar w:fldCharType="begin"/>
        </w:r>
        <w:r w:rsidR="003772B1">
          <w:rPr>
            <w:noProof/>
            <w:webHidden/>
          </w:rPr>
          <w:instrText xml:space="preserve"> PAGEREF _Toc308789884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62BCC2B" w14:textId="77777777" w:rsidR="003772B1" w:rsidRDefault="0087404E">
      <w:pPr>
        <w:pStyle w:val="30"/>
        <w:tabs>
          <w:tab w:val="left" w:pos="1200"/>
          <w:tab w:val="right" w:leader="dot" w:pos="9193"/>
        </w:tabs>
        <w:rPr>
          <w:rFonts w:ascii="Times New Roman" w:hAnsi="Times New Roman"/>
          <w:noProof/>
          <w:sz w:val="24"/>
        </w:rPr>
      </w:pPr>
      <w:hyperlink w:anchor="_Toc308789885" w:history="1">
        <w:r w:rsidR="003772B1" w:rsidRPr="00396B13">
          <w:rPr>
            <w:rStyle w:val="a7"/>
            <w:noProof/>
          </w:rPr>
          <w:t>3.3.2.</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_Toc308789885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94437CE" w14:textId="77777777" w:rsidR="003772B1" w:rsidRDefault="0087404E">
      <w:pPr>
        <w:pStyle w:val="40"/>
        <w:tabs>
          <w:tab w:val="left" w:pos="1680"/>
          <w:tab w:val="right" w:leader="dot" w:pos="9193"/>
        </w:tabs>
        <w:rPr>
          <w:rFonts w:ascii="Times New Roman" w:hAnsi="Times New Roman"/>
          <w:noProof/>
          <w:sz w:val="24"/>
        </w:rPr>
      </w:pPr>
      <w:hyperlink w:anchor="_Toc308789886" w:history="1">
        <w:r w:rsidR="003772B1" w:rsidRPr="00396B13">
          <w:rPr>
            <w:rStyle w:val="a7"/>
            <w:noProof/>
          </w:rPr>
          <w:t>3.3.2.1.</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_Toc308789886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1DBDCB" w14:textId="77777777" w:rsidR="003772B1" w:rsidRDefault="0087404E">
      <w:pPr>
        <w:pStyle w:val="10"/>
        <w:tabs>
          <w:tab w:val="left" w:pos="600"/>
          <w:tab w:val="right" w:leader="dot" w:pos="9193"/>
        </w:tabs>
        <w:rPr>
          <w:rFonts w:ascii="Times New Roman" w:hAnsi="Times New Roman"/>
          <w:noProof/>
          <w:sz w:val="24"/>
        </w:rPr>
      </w:pPr>
      <w:hyperlink w:anchor="_Toc308789887" w:history="1">
        <w:r w:rsidR="003772B1" w:rsidRPr="00396B13">
          <w:rPr>
            <w:rStyle w:val="a7"/>
            <w:noProof/>
          </w:rPr>
          <w:t>4.</w:t>
        </w:r>
        <w:r w:rsidR="003772B1">
          <w:rPr>
            <w:rFonts w:ascii="Times New Roman" w:hAnsi="Times New Roman"/>
            <w:noProof/>
            <w:sz w:val="24"/>
          </w:rPr>
          <w:tab/>
        </w:r>
        <w:r w:rsidR="003772B1" w:rsidRPr="00396B13">
          <w:rPr>
            <w:rStyle w:val="a7"/>
            <w:noProof/>
          </w:rPr>
          <w:t>SPS</w:t>
        </w:r>
        <w:r w:rsidR="003772B1">
          <w:rPr>
            <w:noProof/>
            <w:webHidden/>
          </w:rPr>
          <w:tab/>
        </w:r>
        <w:r w:rsidR="003772B1">
          <w:rPr>
            <w:noProof/>
            <w:webHidden/>
          </w:rPr>
          <w:fldChar w:fldCharType="begin"/>
        </w:r>
        <w:r w:rsidR="003772B1">
          <w:rPr>
            <w:noProof/>
            <w:webHidden/>
          </w:rPr>
          <w:instrText xml:space="preserve"> PAGEREF _Toc308789887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506D40F" w14:textId="77777777" w:rsidR="003772B1" w:rsidRDefault="0087404E">
      <w:pPr>
        <w:pStyle w:val="21"/>
        <w:tabs>
          <w:tab w:val="left" w:pos="960"/>
          <w:tab w:val="right" w:leader="dot" w:pos="9193"/>
        </w:tabs>
        <w:rPr>
          <w:rFonts w:ascii="Times New Roman" w:hAnsi="Times New Roman"/>
          <w:noProof/>
          <w:sz w:val="24"/>
        </w:rPr>
      </w:pPr>
      <w:hyperlink w:anchor="_Toc308789888" w:history="1">
        <w:r w:rsidR="003772B1" w:rsidRPr="00396B13">
          <w:rPr>
            <w:rStyle w:val="a7"/>
            <w:noProof/>
          </w:rPr>
          <w:t>4.1.</w:t>
        </w:r>
        <w:r w:rsidR="003772B1">
          <w:rPr>
            <w:rFonts w:ascii="Times New Roman" w:hAnsi="Times New Roman"/>
            <w:noProof/>
            <w:sz w:val="24"/>
          </w:rPr>
          <w:tab/>
        </w:r>
        <w:r w:rsidR="003772B1" w:rsidRPr="00396B13">
          <w:rPr>
            <w:rStyle w:val="a7"/>
            <w:noProof/>
          </w:rPr>
          <w:t>Modultest</w:t>
        </w:r>
        <w:r w:rsidR="003772B1">
          <w:rPr>
            <w:noProof/>
            <w:webHidden/>
          </w:rPr>
          <w:tab/>
        </w:r>
        <w:r w:rsidR="003772B1">
          <w:rPr>
            <w:noProof/>
            <w:webHidden/>
          </w:rPr>
          <w:fldChar w:fldCharType="begin"/>
        </w:r>
        <w:r w:rsidR="003772B1">
          <w:rPr>
            <w:noProof/>
            <w:webHidden/>
          </w:rPr>
          <w:instrText xml:space="preserve"> PAGEREF _Toc308789888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022FF3" w14:textId="77777777" w:rsidR="003772B1" w:rsidRDefault="0087404E">
      <w:pPr>
        <w:pStyle w:val="30"/>
        <w:tabs>
          <w:tab w:val="left" w:pos="1200"/>
          <w:tab w:val="right" w:leader="dot" w:pos="9193"/>
        </w:tabs>
        <w:rPr>
          <w:rFonts w:ascii="Times New Roman" w:hAnsi="Times New Roman"/>
          <w:noProof/>
          <w:sz w:val="24"/>
        </w:rPr>
      </w:pPr>
      <w:hyperlink w:anchor="_Toc308789889" w:history="1">
        <w:r w:rsidR="003772B1" w:rsidRPr="00396B13">
          <w:rPr>
            <w:rStyle w:val="a7"/>
            <w:noProof/>
          </w:rPr>
          <w:t>4.1.1.</w:t>
        </w:r>
        <w:r w:rsidR="003772B1">
          <w:rPr>
            <w:rFonts w:ascii="Times New Roman" w:hAnsi="Times New Roman"/>
            <w:noProof/>
            <w:sz w:val="24"/>
          </w:rPr>
          <w:tab/>
        </w:r>
        <w:r w:rsidR="003772B1" w:rsidRPr="00396B13">
          <w:rPr>
            <w:rStyle w:val="a7"/>
            <w:noProof/>
          </w:rPr>
          <w:t>Test Funktionen (entspricht [9] aus PS20204)</w:t>
        </w:r>
        <w:r w:rsidR="003772B1">
          <w:rPr>
            <w:noProof/>
            <w:webHidden/>
          </w:rPr>
          <w:tab/>
        </w:r>
        <w:r w:rsidR="003772B1">
          <w:rPr>
            <w:noProof/>
            <w:webHidden/>
          </w:rPr>
          <w:fldChar w:fldCharType="begin"/>
        </w:r>
        <w:r w:rsidR="003772B1">
          <w:rPr>
            <w:noProof/>
            <w:webHidden/>
          </w:rPr>
          <w:instrText xml:space="preserve"> PAGEREF _Toc308789889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8F6315A" w14:textId="77777777" w:rsidR="003772B1" w:rsidRDefault="0087404E">
      <w:pPr>
        <w:pStyle w:val="40"/>
        <w:tabs>
          <w:tab w:val="left" w:pos="1680"/>
          <w:tab w:val="right" w:leader="dot" w:pos="9193"/>
        </w:tabs>
        <w:rPr>
          <w:rFonts w:ascii="Times New Roman" w:hAnsi="Times New Roman"/>
          <w:noProof/>
          <w:sz w:val="24"/>
        </w:rPr>
      </w:pPr>
      <w:hyperlink w:anchor="_Toc308789890" w:history="1">
        <w:r w:rsidR="003772B1" w:rsidRPr="00396B13">
          <w:rPr>
            <w:rStyle w:val="a7"/>
            <w:noProof/>
          </w:rPr>
          <w:t>4.1.1.1.</w:t>
        </w:r>
        <w:r w:rsidR="003772B1">
          <w:rPr>
            <w:rFonts w:ascii="Times New Roman" w:hAnsi="Times New Roman"/>
            <w:noProof/>
            <w:sz w:val="24"/>
          </w:rPr>
          <w:tab/>
        </w:r>
        <w:r w:rsidR="003772B1" w:rsidRPr="00396B13">
          <w:rPr>
            <w:rStyle w:val="a7"/>
            <w:noProof/>
          </w:rPr>
          <w:t>Funktion n</w:t>
        </w:r>
        <w:r w:rsidR="003772B1">
          <w:rPr>
            <w:noProof/>
            <w:webHidden/>
          </w:rPr>
          <w:tab/>
        </w:r>
        <w:r w:rsidR="003772B1">
          <w:rPr>
            <w:noProof/>
            <w:webHidden/>
          </w:rPr>
          <w:fldChar w:fldCharType="begin"/>
        </w:r>
        <w:r w:rsidR="003772B1">
          <w:rPr>
            <w:noProof/>
            <w:webHidden/>
          </w:rPr>
          <w:instrText xml:space="preserve"> PAGEREF _Toc308789890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7D02CC1" w14:textId="77777777" w:rsidR="003772B1" w:rsidRDefault="0087404E">
      <w:pPr>
        <w:pStyle w:val="21"/>
        <w:tabs>
          <w:tab w:val="left" w:pos="960"/>
          <w:tab w:val="right" w:leader="dot" w:pos="9193"/>
        </w:tabs>
        <w:rPr>
          <w:rFonts w:ascii="Times New Roman" w:hAnsi="Times New Roman"/>
          <w:noProof/>
          <w:sz w:val="24"/>
        </w:rPr>
      </w:pPr>
      <w:hyperlink w:anchor="_Toc308789891" w:history="1">
        <w:r w:rsidR="003772B1" w:rsidRPr="00396B13">
          <w:rPr>
            <w:rStyle w:val="a7"/>
            <w:noProof/>
          </w:rPr>
          <w:t>4.2.</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_Toc308789891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851A088" w14:textId="77777777" w:rsidR="003772B1" w:rsidRDefault="0087404E">
      <w:pPr>
        <w:pStyle w:val="30"/>
        <w:tabs>
          <w:tab w:val="left" w:pos="1200"/>
          <w:tab w:val="right" w:leader="dot" w:pos="9193"/>
        </w:tabs>
        <w:rPr>
          <w:rFonts w:ascii="Times New Roman" w:hAnsi="Times New Roman"/>
          <w:noProof/>
          <w:sz w:val="24"/>
        </w:rPr>
      </w:pPr>
      <w:hyperlink w:anchor="_Toc308789892" w:history="1">
        <w:r w:rsidR="003772B1" w:rsidRPr="00396B13">
          <w:rPr>
            <w:rStyle w:val="a7"/>
            <w:noProof/>
          </w:rPr>
          <w:t>4.2.1.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_Toc308789892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E8878FD" w14:textId="77777777" w:rsidR="003772B1" w:rsidRDefault="0087404E">
      <w:pPr>
        <w:pStyle w:val="40"/>
        <w:tabs>
          <w:tab w:val="left" w:pos="1680"/>
          <w:tab w:val="right" w:leader="dot" w:pos="9193"/>
        </w:tabs>
        <w:rPr>
          <w:rFonts w:ascii="Times New Roman" w:hAnsi="Times New Roman"/>
          <w:noProof/>
          <w:sz w:val="24"/>
        </w:rPr>
      </w:pPr>
      <w:hyperlink w:anchor="_Toc308789893" w:history="1">
        <w:r w:rsidR="003772B1" w:rsidRPr="00396B13">
          <w:rPr>
            <w:rStyle w:val="a7"/>
            <w:noProof/>
          </w:rPr>
          <w:t>4.2.1.1.</w:t>
        </w:r>
        <w:r w:rsidR="003772B1">
          <w:rPr>
            <w:rFonts w:ascii="Times New Roman" w:hAnsi="Times New Roman"/>
            <w:noProof/>
            <w:sz w:val="24"/>
          </w:rPr>
          <w:tab/>
        </w:r>
        <w:r w:rsidR="003772B1" w:rsidRPr="00396B13">
          <w:rPr>
            <w:rStyle w:val="a7"/>
            <w:noProof/>
          </w:rPr>
          <w:t>Test Visualisierungsmasken / Handbedienung</w:t>
        </w:r>
        <w:r w:rsidR="003772B1">
          <w:rPr>
            <w:noProof/>
            <w:webHidden/>
          </w:rPr>
          <w:tab/>
        </w:r>
        <w:r w:rsidR="003772B1">
          <w:rPr>
            <w:noProof/>
            <w:webHidden/>
          </w:rPr>
          <w:fldChar w:fldCharType="begin"/>
        </w:r>
        <w:r w:rsidR="003772B1">
          <w:rPr>
            <w:noProof/>
            <w:webHidden/>
          </w:rPr>
          <w:instrText xml:space="preserve"> PAGEREF _Toc308789893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4967E38" w14:textId="77777777" w:rsidR="003772B1" w:rsidRDefault="0087404E">
      <w:pPr>
        <w:pStyle w:val="40"/>
        <w:tabs>
          <w:tab w:val="left" w:pos="1680"/>
          <w:tab w:val="right" w:leader="dot" w:pos="9193"/>
        </w:tabs>
        <w:rPr>
          <w:rFonts w:ascii="Times New Roman" w:hAnsi="Times New Roman"/>
          <w:noProof/>
          <w:sz w:val="24"/>
        </w:rPr>
      </w:pPr>
      <w:hyperlink w:anchor="_Toc308789894" w:history="1">
        <w:r w:rsidR="003772B1" w:rsidRPr="00396B13">
          <w:rPr>
            <w:rStyle w:val="a7"/>
            <w:noProof/>
          </w:rPr>
          <w:t>4.2.1.2.</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_Toc308789894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C74EB02" w14:textId="77777777" w:rsidR="003772B1" w:rsidRDefault="0087404E">
      <w:pPr>
        <w:pStyle w:val="40"/>
        <w:tabs>
          <w:tab w:val="left" w:pos="1680"/>
          <w:tab w:val="right" w:leader="dot" w:pos="9193"/>
        </w:tabs>
        <w:rPr>
          <w:rFonts w:ascii="Times New Roman" w:hAnsi="Times New Roman"/>
          <w:noProof/>
          <w:sz w:val="24"/>
        </w:rPr>
      </w:pPr>
      <w:hyperlink w:anchor="_Toc308789895" w:history="1">
        <w:r w:rsidR="003772B1" w:rsidRPr="00396B13">
          <w:rPr>
            <w:rStyle w:val="a7"/>
            <w:noProof/>
          </w:rPr>
          <w:t>4.2.1.3.</w:t>
        </w:r>
        <w:r w:rsidR="003772B1">
          <w:rPr>
            <w:rFonts w:ascii="Times New Roman" w:hAnsi="Times New Roman"/>
            <w:noProof/>
            <w:sz w:val="24"/>
          </w:rPr>
          <w:tab/>
        </w:r>
        <w:r w:rsidR="003772B1" w:rsidRPr="00396B13">
          <w:rPr>
            <w:rStyle w:val="a7"/>
            <w:noProof/>
          </w:rPr>
          <w:t>Test Störauswertung / Störquittierung</w:t>
        </w:r>
        <w:r w:rsidR="003772B1">
          <w:rPr>
            <w:noProof/>
            <w:webHidden/>
          </w:rPr>
          <w:tab/>
        </w:r>
        <w:r w:rsidR="003772B1">
          <w:rPr>
            <w:noProof/>
            <w:webHidden/>
          </w:rPr>
          <w:fldChar w:fldCharType="begin"/>
        </w:r>
        <w:r w:rsidR="003772B1">
          <w:rPr>
            <w:noProof/>
            <w:webHidden/>
          </w:rPr>
          <w:instrText xml:space="preserve"> PAGEREF _Toc308789895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C687C33" w14:textId="77777777" w:rsidR="003772B1" w:rsidRDefault="0087404E">
      <w:pPr>
        <w:pStyle w:val="40"/>
        <w:tabs>
          <w:tab w:val="left" w:pos="1680"/>
          <w:tab w:val="right" w:leader="dot" w:pos="9193"/>
        </w:tabs>
        <w:rPr>
          <w:rFonts w:ascii="Times New Roman" w:hAnsi="Times New Roman"/>
          <w:noProof/>
          <w:sz w:val="24"/>
        </w:rPr>
      </w:pPr>
      <w:hyperlink w:anchor="_Toc308789896" w:history="1">
        <w:r w:rsidR="003772B1" w:rsidRPr="00396B13">
          <w:rPr>
            <w:rStyle w:val="a7"/>
            <w:noProof/>
          </w:rPr>
          <w:t>4.2.1.4.</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_Toc308789896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F718D83" w14:textId="77777777" w:rsidR="003772B1" w:rsidRDefault="0087404E">
      <w:pPr>
        <w:pStyle w:val="40"/>
        <w:tabs>
          <w:tab w:val="left" w:pos="1680"/>
          <w:tab w:val="right" w:leader="dot" w:pos="9193"/>
        </w:tabs>
        <w:rPr>
          <w:rFonts w:ascii="Times New Roman" w:hAnsi="Times New Roman"/>
          <w:noProof/>
          <w:sz w:val="24"/>
        </w:rPr>
      </w:pPr>
      <w:hyperlink w:anchor="_Toc308789897" w:history="1">
        <w:r w:rsidR="003772B1" w:rsidRPr="00396B13">
          <w:rPr>
            <w:rStyle w:val="a7"/>
            <w:noProof/>
          </w:rPr>
          <w:t>4.2.1.5.</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_Toc308789897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4EC464" w14:textId="77777777" w:rsidR="003772B1" w:rsidRDefault="0087404E">
      <w:pPr>
        <w:pStyle w:val="40"/>
        <w:tabs>
          <w:tab w:val="left" w:pos="1680"/>
          <w:tab w:val="right" w:leader="dot" w:pos="9193"/>
        </w:tabs>
        <w:rPr>
          <w:rFonts w:ascii="Times New Roman" w:hAnsi="Times New Roman"/>
          <w:noProof/>
          <w:sz w:val="24"/>
        </w:rPr>
      </w:pPr>
      <w:hyperlink w:anchor="_Toc308789898" w:history="1">
        <w:r w:rsidR="003772B1" w:rsidRPr="00396B13">
          <w:rPr>
            <w:rStyle w:val="a7"/>
            <w:noProof/>
          </w:rPr>
          <w:t>4.2.1.6.</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_Toc308789898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2D0F616" w14:textId="77777777" w:rsidR="003772B1" w:rsidRDefault="0087404E">
      <w:pPr>
        <w:pStyle w:val="40"/>
        <w:tabs>
          <w:tab w:val="left" w:pos="1680"/>
          <w:tab w:val="right" w:leader="dot" w:pos="9193"/>
        </w:tabs>
        <w:rPr>
          <w:rFonts w:ascii="Times New Roman" w:hAnsi="Times New Roman"/>
          <w:noProof/>
          <w:sz w:val="24"/>
        </w:rPr>
      </w:pPr>
      <w:hyperlink w:anchor="_Toc308789899" w:history="1">
        <w:r w:rsidR="003772B1" w:rsidRPr="00396B13">
          <w:rPr>
            <w:rStyle w:val="a7"/>
            <w:noProof/>
          </w:rPr>
          <w:t>4.2.1.7.</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_Toc308789899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7D87F3" w14:textId="77777777" w:rsidR="003772B1" w:rsidRDefault="0087404E">
      <w:pPr>
        <w:pStyle w:val="10"/>
        <w:tabs>
          <w:tab w:val="left" w:pos="600"/>
          <w:tab w:val="right" w:leader="dot" w:pos="9193"/>
        </w:tabs>
        <w:rPr>
          <w:rFonts w:ascii="Times New Roman" w:hAnsi="Times New Roman"/>
          <w:noProof/>
          <w:sz w:val="24"/>
        </w:rPr>
      </w:pPr>
      <w:hyperlink w:anchor="_Toc308789900" w:history="1">
        <w:r w:rsidR="003772B1" w:rsidRPr="00396B13">
          <w:rPr>
            <w:rStyle w:val="a7"/>
            <w:noProof/>
          </w:rPr>
          <w:t>5.</w:t>
        </w:r>
        <w:r w:rsidR="003772B1">
          <w:rPr>
            <w:rFonts w:ascii="Times New Roman" w:hAnsi="Times New Roman"/>
            <w:noProof/>
            <w:sz w:val="24"/>
          </w:rPr>
          <w:tab/>
        </w:r>
        <w:r w:rsidR="003772B1" w:rsidRPr="00396B13">
          <w:rPr>
            <w:rStyle w:val="a7"/>
            <w:noProof/>
          </w:rPr>
          <w:t>BuB</w:t>
        </w:r>
        <w:r w:rsidR="003772B1">
          <w:rPr>
            <w:noProof/>
            <w:webHidden/>
          </w:rPr>
          <w:tab/>
        </w:r>
        <w:r w:rsidR="003772B1">
          <w:rPr>
            <w:noProof/>
            <w:webHidden/>
          </w:rPr>
          <w:fldChar w:fldCharType="begin"/>
        </w:r>
        <w:r w:rsidR="003772B1">
          <w:rPr>
            <w:noProof/>
            <w:webHidden/>
          </w:rPr>
          <w:instrText xml:space="preserve"> PAGEREF _Toc308789900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BD56CF1" w14:textId="77777777" w:rsidR="003772B1" w:rsidRDefault="0087404E">
      <w:pPr>
        <w:pStyle w:val="21"/>
        <w:tabs>
          <w:tab w:val="left" w:pos="960"/>
          <w:tab w:val="right" w:leader="dot" w:pos="9193"/>
        </w:tabs>
        <w:rPr>
          <w:rFonts w:ascii="Times New Roman" w:hAnsi="Times New Roman"/>
          <w:noProof/>
          <w:sz w:val="24"/>
        </w:rPr>
      </w:pPr>
      <w:hyperlink w:anchor="_Toc308789901" w:history="1">
        <w:r w:rsidR="003772B1" w:rsidRPr="00396B13">
          <w:rPr>
            <w:rStyle w:val="a7"/>
            <w:noProof/>
          </w:rPr>
          <w:t>5.1.</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_Toc308789901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C11019" w14:textId="77777777" w:rsidR="003772B1" w:rsidRDefault="0087404E">
      <w:pPr>
        <w:pStyle w:val="30"/>
        <w:tabs>
          <w:tab w:val="left" w:pos="1200"/>
          <w:tab w:val="right" w:leader="dot" w:pos="9193"/>
        </w:tabs>
        <w:rPr>
          <w:rFonts w:ascii="Times New Roman" w:hAnsi="Times New Roman"/>
          <w:noProof/>
          <w:sz w:val="24"/>
        </w:rPr>
      </w:pPr>
      <w:hyperlink w:anchor="_Toc308789902" w:history="1">
        <w:r w:rsidR="003772B1" w:rsidRPr="00396B13">
          <w:rPr>
            <w:rStyle w:val="a7"/>
            <w:noProof/>
          </w:rPr>
          <w:t>5.1.1.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371EA" w14:textId="77777777" w:rsidR="003772B1" w:rsidRDefault="0087404E">
      <w:pPr>
        <w:pStyle w:val="40"/>
        <w:tabs>
          <w:tab w:val="left" w:pos="1680"/>
          <w:tab w:val="right" w:leader="dot" w:pos="9193"/>
        </w:tabs>
        <w:rPr>
          <w:rFonts w:ascii="Times New Roman" w:hAnsi="Times New Roman"/>
          <w:noProof/>
          <w:sz w:val="24"/>
        </w:rPr>
      </w:pPr>
      <w:hyperlink w:anchor="_Toc308789903" w:history="1">
        <w:r w:rsidR="003772B1" w:rsidRPr="00396B13">
          <w:rPr>
            <w:rStyle w:val="a7"/>
            <w:noProof/>
          </w:rPr>
          <w:t>5.1.1.1.</w:t>
        </w:r>
        <w:r w:rsidR="003772B1">
          <w:rPr>
            <w:rFonts w:ascii="Times New Roman" w:hAnsi="Times New Roman"/>
            <w:noProof/>
            <w:sz w:val="24"/>
          </w:rPr>
          <w:tab/>
        </w:r>
        <w:r w:rsidR="003772B1" w:rsidRPr="00396B13">
          <w:rPr>
            <w:rStyle w:val="a7"/>
            <w:noProof/>
          </w:rPr>
          <w:t>Test Visualisierungsmasken</w:t>
        </w:r>
        <w:r w:rsidR="003772B1">
          <w:rPr>
            <w:noProof/>
            <w:webHidden/>
          </w:rPr>
          <w:tab/>
        </w:r>
        <w:r w:rsidR="003772B1">
          <w:rPr>
            <w:noProof/>
            <w:webHidden/>
          </w:rPr>
          <w:fldChar w:fldCharType="begin"/>
        </w:r>
        <w:r w:rsidR="003772B1">
          <w:rPr>
            <w:noProof/>
            <w:webHidden/>
          </w:rPr>
          <w:instrText xml:space="preserve"> PAGEREF _Toc308789903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585E7E3" w14:textId="77777777" w:rsidR="003772B1" w:rsidRDefault="0087404E">
      <w:pPr>
        <w:pStyle w:val="40"/>
        <w:tabs>
          <w:tab w:val="left" w:pos="1680"/>
          <w:tab w:val="right" w:leader="dot" w:pos="9193"/>
        </w:tabs>
        <w:rPr>
          <w:rFonts w:ascii="Times New Roman" w:hAnsi="Times New Roman"/>
          <w:noProof/>
          <w:sz w:val="24"/>
        </w:rPr>
      </w:pPr>
      <w:hyperlink w:anchor="_Toc308789904" w:history="1">
        <w:r w:rsidR="003772B1" w:rsidRPr="00396B13">
          <w:rPr>
            <w:rStyle w:val="a7"/>
            <w:noProof/>
          </w:rPr>
          <w:t>5.1.1.2.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D1DCD0D" w14:textId="77777777" w:rsidR="003772B1" w:rsidRDefault="0087404E">
      <w:pPr>
        <w:pStyle w:val="10"/>
        <w:tabs>
          <w:tab w:val="left" w:pos="600"/>
          <w:tab w:val="right" w:leader="dot" w:pos="9193"/>
        </w:tabs>
        <w:rPr>
          <w:rFonts w:ascii="Times New Roman" w:hAnsi="Times New Roman"/>
          <w:noProof/>
          <w:sz w:val="24"/>
        </w:rPr>
      </w:pPr>
      <w:hyperlink w:anchor="_Toc308789905" w:history="1">
        <w:r w:rsidR="003772B1" w:rsidRPr="00396B13">
          <w:rPr>
            <w:rStyle w:val="a7"/>
            <w:noProof/>
          </w:rPr>
          <w:t>6.</w:t>
        </w:r>
        <w:r w:rsidR="003772B1">
          <w:rPr>
            <w:rFonts w:ascii="Times New Roman" w:hAnsi="Times New Roman"/>
            <w:noProof/>
            <w:sz w:val="24"/>
          </w:rPr>
          <w:tab/>
        </w:r>
        <w:r w:rsidR="003772B1" w:rsidRPr="00396B13">
          <w:rPr>
            <w:rStyle w:val="a7"/>
            <w:noProof/>
          </w:rPr>
          <w:t>PC Hardware</w:t>
        </w:r>
        <w:r w:rsidR="003772B1">
          <w:rPr>
            <w:noProof/>
            <w:webHidden/>
          </w:rPr>
          <w:tab/>
        </w:r>
        <w:r w:rsidR="003772B1">
          <w:rPr>
            <w:noProof/>
            <w:webHidden/>
          </w:rPr>
          <w:fldChar w:fldCharType="begin"/>
        </w:r>
        <w:r w:rsidR="003772B1">
          <w:rPr>
            <w:noProof/>
            <w:webHidden/>
          </w:rPr>
          <w:instrText xml:space="preserve"> PAGEREF _Toc308789905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B50408B" w14:textId="77777777" w:rsidR="003772B1" w:rsidRDefault="0087404E">
      <w:pPr>
        <w:pStyle w:val="21"/>
        <w:tabs>
          <w:tab w:val="left" w:pos="960"/>
          <w:tab w:val="right" w:leader="dot" w:pos="9193"/>
        </w:tabs>
        <w:rPr>
          <w:rFonts w:ascii="Times New Roman" w:hAnsi="Times New Roman"/>
          <w:noProof/>
          <w:sz w:val="24"/>
        </w:rPr>
      </w:pPr>
      <w:hyperlink w:anchor="_Toc308789906" w:history="1">
        <w:r w:rsidR="003772B1" w:rsidRPr="00396B13">
          <w:rPr>
            <w:rStyle w:val="a7"/>
            <w:noProof/>
          </w:rPr>
          <w:t>6.1.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_Toc308789906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C8DFA7" w14:textId="77777777" w:rsidR="003772B1" w:rsidRDefault="0087404E">
      <w:pPr>
        <w:pStyle w:val="30"/>
        <w:tabs>
          <w:tab w:val="left" w:pos="1200"/>
          <w:tab w:val="right" w:leader="dot" w:pos="9193"/>
        </w:tabs>
        <w:rPr>
          <w:rFonts w:ascii="Times New Roman" w:hAnsi="Times New Roman"/>
          <w:noProof/>
          <w:sz w:val="24"/>
        </w:rPr>
      </w:pPr>
      <w:hyperlink w:anchor="_Toc308789907" w:history="1">
        <w:r w:rsidR="003772B1" w:rsidRPr="00396B13">
          <w:rPr>
            <w:rStyle w:val="a7"/>
            <w:noProof/>
          </w:rPr>
          <w:t>6.1.1.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538C444" w14:textId="77777777" w:rsidR="003772B1" w:rsidRDefault="0087404E">
      <w:pPr>
        <w:pStyle w:val="40"/>
        <w:tabs>
          <w:tab w:val="left" w:pos="1680"/>
          <w:tab w:val="right" w:leader="dot" w:pos="9193"/>
        </w:tabs>
        <w:rPr>
          <w:rFonts w:ascii="Times New Roman" w:hAnsi="Times New Roman"/>
          <w:noProof/>
          <w:sz w:val="24"/>
        </w:rPr>
      </w:pPr>
      <w:hyperlink w:anchor="_Toc308789908" w:history="1">
        <w:r w:rsidR="003772B1" w:rsidRPr="00396B13">
          <w:rPr>
            <w:rStyle w:val="a7"/>
            <w:noProof/>
          </w:rPr>
          <w:t>6.1.1.1.</w:t>
        </w:r>
        <w:r w:rsidR="003772B1">
          <w:rPr>
            <w:rFonts w:ascii="Times New Roman" w:hAnsi="Times New Roman"/>
            <w:noProof/>
            <w:sz w:val="24"/>
          </w:rPr>
          <w:tab/>
        </w:r>
        <w:r w:rsidR="003772B1" w:rsidRPr="00396B13">
          <w:rPr>
            <w:rStyle w:val="a7"/>
            <w:noProof/>
          </w:rPr>
          <w:t>Test der PC Hardware gegen aktuelle Spezifikation</w:t>
        </w:r>
        <w:r w:rsidR="003772B1">
          <w:rPr>
            <w:noProof/>
            <w:webHidden/>
          </w:rPr>
          <w:tab/>
        </w:r>
        <w:r w:rsidR="003772B1">
          <w:rPr>
            <w:noProof/>
            <w:webHidden/>
          </w:rPr>
          <w:fldChar w:fldCharType="begin"/>
        </w:r>
        <w:r w:rsidR="003772B1">
          <w:rPr>
            <w:noProof/>
            <w:webHidden/>
          </w:rPr>
          <w:instrText xml:space="preserve"> PAGEREF _Toc308789908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CE19D3" w14:textId="77777777" w:rsidR="003772B1" w:rsidRDefault="0087404E">
      <w:pPr>
        <w:pStyle w:val="40"/>
        <w:tabs>
          <w:tab w:val="left" w:pos="1680"/>
          <w:tab w:val="right" w:leader="dot" w:pos="9193"/>
        </w:tabs>
        <w:rPr>
          <w:rFonts w:ascii="Times New Roman" w:hAnsi="Times New Roman"/>
          <w:noProof/>
          <w:sz w:val="24"/>
        </w:rPr>
      </w:pPr>
      <w:hyperlink w:anchor="_Toc308789909" w:history="1">
        <w:r w:rsidR="003772B1" w:rsidRPr="00396B13">
          <w:rPr>
            <w:rStyle w:val="a7"/>
            <w:noProof/>
          </w:rPr>
          <w:t>6.1.1.2.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1AB8A" w14:textId="77777777" w:rsidR="003772B1" w:rsidRDefault="0087404E">
      <w:pPr>
        <w:pStyle w:val="10"/>
        <w:tabs>
          <w:tab w:val="left" w:pos="600"/>
          <w:tab w:val="right" w:leader="dot" w:pos="9193"/>
        </w:tabs>
        <w:rPr>
          <w:rFonts w:ascii="Times New Roman" w:hAnsi="Times New Roman"/>
          <w:noProof/>
          <w:sz w:val="24"/>
        </w:rPr>
      </w:pPr>
      <w:hyperlink w:anchor="_Toc308789910" w:history="1">
        <w:r w:rsidR="003772B1" w:rsidRPr="00396B13">
          <w:rPr>
            <w:rStyle w:val="a7"/>
            <w:noProof/>
          </w:rPr>
          <w:t>7.</w:t>
        </w:r>
        <w:r w:rsidR="003772B1">
          <w:rPr>
            <w:rFonts w:ascii="Times New Roman" w:hAnsi="Times New Roman"/>
            <w:noProof/>
            <w:sz w:val="24"/>
          </w:rPr>
          <w:tab/>
        </w:r>
        <w:r w:rsidR="003772B1" w:rsidRPr="00396B13">
          <w:rPr>
            <w:rStyle w:val="a7"/>
            <w:noProof/>
          </w:rPr>
          <w:t>MCC</w:t>
        </w:r>
        <w:r w:rsidR="003772B1">
          <w:rPr>
            <w:noProof/>
            <w:webHidden/>
          </w:rPr>
          <w:tab/>
        </w:r>
        <w:r w:rsidR="003772B1">
          <w:rPr>
            <w:noProof/>
            <w:webHidden/>
          </w:rPr>
          <w:fldChar w:fldCharType="begin"/>
        </w:r>
        <w:r w:rsidR="003772B1">
          <w:rPr>
            <w:noProof/>
            <w:webHidden/>
          </w:rPr>
          <w:instrText xml:space="preserve"> PAGEREF _Toc308789910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EDE9897" w14:textId="77777777" w:rsidR="003772B1" w:rsidRDefault="0087404E">
      <w:pPr>
        <w:pStyle w:val="21"/>
        <w:tabs>
          <w:tab w:val="left" w:pos="960"/>
          <w:tab w:val="right" w:leader="dot" w:pos="9193"/>
        </w:tabs>
        <w:rPr>
          <w:rFonts w:ascii="Times New Roman" w:hAnsi="Times New Roman"/>
          <w:noProof/>
          <w:sz w:val="24"/>
        </w:rPr>
      </w:pPr>
      <w:hyperlink w:anchor="_Toc308789911" w:history="1">
        <w:r w:rsidR="003772B1" w:rsidRPr="00396B13">
          <w:rPr>
            <w:rStyle w:val="a7"/>
            <w:noProof/>
          </w:rPr>
          <w:t>7.1.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C9088F5" w14:textId="77777777" w:rsidR="003772B1" w:rsidRDefault="0087404E">
      <w:pPr>
        <w:pStyle w:val="30"/>
        <w:tabs>
          <w:tab w:val="left" w:pos="1200"/>
          <w:tab w:val="right" w:leader="dot" w:pos="9193"/>
        </w:tabs>
        <w:rPr>
          <w:rFonts w:ascii="Times New Roman" w:hAnsi="Times New Roman"/>
          <w:noProof/>
          <w:sz w:val="24"/>
        </w:rPr>
      </w:pPr>
      <w:hyperlink w:anchor="_Toc308789912" w:history="1">
        <w:r w:rsidR="003772B1" w:rsidRPr="00396B13">
          <w:rPr>
            <w:rStyle w:val="a7"/>
            <w:noProof/>
          </w:rPr>
          <w:t>7.1.1.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FE3105F" w14:textId="77777777" w:rsidR="003772B1" w:rsidRDefault="0087404E">
      <w:pPr>
        <w:pStyle w:val="40"/>
        <w:tabs>
          <w:tab w:val="left" w:pos="1680"/>
          <w:tab w:val="right" w:leader="dot" w:pos="9193"/>
        </w:tabs>
        <w:rPr>
          <w:rFonts w:ascii="Times New Roman" w:hAnsi="Times New Roman"/>
          <w:noProof/>
          <w:sz w:val="24"/>
        </w:rPr>
      </w:pPr>
      <w:hyperlink w:anchor="_Toc308789913" w:history="1">
        <w:r w:rsidR="003772B1" w:rsidRPr="00396B13">
          <w:rPr>
            <w:rStyle w:val="a7"/>
            <w:noProof/>
          </w:rPr>
          <w:t>7.1.1.1.</w:t>
        </w:r>
        <w:r w:rsidR="003772B1">
          <w:rPr>
            <w:rFonts w:ascii="Times New Roman" w:hAnsi="Times New Roman"/>
            <w:noProof/>
            <w:sz w:val="24"/>
          </w:rPr>
          <w:tab/>
        </w:r>
        <w:r w:rsidR="003772B1" w:rsidRPr="00396B13">
          <w:rPr>
            <w:rStyle w:val="a7"/>
            <w:noProof/>
          </w:rPr>
          <w:t>EA Test</w:t>
        </w:r>
        <w:r w:rsidR="003772B1">
          <w:rPr>
            <w:noProof/>
            <w:webHidden/>
          </w:rPr>
          <w:tab/>
        </w:r>
        <w:r w:rsidR="003772B1">
          <w:rPr>
            <w:noProof/>
            <w:webHidden/>
          </w:rPr>
          <w:fldChar w:fldCharType="begin"/>
        </w:r>
        <w:r w:rsidR="003772B1">
          <w:rPr>
            <w:noProof/>
            <w:webHidden/>
          </w:rPr>
          <w:instrText xml:space="preserve"> PAGEREF _Toc308789913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4F7DF89" w14:textId="77777777" w:rsidR="003772B1" w:rsidRDefault="0087404E">
      <w:pPr>
        <w:pStyle w:val="40"/>
        <w:tabs>
          <w:tab w:val="left" w:pos="1680"/>
          <w:tab w:val="right" w:leader="dot" w:pos="9193"/>
        </w:tabs>
        <w:rPr>
          <w:rFonts w:ascii="Times New Roman" w:hAnsi="Times New Roman"/>
          <w:noProof/>
          <w:sz w:val="24"/>
        </w:rPr>
      </w:pPr>
      <w:hyperlink w:anchor="_Toc308789914" w:history="1">
        <w:r w:rsidR="003772B1" w:rsidRPr="00396B13">
          <w:rPr>
            <w:rStyle w:val="a7"/>
            <w:noProof/>
          </w:rPr>
          <w:t>7.1.1.2.</w:t>
        </w:r>
        <w:r w:rsidR="003772B1">
          <w:rPr>
            <w:rFonts w:ascii="Times New Roman" w:hAnsi="Times New Roman"/>
            <w:noProof/>
            <w:sz w:val="24"/>
          </w:rPr>
          <w:tab/>
        </w:r>
        <w:r w:rsidR="003772B1" w:rsidRPr="00396B13">
          <w:rPr>
            <w:rStyle w:val="a7"/>
            <w:noProof/>
          </w:rPr>
          <w:t>Elektrische Prüfungen nach DIN / VDE0113</w:t>
        </w:r>
        <w:r w:rsidR="003772B1">
          <w:rPr>
            <w:noProof/>
            <w:webHidden/>
          </w:rPr>
          <w:tab/>
        </w:r>
        <w:r w:rsidR="003772B1">
          <w:rPr>
            <w:noProof/>
            <w:webHidden/>
          </w:rPr>
          <w:fldChar w:fldCharType="begin"/>
        </w:r>
        <w:r w:rsidR="003772B1">
          <w:rPr>
            <w:noProof/>
            <w:webHidden/>
          </w:rPr>
          <w:instrText xml:space="preserve"> PAGEREF _Toc308789914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4474823" w14:textId="77777777" w:rsidR="003772B1" w:rsidRDefault="0087404E">
      <w:pPr>
        <w:pStyle w:val="40"/>
        <w:tabs>
          <w:tab w:val="left" w:pos="1680"/>
          <w:tab w:val="right" w:leader="dot" w:pos="9193"/>
        </w:tabs>
        <w:rPr>
          <w:rFonts w:ascii="Times New Roman" w:hAnsi="Times New Roman"/>
          <w:noProof/>
          <w:sz w:val="24"/>
        </w:rPr>
      </w:pPr>
      <w:hyperlink w:anchor="_Toc308789915" w:history="1">
        <w:r w:rsidR="003772B1" w:rsidRPr="00396B13">
          <w:rPr>
            <w:rStyle w:val="a7"/>
            <w:noProof/>
          </w:rPr>
          <w:t>7.1.1.3.</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_Toc308789915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DA7377C" w14:textId="77777777" w:rsidR="003772B1" w:rsidRDefault="0087404E">
      <w:pPr>
        <w:pStyle w:val="10"/>
        <w:tabs>
          <w:tab w:val="left" w:pos="600"/>
          <w:tab w:val="right" w:leader="dot" w:pos="9193"/>
        </w:tabs>
        <w:rPr>
          <w:rFonts w:ascii="Times New Roman" w:hAnsi="Times New Roman"/>
          <w:noProof/>
          <w:sz w:val="24"/>
        </w:rPr>
      </w:pPr>
      <w:hyperlink w:anchor="_Toc308789916" w:history="1">
        <w:r w:rsidR="003772B1" w:rsidRPr="00396B13">
          <w:rPr>
            <w:rStyle w:val="a7"/>
            <w:noProof/>
          </w:rPr>
          <w:t>8.</w:t>
        </w:r>
        <w:r w:rsidR="003772B1">
          <w:rPr>
            <w:rFonts w:ascii="Times New Roman" w:hAnsi="Times New Roman"/>
            <w:noProof/>
            <w:sz w:val="24"/>
          </w:rPr>
          <w:tab/>
        </w:r>
        <w:r w:rsidR="003772B1" w:rsidRPr="00396B13">
          <w:rPr>
            <w:rStyle w:val="a7"/>
            <w:noProof/>
          </w:rPr>
          <w:t>Gesamtintegrationstest</w:t>
        </w:r>
        <w:r w:rsidR="003772B1">
          <w:rPr>
            <w:noProof/>
            <w:webHidden/>
          </w:rPr>
          <w:tab/>
        </w:r>
        <w:r w:rsidR="003772B1">
          <w:rPr>
            <w:noProof/>
            <w:webHidden/>
          </w:rPr>
          <w:fldChar w:fldCharType="begin"/>
        </w:r>
        <w:r w:rsidR="003772B1">
          <w:rPr>
            <w:noProof/>
            <w:webHidden/>
          </w:rPr>
          <w:instrText xml:space="preserve"> PAGEREF _Toc308789916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30888E7" w14:textId="77777777" w:rsidR="003772B1" w:rsidRDefault="0087404E">
      <w:pPr>
        <w:pStyle w:val="21"/>
        <w:tabs>
          <w:tab w:val="left" w:pos="960"/>
          <w:tab w:val="right" w:leader="dot" w:pos="9193"/>
        </w:tabs>
        <w:rPr>
          <w:rFonts w:ascii="Times New Roman" w:hAnsi="Times New Roman"/>
          <w:noProof/>
          <w:sz w:val="24"/>
        </w:rPr>
      </w:pPr>
      <w:hyperlink w:anchor="_Toc308789917" w:history="1">
        <w:r w:rsidR="003772B1" w:rsidRPr="00396B13">
          <w:rPr>
            <w:rStyle w:val="a7"/>
            <w:noProof/>
          </w:rPr>
          <w:t>8.1.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790599" w14:textId="77777777" w:rsidR="003772B1" w:rsidRDefault="0087404E">
      <w:pPr>
        <w:pStyle w:val="30"/>
        <w:tabs>
          <w:tab w:val="left" w:pos="1200"/>
          <w:tab w:val="right" w:leader="dot" w:pos="9193"/>
        </w:tabs>
        <w:rPr>
          <w:rFonts w:ascii="Times New Roman" w:hAnsi="Times New Roman"/>
          <w:noProof/>
          <w:sz w:val="24"/>
        </w:rPr>
      </w:pPr>
      <w:hyperlink w:anchor="_Toc308789918" w:history="1">
        <w:r w:rsidR="003772B1" w:rsidRPr="00396B13">
          <w:rPr>
            <w:rStyle w:val="a7"/>
            <w:noProof/>
          </w:rPr>
          <w:t>8.1.1.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D885D7" w14:textId="77777777" w:rsidR="003772B1" w:rsidRDefault="0087404E">
      <w:pPr>
        <w:pStyle w:val="40"/>
        <w:tabs>
          <w:tab w:val="left" w:pos="1680"/>
          <w:tab w:val="right" w:leader="dot" w:pos="9193"/>
        </w:tabs>
        <w:rPr>
          <w:rFonts w:ascii="Times New Roman" w:hAnsi="Times New Roman"/>
          <w:noProof/>
          <w:sz w:val="24"/>
        </w:rPr>
      </w:pPr>
      <w:hyperlink w:anchor="_Toc308789919" w:history="1">
        <w:r w:rsidR="003772B1" w:rsidRPr="00396B13">
          <w:rPr>
            <w:rStyle w:val="a7"/>
            <w:noProof/>
          </w:rPr>
          <w:t>8.1.1.1.</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_Toc308789919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79358FA" w14:textId="77777777" w:rsidR="003772B1" w:rsidRDefault="0087404E">
      <w:pPr>
        <w:pStyle w:val="40"/>
        <w:tabs>
          <w:tab w:val="left" w:pos="1680"/>
          <w:tab w:val="right" w:leader="dot" w:pos="9193"/>
        </w:tabs>
        <w:rPr>
          <w:rFonts w:ascii="Times New Roman" w:hAnsi="Times New Roman"/>
          <w:noProof/>
          <w:sz w:val="24"/>
        </w:rPr>
      </w:pPr>
      <w:hyperlink w:anchor="_Toc308789920" w:history="1">
        <w:r w:rsidR="003772B1" w:rsidRPr="00396B13">
          <w:rPr>
            <w:rStyle w:val="a7"/>
            <w:noProof/>
          </w:rPr>
          <w:t>8.1.1.2.</w:t>
        </w:r>
        <w:r w:rsidR="003772B1">
          <w:rPr>
            <w:rFonts w:ascii="Times New Roman" w:hAnsi="Times New Roman"/>
            <w:noProof/>
            <w:sz w:val="24"/>
          </w:rPr>
          <w:tab/>
        </w:r>
        <w:r w:rsidR="003772B1" w:rsidRPr="00396B13">
          <w:rPr>
            <w:rStyle w:val="a7"/>
            <w:noProof/>
          </w:rPr>
          <w:t>Test Anzeige der Fehlermeldungen</w:t>
        </w:r>
        <w:r w:rsidR="003772B1">
          <w:rPr>
            <w:noProof/>
            <w:webHidden/>
          </w:rPr>
          <w:tab/>
        </w:r>
        <w:r w:rsidR="003772B1">
          <w:rPr>
            <w:noProof/>
            <w:webHidden/>
          </w:rPr>
          <w:fldChar w:fldCharType="begin"/>
        </w:r>
        <w:r w:rsidR="003772B1">
          <w:rPr>
            <w:noProof/>
            <w:webHidden/>
          </w:rPr>
          <w:instrText xml:space="preserve"> PAGEREF _Toc308789920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AC960CA" w14:textId="77777777" w:rsidR="003772B1" w:rsidRDefault="0087404E">
      <w:pPr>
        <w:pStyle w:val="40"/>
        <w:tabs>
          <w:tab w:val="left" w:pos="1680"/>
          <w:tab w:val="right" w:leader="dot" w:pos="9193"/>
        </w:tabs>
        <w:rPr>
          <w:rFonts w:ascii="Times New Roman" w:hAnsi="Times New Roman"/>
          <w:noProof/>
          <w:sz w:val="24"/>
        </w:rPr>
      </w:pPr>
      <w:hyperlink w:anchor="_Toc308789921" w:history="1">
        <w:r w:rsidR="003772B1" w:rsidRPr="00396B13">
          <w:rPr>
            <w:rStyle w:val="a7"/>
            <w:noProof/>
          </w:rPr>
          <w:t>8.1.1.3.</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_Toc308789921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2E36D" w14:textId="77777777" w:rsidR="003772B1" w:rsidRDefault="0087404E">
      <w:pPr>
        <w:pStyle w:val="40"/>
        <w:tabs>
          <w:tab w:val="left" w:pos="1680"/>
          <w:tab w:val="right" w:leader="dot" w:pos="9193"/>
        </w:tabs>
        <w:rPr>
          <w:rFonts w:ascii="Times New Roman" w:hAnsi="Times New Roman"/>
          <w:noProof/>
          <w:sz w:val="24"/>
        </w:rPr>
      </w:pPr>
      <w:hyperlink w:anchor="_Toc308789922" w:history="1">
        <w:r w:rsidR="003772B1" w:rsidRPr="00396B13">
          <w:rPr>
            <w:rStyle w:val="a7"/>
            <w:noProof/>
          </w:rPr>
          <w:t>8.1.1.4.</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_Toc308789922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02B8F5C" w14:textId="77777777" w:rsidR="003772B1" w:rsidRDefault="0087404E">
      <w:pPr>
        <w:pStyle w:val="40"/>
        <w:tabs>
          <w:tab w:val="left" w:pos="1680"/>
          <w:tab w:val="right" w:leader="dot" w:pos="9193"/>
        </w:tabs>
        <w:rPr>
          <w:rFonts w:ascii="Times New Roman" w:hAnsi="Times New Roman"/>
          <w:noProof/>
          <w:sz w:val="24"/>
        </w:rPr>
      </w:pPr>
      <w:hyperlink w:anchor="_Toc308789923" w:history="1">
        <w:r w:rsidR="003772B1" w:rsidRPr="00396B13">
          <w:rPr>
            <w:rStyle w:val="a7"/>
            <w:noProof/>
          </w:rPr>
          <w:t>8.1.1.5.</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_Toc308789923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279032" w14:textId="77777777" w:rsidR="003772B1" w:rsidRDefault="0087404E">
      <w:pPr>
        <w:pStyle w:val="40"/>
        <w:tabs>
          <w:tab w:val="left" w:pos="1680"/>
          <w:tab w:val="right" w:leader="dot" w:pos="9193"/>
        </w:tabs>
        <w:rPr>
          <w:rFonts w:ascii="Times New Roman" w:hAnsi="Times New Roman"/>
          <w:noProof/>
          <w:sz w:val="24"/>
        </w:rPr>
      </w:pPr>
      <w:hyperlink w:anchor="_Toc308789924" w:history="1">
        <w:r w:rsidR="003772B1" w:rsidRPr="00396B13">
          <w:rPr>
            <w:rStyle w:val="a7"/>
            <w:noProof/>
          </w:rPr>
          <w:t>8.1.1.6.</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_Toc308789924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D3847D" w14:textId="77777777" w:rsidR="003772B1" w:rsidRDefault="0087404E">
      <w:pPr>
        <w:pStyle w:val="40"/>
        <w:tabs>
          <w:tab w:val="left" w:pos="1680"/>
          <w:tab w:val="right" w:leader="dot" w:pos="9193"/>
        </w:tabs>
        <w:rPr>
          <w:rFonts w:ascii="Times New Roman" w:hAnsi="Times New Roman"/>
          <w:noProof/>
          <w:sz w:val="24"/>
        </w:rPr>
      </w:pPr>
      <w:hyperlink w:anchor="_Toc308789925" w:history="1">
        <w:r w:rsidR="003772B1" w:rsidRPr="00396B13">
          <w:rPr>
            <w:rStyle w:val="a7"/>
            <w:noProof/>
          </w:rPr>
          <w:t>8.1.1.7.</w:t>
        </w:r>
        <w:r w:rsidR="003772B1">
          <w:rPr>
            <w:rFonts w:ascii="Times New Roman" w:hAnsi="Times New Roman"/>
            <w:noProof/>
            <w:sz w:val="24"/>
          </w:rPr>
          <w:tab/>
        </w:r>
        <w:r w:rsidR="003772B1" w:rsidRPr="00396B13">
          <w:rPr>
            <w:rStyle w:val="a7"/>
            <w:noProof/>
          </w:rPr>
          <w:t>Test gegen Pflichtenheft</w:t>
        </w:r>
        <w:r w:rsidR="003772B1">
          <w:rPr>
            <w:noProof/>
            <w:webHidden/>
          </w:rPr>
          <w:tab/>
        </w:r>
        <w:r w:rsidR="003772B1">
          <w:rPr>
            <w:noProof/>
            <w:webHidden/>
          </w:rPr>
          <w:fldChar w:fldCharType="begin"/>
        </w:r>
        <w:r w:rsidR="003772B1">
          <w:rPr>
            <w:noProof/>
            <w:webHidden/>
          </w:rPr>
          <w:instrText xml:space="preserve"> PAGEREF _Toc308789925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78E7D56" w14:textId="77777777" w:rsidR="003772B1" w:rsidRDefault="0087404E">
      <w:pPr>
        <w:pStyle w:val="10"/>
        <w:tabs>
          <w:tab w:val="left" w:pos="600"/>
          <w:tab w:val="right" w:leader="dot" w:pos="9193"/>
        </w:tabs>
        <w:rPr>
          <w:rFonts w:ascii="Times New Roman" w:hAnsi="Times New Roman"/>
          <w:noProof/>
          <w:sz w:val="24"/>
        </w:rPr>
      </w:pPr>
      <w:hyperlink w:anchor="_Toc308789926" w:history="1">
        <w:r w:rsidR="003772B1" w:rsidRPr="00396B13">
          <w:rPr>
            <w:rStyle w:val="a7"/>
            <w:noProof/>
          </w:rPr>
          <w:t>9.</w:t>
        </w:r>
        <w:r w:rsidR="003772B1">
          <w:rPr>
            <w:rFonts w:ascii="Times New Roman" w:hAnsi="Times New Roman"/>
            <w:noProof/>
            <w:sz w:val="24"/>
          </w:rPr>
          <w:tab/>
        </w:r>
        <w:r w:rsidR="003772B1" w:rsidRPr="00396B13">
          <w:rPr>
            <w:rStyle w:val="a7"/>
            <w:noProof/>
          </w:rPr>
          <w:t>Abschluss Testplanung</w:t>
        </w:r>
        <w:r w:rsidR="003772B1">
          <w:rPr>
            <w:noProof/>
            <w:webHidden/>
          </w:rPr>
          <w:tab/>
        </w:r>
        <w:r w:rsidR="003772B1">
          <w:rPr>
            <w:noProof/>
            <w:webHidden/>
          </w:rPr>
          <w:fldChar w:fldCharType="begin"/>
        </w:r>
        <w:r w:rsidR="003772B1">
          <w:rPr>
            <w:noProof/>
            <w:webHidden/>
          </w:rPr>
          <w:instrText xml:space="preserve"> PAGEREF _Toc308789926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6B227D" w14:textId="77777777" w:rsidR="00AB4484" w:rsidRPr="00395697" w:rsidRDefault="00AB4484" w:rsidP="00B04512">
      <w:r w:rsidRPr="00395697">
        <w:fldChar w:fldCharType="end"/>
      </w:r>
    </w:p>
    <w:p w14:paraId="7916CB81" w14:textId="77777777" w:rsidR="00F006F6" w:rsidRPr="00395697" w:rsidRDefault="00F006F6" w:rsidP="00B04512"/>
    <w:p w14:paraId="7A8A199B" w14:textId="77777777" w:rsidR="00956D6C" w:rsidRPr="00395697" w:rsidRDefault="00F006F6" w:rsidP="00584311">
      <w:pPr>
        <w:pStyle w:val="1"/>
      </w:pPr>
      <w:r w:rsidRPr="00395697">
        <w:br w:type="page"/>
      </w:r>
      <w:bookmarkStart w:id="4" w:name="_Toc308789878"/>
      <w:r w:rsidR="00956D6C" w:rsidRPr="00395697">
        <w:lastRenderedPageBreak/>
        <w:t>Historie</w:t>
      </w:r>
      <w:bookmarkEnd w:id="4"/>
    </w:p>
    <w:p w14:paraId="1F05585B" w14:textId="77777777" w:rsidR="00584311" w:rsidRPr="00395697" w:rsidRDefault="00584311" w:rsidP="00584311"/>
    <w:tbl>
      <w:tblPr>
        <w:tblStyle w:val="a3"/>
        <w:tblW w:w="0" w:type="auto"/>
        <w:tblLook w:val="01E0" w:firstRow="1" w:lastRow="1" w:firstColumn="1" w:lastColumn="1" w:noHBand="0" w:noVBand="0"/>
      </w:tblPr>
      <w:tblGrid>
        <w:gridCol w:w="646"/>
        <w:gridCol w:w="1431"/>
        <w:gridCol w:w="1810"/>
        <w:gridCol w:w="2809"/>
        <w:gridCol w:w="910"/>
        <w:gridCol w:w="1587"/>
      </w:tblGrid>
      <w:tr w:rsidR="00CE0039" w:rsidRPr="00395697" w14:paraId="59B7953B" w14:textId="77777777" w:rsidTr="00CE0039">
        <w:tc>
          <w:tcPr>
            <w:tcW w:w="648" w:type="dxa"/>
            <w:shd w:val="clear" w:color="auto" w:fill="CCCCCC"/>
          </w:tcPr>
          <w:p w14:paraId="2B1B5714" w14:textId="77777777" w:rsidR="00956D6C" w:rsidRPr="00395697" w:rsidRDefault="00956D6C" w:rsidP="00AB4484">
            <w:pPr>
              <w:rPr>
                <w:b/>
              </w:rPr>
            </w:pPr>
            <w:r w:rsidRPr="00395697">
              <w:rPr>
                <w:b/>
              </w:rPr>
              <w:t>Lfd. Nr.</w:t>
            </w:r>
          </w:p>
        </w:tc>
        <w:tc>
          <w:tcPr>
            <w:tcW w:w="1440" w:type="dxa"/>
            <w:shd w:val="clear" w:color="auto" w:fill="CCCCCC"/>
          </w:tcPr>
          <w:p w14:paraId="52E860B3" w14:textId="77777777" w:rsidR="00956D6C" w:rsidRPr="00395697" w:rsidRDefault="00956D6C" w:rsidP="00AB4484">
            <w:pPr>
              <w:rPr>
                <w:b/>
              </w:rPr>
            </w:pPr>
            <w:r w:rsidRPr="00395697">
              <w:rPr>
                <w:b/>
              </w:rPr>
              <w:t>Datum</w:t>
            </w:r>
          </w:p>
        </w:tc>
        <w:tc>
          <w:tcPr>
            <w:tcW w:w="1828" w:type="dxa"/>
            <w:shd w:val="clear" w:color="auto" w:fill="CCCCCC"/>
          </w:tcPr>
          <w:p w14:paraId="37D282FA" w14:textId="77777777" w:rsidR="00956D6C" w:rsidRPr="00395697" w:rsidRDefault="00956D6C" w:rsidP="00AB4484">
            <w:pPr>
              <w:rPr>
                <w:b/>
              </w:rPr>
            </w:pPr>
            <w:r w:rsidRPr="00395697">
              <w:rPr>
                <w:b/>
              </w:rPr>
              <w:t>Betroffene</w:t>
            </w:r>
            <w:r w:rsidR="00CE0039" w:rsidRPr="00395697">
              <w:rPr>
                <w:b/>
              </w:rPr>
              <w:t xml:space="preserve"> </w:t>
            </w:r>
            <w:r w:rsidRPr="00395697">
              <w:rPr>
                <w:b/>
              </w:rPr>
              <w:t>Dokumententeile</w:t>
            </w:r>
          </w:p>
        </w:tc>
        <w:tc>
          <w:tcPr>
            <w:tcW w:w="2852" w:type="dxa"/>
            <w:shd w:val="clear" w:color="auto" w:fill="CCCCCC"/>
          </w:tcPr>
          <w:p w14:paraId="21F78365" w14:textId="77777777" w:rsidR="00956D6C" w:rsidRPr="00395697" w:rsidRDefault="00956D6C" w:rsidP="00AB4484">
            <w:pPr>
              <w:rPr>
                <w:b/>
              </w:rPr>
            </w:pPr>
            <w:r w:rsidRPr="00395697">
              <w:rPr>
                <w:b/>
              </w:rPr>
              <w:t>Änderungsgrund</w:t>
            </w:r>
          </w:p>
        </w:tc>
        <w:tc>
          <w:tcPr>
            <w:tcW w:w="914" w:type="dxa"/>
            <w:shd w:val="clear" w:color="auto" w:fill="CCCCCC"/>
          </w:tcPr>
          <w:p w14:paraId="2F78739D" w14:textId="77777777" w:rsidR="00956D6C" w:rsidRPr="00395697" w:rsidRDefault="00956D6C" w:rsidP="00AB4484">
            <w:pPr>
              <w:rPr>
                <w:b/>
              </w:rPr>
            </w:pPr>
            <w:r w:rsidRPr="00395697">
              <w:rPr>
                <w:b/>
              </w:rPr>
              <w:t>Vers. Nr.</w:t>
            </w:r>
          </w:p>
        </w:tc>
        <w:tc>
          <w:tcPr>
            <w:tcW w:w="1606" w:type="dxa"/>
            <w:shd w:val="clear" w:color="auto" w:fill="CCCCCC"/>
          </w:tcPr>
          <w:p w14:paraId="3AF8112C" w14:textId="77777777" w:rsidR="00956D6C" w:rsidRPr="00395697" w:rsidRDefault="00956D6C" w:rsidP="00AB4484">
            <w:pPr>
              <w:rPr>
                <w:b/>
              </w:rPr>
            </w:pPr>
            <w:r w:rsidRPr="00395697">
              <w:rPr>
                <w:b/>
              </w:rPr>
              <w:t>Verantwortlich</w:t>
            </w:r>
          </w:p>
        </w:tc>
      </w:tr>
      <w:tr w:rsidR="00CE0039" w:rsidRPr="00395697" w14:paraId="135092CD" w14:textId="77777777" w:rsidTr="00CE0039">
        <w:tc>
          <w:tcPr>
            <w:tcW w:w="648" w:type="dxa"/>
          </w:tcPr>
          <w:p w14:paraId="72E4E6E0" w14:textId="77777777" w:rsidR="00956D6C" w:rsidRPr="00395697" w:rsidRDefault="00956D6C" w:rsidP="00CE0039">
            <w:pPr>
              <w:numPr>
                <w:ilvl w:val="0"/>
                <w:numId w:val="3"/>
              </w:numPr>
            </w:pPr>
          </w:p>
        </w:tc>
        <w:tc>
          <w:tcPr>
            <w:tcW w:w="1440" w:type="dxa"/>
          </w:tcPr>
          <w:p w14:paraId="527A1589" w14:textId="77777777" w:rsidR="00956D6C" w:rsidRPr="00395697" w:rsidRDefault="00976BC8" w:rsidP="00AB4484">
            <w:r>
              <w:t>Ab 15.05.17</w:t>
            </w:r>
          </w:p>
        </w:tc>
        <w:tc>
          <w:tcPr>
            <w:tcW w:w="1828" w:type="dxa"/>
          </w:tcPr>
          <w:p w14:paraId="309913D8" w14:textId="77777777" w:rsidR="00956D6C" w:rsidRPr="00395697" w:rsidRDefault="00CE0039" w:rsidP="00AB4484">
            <w:r w:rsidRPr="00395697">
              <w:t>Gesamt</w:t>
            </w:r>
          </w:p>
        </w:tc>
        <w:tc>
          <w:tcPr>
            <w:tcW w:w="2852" w:type="dxa"/>
          </w:tcPr>
          <w:p w14:paraId="7B9B0E98" w14:textId="77777777" w:rsidR="00956D6C" w:rsidRPr="00395697" w:rsidRDefault="00CE0039" w:rsidP="00AB4484">
            <w:r w:rsidRPr="00395697">
              <w:t>Erstellung</w:t>
            </w:r>
          </w:p>
        </w:tc>
        <w:tc>
          <w:tcPr>
            <w:tcW w:w="914" w:type="dxa"/>
          </w:tcPr>
          <w:p w14:paraId="068BE837" w14:textId="77777777" w:rsidR="00956D6C" w:rsidRPr="00395697" w:rsidRDefault="00CE0039" w:rsidP="00AB4484">
            <w:r w:rsidRPr="00395697">
              <w:t>1.0</w:t>
            </w:r>
          </w:p>
        </w:tc>
        <w:tc>
          <w:tcPr>
            <w:tcW w:w="1606" w:type="dxa"/>
          </w:tcPr>
          <w:p w14:paraId="4058375C" w14:textId="77777777" w:rsidR="00956D6C" w:rsidRPr="00395697" w:rsidRDefault="00976BC8" w:rsidP="00AB4484">
            <w:r>
              <w:t>I. Bedniakov</w:t>
            </w:r>
          </w:p>
        </w:tc>
      </w:tr>
      <w:tr w:rsidR="00CE0039" w:rsidRPr="00395697" w14:paraId="53D1CCDE" w14:textId="77777777" w:rsidTr="00CE0039">
        <w:tc>
          <w:tcPr>
            <w:tcW w:w="648" w:type="dxa"/>
          </w:tcPr>
          <w:p w14:paraId="151C75CD" w14:textId="77777777" w:rsidR="00CE0039" w:rsidRPr="00395697" w:rsidRDefault="00CE0039" w:rsidP="00CE0039">
            <w:pPr>
              <w:numPr>
                <w:ilvl w:val="0"/>
                <w:numId w:val="3"/>
              </w:numPr>
            </w:pPr>
          </w:p>
        </w:tc>
        <w:tc>
          <w:tcPr>
            <w:tcW w:w="1440" w:type="dxa"/>
          </w:tcPr>
          <w:p w14:paraId="7FDFFD34" w14:textId="77777777" w:rsidR="00CE0039" w:rsidRPr="00395697" w:rsidRDefault="00CE0039" w:rsidP="00AB4484"/>
        </w:tc>
        <w:tc>
          <w:tcPr>
            <w:tcW w:w="1828" w:type="dxa"/>
          </w:tcPr>
          <w:p w14:paraId="4F01BBE3" w14:textId="77777777" w:rsidR="00CE0039" w:rsidRPr="00395697" w:rsidRDefault="00CE0039" w:rsidP="00AB4484"/>
        </w:tc>
        <w:tc>
          <w:tcPr>
            <w:tcW w:w="2852" w:type="dxa"/>
          </w:tcPr>
          <w:p w14:paraId="1091C105" w14:textId="77777777" w:rsidR="00CE0039" w:rsidRPr="00395697" w:rsidRDefault="00CE0039" w:rsidP="00AB4484"/>
        </w:tc>
        <w:tc>
          <w:tcPr>
            <w:tcW w:w="914" w:type="dxa"/>
          </w:tcPr>
          <w:p w14:paraId="42A69038" w14:textId="77777777" w:rsidR="00CE0039" w:rsidRPr="00395697" w:rsidRDefault="00CE0039" w:rsidP="00AB4484"/>
        </w:tc>
        <w:tc>
          <w:tcPr>
            <w:tcW w:w="1606" w:type="dxa"/>
          </w:tcPr>
          <w:p w14:paraId="0AF77F0D" w14:textId="77777777" w:rsidR="00CE0039" w:rsidRPr="00395697" w:rsidRDefault="00CE0039" w:rsidP="00AB4484"/>
        </w:tc>
      </w:tr>
      <w:tr w:rsidR="00CE0039" w:rsidRPr="00395697" w14:paraId="19BC84D3" w14:textId="77777777" w:rsidTr="00CE0039">
        <w:tc>
          <w:tcPr>
            <w:tcW w:w="648" w:type="dxa"/>
          </w:tcPr>
          <w:p w14:paraId="32AD54DD" w14:textId="77777777" w:rsidR="00CE0039" w:rsidRPr="00395697" w:rsidRDefault="00CE0039" w:rsidP="00CE0039">
            <w:pPr>
              <w:numPr>
                <w:ilvl w:val="0"/>
                <w:numId w:val="3"/>
              </w:numPr>
            </w:pPr>
          </w:p>
        </w:tc>
        <w:tc>
          <w:tcPr>
            <w:tcW w:w="1440" w:type="dxa"/>
          </w:tcPr>
          <w:p w14:paraId="3E9D718F" w14:textId="77777777" w:rsidR="00CE0039" w:rsidRPr="00395697" w:rsidRDefault="00CE0039" w:rsidP="00AB4484"/>
        </w:tc>
        <w:tc>
          <w:tcPr>
            <w:tcW w:w="1828" w:type="dxa"/>
          </w:tcPr>
          <w:p w14:paraId="391A5B88" w14:textId="77777777" w:rsidR="00CE0039" w:rsidRPr="00395697" w:rsidRDefault="00CE0039" w:rsidP="00AB4484"/>
        </w:tc>
        <w:tc>
          <w:tcPr>
            <w:tcW w:w="2852" w:type="dxa"/>
          </w:tcPr>
          <w:p w14:paraId="43364F6A" w14:textId="77777777" w:rsidR="00CE0039" w:rsidRPr="00395697" w:rsidRDefault="00CE0039" w:rsidP="00AB4484"/>
        </w:tc>
        <w:tc>
          <w:tcPr>
            <w:tcW w:w="914" w:type="dxa"/>
          </w:tcPr>
          <w:p w14:paraId="15917BA3" w14:textId="77777777" w:rsidR="00CE0039" w:rsidRPr="00395697" w:rsidRDefault="00CE0039" w:rsidP="00AB4484"/>
        </w:tc>
        <w:tc>
          <w:tcPr>
            <w:tcW w:w="1606" w:type="dxa"/>
          </w:tcPr>
          <w:p w14:paraId="0940E5CC" w14:textId="77777777" w:rsidR="00CE0039" w:rsidRPr="00395697" w:rsidRDefault="00CE0039" w:rsidP="00AB4484"/>
        </w:tc>
      </w:tr>
    </w:tbl>
    <w:p w14:paraId="70405197" w14:textId="77777777" w:rsidR="00956D6C" w:rsidRPr="00395697" w:rsidRDefault="00F50578" w:rsidP="00F50578">
      <w:pPr>
        <w:pStyle w:val="a6"/>
      </w:pPr>
      <w:bookmarkStart w:id="5" w:name="_Toc308782435"/>
      <w:r w:rsidRPr="00395697">
        <w:t xml:space="preserve">Tabelle </w:t>
      </w:r>
      <w:r w:rsidR="0087404E">
        <w:rPr>
          <w:noProof/>
        </w:rPr>
        <w:fldChar w:fldCharType="begin"/>
      </w:r>
      <w:r w:rsidR="0087404E">
        <w:rPr>
          <w:noProof/>
        </w:rPr>
        <w:instrText xml:space="preserve"> SEQ Tabelle \* ARABIC </w:instrText>
      </w:r>
      <w:r w:rsidR="0087404E">
        <w:rPr>
          <w:noProof/>
        </w:rPr>
        <w:fldChar w:fldCharType="separate"/>
      </w:r>
      <w:r w:rsidR="00480043">
        <w:rPr>
          <w:noProof/>
        </w:rPr>
        <w:t>2</w:t>
      </w:r>
      <w:r w:rsidR="0087404E">
        <w:rPr>
          <w:noProof/>
        </w:rPr>
        <w:fldChar w:fldCharType="end"/>
      </w:r>
      <w:r w:rsidRPr="00395697">
        <w:t xml:space="preserve"> - Historie</w:t>
      </w:r>
      <w:bookmarkEnd w:id="5"/>
    </w:p>
    <w:p w14:paraId="6E86FDDF" w14:textId="77777777" w:rsidR="00956D6C" w:rsidRPr="00395697" w:rsidRDefault="00956D6C" w:rsidP="00584311">
      <w:pPr>
        <w:pStyle w:val="1"/>
      </w:pPr>
      <w:bookmarkStart w:id="6" w:name="_Toc308789879"/>
      <w:r w:rsidRPr="00395697">
        <w:t>Querverweise</w:t>
      </w:r>
      <w:bookmarkEnd w:id="6"/>
    </w:p>
    <w:p w14:paraId="4BC64321" w14:textId="77777777" w:rsidR="00584311" w:rsidRPr="00395697" w:rsidRDefault="00584311" w:rsidP="00584311"/>
    <w:tbl>
      <w:tblPr>
        <w:tblStyle w:val="a3"/>
        <w:tblW w:w="0" w:type="auto"/>
        <w:tblLook w:val="01E0" w:firstRow="1" w:lastRow="1" w:firstColumn="1" w:lastColumn="1" w:noHBand="0" w:noVBand="0"/>
      </w:tblPr>
      <w:tblGrid>
        <w:gridCol w:w="647"/>
        <w:gridCol w:w="4132"/>
        <w:gridCol w:w="4414"/>
      </w:tblGrid>
      <w:tr w:rsidR="00CE0039" w:rsidRPr="00395697" w14:paraId="2F8DB0C0" w14:textId="77777777" w:rsidTr="00656161">
        <w:tc>
          <w:tcPr>
            <w:tcW w:w="648" w:type="dxa"/>
            <w:shd w:val="clear" w:color="auto" w:fill="CCCCCC"/>
          </w:tcPr>
          <w:p w14:paraId="100A3137" w14:textId="77777777" w:rsidR="00CE0039" w:rsidRPr="00395697" w:rsidRDefault="00CE0039" w:rsidP="00AB4484">
            <w:pPr>
              <w:rPr>
                <w:b/>
              </w:rPr>
            </w:pPr>
            <w:r w:rsidRPr="00395697">
              <w:rPr>
                <w:b/>
              </w:rPr>
              <w:t>Lfd. Nr.</w:t>
            </w:r>
          </w:p>
        </w:tc>
        <w:tc>
          <w:tcPr>
            <w:tcW w:w="4140" w:type="dxa"/>
            <w:shd w:val="clear" w:color="auto" w:fill="CCCCCC"/>
          </w:tcPr>
          <w:p w14:paraId="720ED7DB" w14:textId="77777777" w:rsidR="00CE0039" w:rsidRPr="00395697" w:rsidRDefault="00CE0039" w:rsidP="00AB4484">
            <w:pPr>
              <w:rPr>
                <w:b/>
              </w:rPr>
            </w:pPr>
            <w:r w:rsidRPr="00395697">
              <w:rPr>
                <w:b/>
              </w:rPr>
              <w:t>Dokumentenschlüssel /</w:t>
            </w:r>
            <w:r w:rsidR="00656161" w:rsidRPr="00395697">
              <w:rPr>
                <w:b/>
              </w:rPr>
              <w:t xml:space="preserve"> </w:t>
            </w:r>
            <w:r w:rsidR="00656161" w:rsidRPr="00395697">
              <w:rPr>
                <w:b/>
              </w:rPr>
              <w:br/>
            </w:r>
            <w:r w:rsidRPr="00395697">
              <w:rPr>
                <w:b/>
              </w:rPr>
              <w:t>Filename</w:t>
            </w:r>
          </w:p>
        </w:tc>
        <w:tc>
          <w:tcPr>
            <w:tcW w:w="4424" w:type="dxa"/>
            <w:shd w:val="clear" w:color="auto" w:fill="CCCCCC"/>
          </w:tcPr>
          <w:p w14:paraId="3E7BD456" w14:textId="77777777" w:rsidR="00CE0039" w:rsidRPr="00395697" w:rsidRDefault="00CE0039" w:rsidP="00AB4484">
            <w:pPr>
              <w:rPr>
                <w:b/>
              </w:rPr>
            </w:pPr>
            <w:r w:rsidRPr="00395697">
              <w:rPr>
                <w:b/>
              </w:rPr>
              <w:t>Titel</w:t>
            </w:r>
          </w:p>
        </w:tc>
      </w:tr>
      <w:tr w:rsidR="00CE0039" w:rsidRPr="00395697" w14:paraId="7BE6FD66" w14:textId="77777777" w:rsidTr="00656161">
        <w:tc>
          <w:tcPr>
            <w:tcW w:w="648" w:type="dxa"/>
          </w:tcPr>
          <w:p w14:paraId="69C2707E" w14:textId="77777777" w:rsidR="00CE0039" w:rsidRPr="00395697" w:rsidRDefault="00CE0039" w:rsidP="00584311">
            <w:pPr>
              <w:numPr>
                <w:ilvl w:val="0"/>
                <w:numId w:val="6"/>
              </w:numPr>
            </w:pPr>
          </w:p>
        </w:tc>
        <w:tc>
          <w:tcPr>
            <w:tcW w:w="4140" w:type="dxa"/>
          </w:tcPr>
          <w:p w14:paraId="63627B32" w14:textId="77777777" w:rsidR="00CE0039" w:rsidRPr="00395697" w:rsidRDefault="00CE0039" w:rsidP="00584311"/>
        </w:tc>
        <w:tc>
          <w:tcPr>
            <w:tcW w:w="4424" w:type="dxa"/>
          </w:tcPr>
          <w:p w14:paraId="541D1CCE" w14:textId="77777777" w:rsidR="00CE0039" w:rsidRPr="00395697" w:rsidRDefault="00CE0039" w:rsidP="00584311"/>
        </w:tc>
      </w:tr>
      <w:tr w:rsidR="00584311" w:rsidRPr="00395697" w14:paraId="5D4C3AB4" w14:textId="77777777" w:rsidTr="00656161">
        <w:tc>
          <w:tcPr>
            <w:tcW w:w="648" w:type="dxa"/>
          </w:tcPr>
          <w:p w14:paraId="679427D7" w14:textId="77777777" w:rsidR="00584311" w:rsidRPr="00395697" w:rsidRDefault="00584311" w:rsidP="00CE0039">
            <w:pPr>
              <w:numPr>
                <w:ilvl w:val="0"/>
                <w:numId w:val="6"/>
              </w:numPr>
            </w:pPr>
          </w:p>
        </w:tc>
        <w:tc>
          <w:tcPr>
            <w:tcW w:w="4140" w:type="dxa"/>
          </w:tcPr>
          <w:p w14:paraId="39C951A0" w14:textId="77777777" w:rsidR="00584311" w:rsidRPr="00395697" w:rsidRDefault="00584311" w:rsidP="00AB4484"/>
        </w:tc>
        <w:tc>
          <w:tcPr>
            <w:tcW w:w="4424" w:type="dxa"/>
          </w:tcPr>
          <w:p w14:paraId="7B4D3DE3" w14:textId="77777777" w:rsidR="00584311" w:rsidRPr="00395697" w:rsidRDefault="00584311" w:rsidP="00AB4484"/>
        </w:tc>
      </w:tr>
    </w:tbl>
    <w:p w14:paraId="5074F45D" w14:textId="77777777" w:rsidR="00CE0039" w:rsidRPr="00395697" w:rsidRDefault="00F50578" w:rsidP="00F50578">
      <w:pPr>
        <w:pStyle w:val="a6"/>
      </w:pPr>
      <w:bookmarkStart w:id="7" w:name="_Toc308782436"/>
      <w:r w:rsidRPr="00395697">
        <w:t xml:space="preserve">Tabelle </w:t>
      </w:r>
      <w:r w:rsidR="0087404E">
        <w:rPr>
          <w:noProof/>
        </w:rPr>
        <w:fldChar w:fldCharType="begin"/>
      </w:r>
      <w:r w:rsidR="0087404E">
        <w:rPr>
          <w:noProof/>
        </w:rPr>
        <w:instrText xml:space="preserve"> SEQ Tabelle \* ARABIC </w:instrText>
      </w:r>
      <w:r w:rsidR="0087404E">
        <w:rPr>
          <w:noProof/>
        </w:rPr>
        <w:fldChar w:fldCharType="separate"/>
      </w:r>
      <w:r w:rsidR="00480043">
        <w:rPr>
          <w:noProof/>
        </w:rPr>
        <w:t>3</w:t>
      </w:r>
      <w:r w:rsidR="0087404E">
        <w:rPr>
          <w:noProof/>
        </w:rPr>
        <w:fldChar w:fldCharType="end"/>
      </w:r>
      <w:r w:rsidRPr="00395697">
        <w:t xml:space="preserve"> - Querverweise</w:t>
      </w:r>
      <w:bookmarkEnd w:id="7"/>
    </w:p>
    <w:p w14:paraId="31CF7FFC" w14:textId="77777777" w:rsidR="00584311" w:rsidRPr="00395697" w:rsidRDefault="00584311" w:rsidP="00584311"/>
    <w:p w14:paraId="006DA51E" w14:textId="77777777" w:rsidR="00584311" w:rsidRPr="00395697" w:rsidRDefault="00584311" w:rsidP="00AB4484"/>
    <w:p w14:paraId="096416B7" w14:textId="77777777" w:rsidR="008F21BE" w:rsidRPr="00395697" w:rsidRDefault="00F006F6" w:rsidP="00395697">
      <w:pPr>
        <w:pStyle w:val="1"/>
      </w:pPr>
      <w:r w:rsidRPr="00395697">
        <w:br w:type="page"/>
      </w:r>
      <w:bookmarkStart w:id="8" w:name="_Toc226518394"/>
      <w:bookmarkStart w:id="9" w:name="_Toc308789880"/>
      <w:bookmarkStart w:id="10" w:name="_Toc78601013"/>
      <w:bookmarkStart w:id="11" w:name="_Toc40074829"/>
      <w:bookmarkStart w:id="12" w:name="_Toc231033850"/>
      <w:r w:rsidR="008F21BE" w:rsidRPr="00395697">
        <w:lastRenderedPageBreak/>
        <w:t>Leittechnik / MES</w:t>
      </w:r>
      <w:bookmarkEnd w:id="8"/>
      <w:bookmarkEnd w:id="9"/>
    </w:p>
    <w:p w14:paraId="5FC82167" w14:textId="77777777" w:rsidR="008F21BE" w:rsidRPr="00395697" w:rsidRDefault="008F21BE" w:rsidP="008F21BE">
      <w:pPr>
        <w:pStyle w:val="2"/>
        <w:rPr>
          <w:lang w:val="de-DE"/>
        </w:rPr>
      </w:pPr>
      <w:bookmarkStart w:id="13" w:name="_Toc226518395"/>
      <w:bookmarkStart w:id="14" w:name="_Toc308789881"/>
      <w:r w:rsidRPr="00395697">
        <w:rPr>
          <w:lang w:val="de-DE"/>
        </w:rPr>
        <w:t>Maximaldaten</w:t>
      </w:r>
      <w:bookmarkEnd w:id="13"/>
      <w:bookmarkEnd w:id="14"/>
    </w:p>
    <w:p w14:paraId="1BB6573B" w14:textId="77777777" w:rsidR="008F21BE" w:rsidRPr="00976BC8" w:rsidRDefault="00976BC8" w:rsidP="008F21BE">
      <w:r w:rsidRPr="00976BC8">
        <w:rPr>
          <w:sz w:val="16"/>
        </w:rPr>
        <w:t>N/A</w:t>
      </w:r>
    </w:p>
    <w:p w14:paraId="3D3D3652" w14:textId="77777777" w:rsidR="008F21BE" w:rsidRPr="00395697" w:rsidRDefault="008F21BE" w:rsidP="008F21BE">
      <w:pPr>
        <w:pStyle w:val="2"/>
        <w:rPr>
          <w:lang w:val="de-DE"/>
        </w:rPr>
      </w:pPr>
      <w:bookmarkStart w:id="15" w:name="_Toc226518396"/>
      <w:bookmarkStart w:id="16" w:name="_Toc308789882"/>
      <w:r w:rsidRPr="00395697">
        <w:rPr>
          <w:lang w:val="de-DE"/>
        </w:rPr>
        <w:t>Modultests</w:t>
      </w:r>
      <w:bookmarkEnd w:id="15"/>
      <w:bookmarkEnd w:id="16"/>
    </w:p>
    <w:p w14:paraId="7059B0FE" w14:textId="77777777" w:rsidR="008F21BE" w:rsidRPr="00976BC8" w:rsidRDefault="00976BC8" w:rsidP="008F21BE">
      <w:bookmarkStart w:id="17" w:name="_Toc78601015"/>
      <w:bookmarkEnd w:id="10"/>
      <w:r w:rsidRPr="00976BC8">
        <w:rPr>
          <w:sz w:val="16"/>
        </w:rPr>
        <w:t>N/A</w:t>
      </w:r>
    </w:p>
    <w:p w14:paraId="3BE7EBDF" w14:textId="77777777" w:rsidR="008F21BE" w:rsidRPr="00395697" w:rsidRDefault="008F21BE" w:rsidP="008F21BE">
      <w:pPr>
        <w:pStyle w:val="2"/>
        <w:rPr>
          <w:lang w:val="de-DE"/>
        </w:rPr>
      </w:pPr>
      <w:bookmarkStart w:id="18" w:name="_Toc226518397"/>
      <w:bookmarkStart w:id="19" w:name="_Toc308789883"/>
      <w:bookmarkEnd w:id="17"/>
      <w:r w:rsidRPr="00395697">
        <w:rPr>
          <w:lang w:val="de-DE"/>
        </w:rPr>
        <w:t>Modulintegrationstest (entspricht [10] aus PS20204)</w:t>
      </w:r>
      <w:bookmarkEnd w:id="18"/>
      <w:bookmarkEnd w:id="19"/>
    </w:p>
    <w:p w14:paraId="4B509D8E" w14:textId="77777777" w:rsidR="008F21BE" w:rsidRPr="00395697" w:rsidRDefault="008F21BE" w:rsidP="00395697">
      <w:pPr>
        <w:pStyle w:val="3"/>
      </w:pPr>
      <w:bookmarkStart w:id="20" w:name="_Toc226518398"/>
      <w:bookmarkStart w:id="21" w:name="_Toc308789884"/>
      <w:r w:rsidRPr="00395697">
        <w:t>Kritische Faktoren</w:t>
      </w:r>
      <w:bookmarkEnd w:id="20"/>
      <w:bookmarkEnd w:id="21"/>
      <w:r w:rsidRPr="00395697">
        <w:t xml:space="preserve"> </w:t>
      </w:r>
    </w:p>
    <w:p w14:paraId="6EB93EBA" w14:textId="77777777" w:rsidR="008F21BE" w:rsidRPr="00B560BD" w:rsidRDefault="00B560BD" w:rsidP="008F21BE">
      <w:r w:rsidRPr="00B560BD">
        <w:rPr>
          <w:sz w:val="16"/>
        </w:rPr>
        <w:t>N/A</w:t>
      </w:r>
    </w:p>
    <w:p w14:paraId="53A86639" w14:textId="77777777" w:rsidR="008F21BE" w:rsidRPr="00395697" w:rsidRDefault="008F21BE" w:rsidP="00395697">
      <w:pPr>
        <w:pStyle w:val="3"/>
      </w:pPr>
      <w:bookmarkStart w:id="22" w:name="_Toc226518399"/>
      <w:bookmarkStart w:id="23" w:name="_Toc308789885"/>
      <w:r w:rsidRPr="00395697">
        <w:t>Testfälle</w:t>
      </w:r>
      <w:bookmarkEnd w:id="22"/>
      <w:bookmarkEnd w:id="23"/>
    </w:p>
    <w:p w14:paraId="7E666DE6" w14:textId="77777777" w:rsidR="008F21BE" w:rsidRPr="00B560BD" w:rsidRDefault="00B560BD" w:rsidP="008F21BE">
      <w:r w:rsidRPr="00B560BD">
        <w:rPr>
          <w:sz w:val="16"/>
        </w:rPr>
        <w:t>N/A</w:t>
      </w:r>
    </w:p>
    <w:p w14:paraId="3A92FE8D" w14:textId="77777777" w:rsidR="008F21BE" w:rsidRPr="00395697" w:rsidRDefault="008F21BE" w:rsidP="00E64139">
      <w:pPr>
        <w:pStyle w:val="4"/>
      </w:pPr>
      <w:bookmarkStart w:id="24" w:name="_Toc226518400"/>
      <w:bookmarkStart w:id="25" w:name="_Toc308789886"/>
      <w:r w:rsidRPr="00395697">
        <w:t>Test n</w:t>
      </w:r>
      <w:bookmarkEnd w:id="24"/>
      <w:bookmarkEnd w:id="25"/>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940"/>
      </w:tblGrid>
      <w:tr w:rsidR="008F21BE" w:rsidRPr="00395697" w14:paraId="2699FE1E" w14:textId="77777777" w:rsidTr="00395697">
        <w:tc>
          <w:tcPr>
            <w:tcW w:w="3240" w:type="dxa"/>
            <w:shd w:val="pct15" w:color="auto" w:fill="auto"/>
          </w:tcPr>
          <w:p w14:paraId="343C3393" w14:textId="77777777" w:rsidR="008F21BE" w:rsidRPr="00395697" w:rsidRDefault="008F21BE" w:rsidP="00395697">
            <w:pPr>
              <w:spacing w:before="40" w:after="40"/>
            </w:pPr>
            <w:r w:rsidRPr="00395697">
              <w:t>Testspezifikation</w:t>
            </w:r>
          </w:p>
        </w:tc>
        <w:tc>
          <w:tcPr>
            <w:tcW w:w="5940" w:type="dxa"/>
          </w:tcPr>
          <w:p w14:paraId="04936BC4" w14:textId="77777777" w:rsidR="008F21BE" w:rsidRPr="00395697" w:rsidRDefault="008F21BE" w:rsidP="00395697">
            <w:pPr>
              <w:spacing w:before="40" w:after="40"/>
            </w:pPr>
          </w:p>
        </w:tc>
      </w:tr>
      <w:tr w:rsidR="008F21BE" w:rsidRPr="00395697" w14:paraId="59E4E5BB" w14:textId="77777777" w:rsidTr="00395697">
        <w:tc>
          <w:tcPr>
            <w:tcW w:w="3240" w:type="dxa"/>
            <w:shd w:val="pct15" w:color="auto" w:fill="auto"/>
          </w:tcPr>
          <w:p w14:paraId="7CB69C69" w14:textId="77777777" w:rsidR="008F21BE" w:rsidRPr="00395697" w:rsidRDefault="008F21BE" w:rsidP="00E64139">
            <w:pPr>
              <w:spacing w:before="40" w:after="40"/>
            </w:pPr>
            <w:r w:rsidRPr="00395697">
              <w:t>Test erfolgreich durchgeführt</w:t>
            </w:r>
          </w:p>
        </w:tc>
        <w:tc>
          <w:tcPr>
            <w:tcW w:w="5940" w:type="dxa"/>
          </w:tcPr>
          <w:p w14:paraId="049B6E58" w14:textId="77777777" w:rsidR="008F21BE" w:rsidRPr="00395697" w:rsidRDefault="008F21BE" w:rsidP="00E64139">
            <w:pPr>
              <w:spacing w:before="40" w:after="40"/>
            </w:pPr>
          </w:p>
        </w:tc>
      </w:tr>
      <w:tr w:rsidR="008F21BE" w:rsidRPr="00395697" w14:paraId="0F5FEC15" w14:textId="77777777" w:rsidTr="00395697">
        <w:tc>
          <w:tcPr>
            <w:tcW w:w="3240" w:type="dxa"/>
            <w:shd w:val="pct15" w:color="auto" w:fill="auto"/>
          </w:tcPr>
          <w:p w14:paraId="3D4E26E0" w14:textId="77777777" w:rsidR="008F21BE" w:rsidRPr="00395697" w:rsidRDefault="008F21BE" w:rsidP="00E64139">
            <w:pPr>
              <w:spacing w:before="40" w:after="40"/>
            </w:pPr>
            <w:r w:rsidRPr="00395697">
              <w:t>Tester</w:t>
            </w:r>
          </w:p>
        </w:tc>
        <w:tc>
          <w:tcPr>
            <w:tcW w:w="5940" w:type="dxa"/>
          </w:tcPr>
          <w:p w14:paraId="7A364772" w14:textId="77777777" w:rsidR="008F21BE" w:rsidRPr="00395697" w:rsidRDefault="008F21BE" w:rsidP="00E64139">
            <w:pPr>
              <w:spacing w:before="40" w:after="40"/>
            </w:pPr>
          </w:p>
        </w:tc>
      </w:tr>
      <w:tr w:rsidR="008F21BE" w:rsidRPr="00395697" w14:paraId="0D5DFDDD" w14:textId="77777777" w:rsidTr="00395697">
        <w:tc>
          <w:tcPr>
            <w:tcW w:w="3240" w:type="dxa"/>
            <w:shd w:val="pct15" w:color="auto" w:fill="auto"/>
          </w:tcPr>
          <w:p w14:paraId="6DF0AB48" w14:textId="77777777" w:rsidR="008F21BE" w:rsidRPr="00395697" w:rsidRDefault="008F21BE" w:rsidP="00E64139">
            <w:pPr>
              <w:spacing w:before="40" w:after="40"/>
            </w:pPr>
            <w:r w:rsidRPr="00395697">
              <w:t>Testdatum</w:t>
            </w:r>
          </w:p>
        </w:tc>
        <w:tc>
          <w:tcPr>
            <w:tcW w:w="5940" w:type="dxa"/>
          </w:tcPr>
          <w:p w14:paraId="44E7D833" w14:textId="77777777" w:rsidR="008F21BE" w:rsidRPr="00395697" w:rsidRDefault="008F21BE" w:rsidP="00E64139">
            <w:pPr>
              <w:spacing w:before="40" w:after="40"/>
            </w:pPr>
          </w:p>
        </w:tc>
      </w:tr>
    </w:tbl>
    <w:p w14:paraId="69E0B8E3" w14:textId="77777777" w:rsidR="00584311" w:rsidRPr="00395697" w:rsidRDefault="00584311" w:rsidP="008F21BE">
      <w:pPr>
        <w:jc w:val="both"/>
      </w:pPr>
    </w:p>
    <w:p w14:paraId="6D21BFBE" w14:textId="77777777" w:rsidR="00584311" w:rsidRPr="00395697" w:rsidRDefault="00584311" w:rsidP="00584311"/>
    <w:p w14:paraId="42C5CFB6" w14:textId="77777777" w:rsidR="00584311" w:rsidRPr="00395697" w:rsidRDefault="00584311" w:rsidP="00584311"/>
    <w:p w14:paraId="39BE6457" w14:textId="77777777" w:rsidR="00584311" w:rsidRPr="00395697" w:rsidRDefault="00584311" w:rsidP="00584311"/>
    <w:p w14:paraId="581C34AC" w14:textId="77777777" w:rsidR="00193CEF" w:rsidRPr="00395697" w:rsidRDefault="00584311" w:rsidP="00395697">
      <w:pPr>
        <w:pStyle w:val="1"/>
      </w:pPr>
      <w:r w:rsidRPr="00395697">
        <w:br w:type="page"/>
      </w:r>
      <w:bookmarkStart w:id="26" w:name="_Toc226518401"/>
      <w:bookmarkStart w:id="27" w:name="_Toc308789887"/>
      <w:bookmarkEnd w:id="11"/>
      <w:bookmarkEnd w:id="12"/>
      <w:r w:rsidR="00193CEF" w:rsidRPr="00395697">
        <w:lastRenderedPageBreak/>
        <w:t>SPS</w:t>
      </w:r>
      <w:bookmarkEnd w:id="26"/>
      <w:bookmarkEnd w:id="27"/>
    </w:p>
    <w:p w14:paraId="4D1D86DF" w14:textId="77777777" w:rsidR="00193CEF" w:rsidRPr="00395697" w:rsidRDefault="00193CEF" w:rsidP="00395697">
      <w:pPr>
        <w:pStyle w:val="2"/>
        <w:rPr>
          <w:lang w:val="de-DE"/>
        </w:rPr>
      </w:pPr>
      <w:bookmarkStart w:id="28" w:name="_Toc226518402"/>
      <w:bookmarkStart w:id="29" w:name="_Toc308789888"/>
      <w:r w:rsidRPr="00395697">
        <w:rPr>
          <w:lang w:val="de-DE"/>
        </w:rPr>
        <w:t>Modultest</w:t>
      </w:r>
      <w:bookmarkEnd w:id="28"/>
      <w:bookmarkEnd w:id="29"/>
    </w:p>
    <w:p w14:paraId="00CBF16E" w14:textId="77777777" w:rsidR="00193CEF" w:rsidRPr="00395697" w:rsidRDefault="00193CEF" w:rsidP="00193CEF">
      <w:pPr>
        <w:rPr>
          <w:color w:val="3366FF"/>
        </w:rPr>
      </w:pPr>
    </w:p>
    <w:p w14:paraId="2AF9C953" w14:textId="77777777" w:rsidR="00193CEF" w:rsidRPr="00395697" w:rsidRDefault="00193CEF" w:rsidP="00395697">
      <w:pPr>
        <w:pStyle w:val="3"/>
      </w:pPr>
      <w:bookmarkStart w:id="30" w:name="_Toc226518403"/>
      <w:bookmarkStart w:id="31" w:name="_Toc308789889"/>
      <w:r w:rsidRPr="00395697">
        <w:t>Test Funktionen (entspricht [9] aus PS20204)</w:t>
      </w:r>
      <w:bookmarkEnd w:id="30"/>
      <w:bookmarkEnd w:id="31"/>
    </w:p>
    <w:p w14:paraId="4BAD501E" w14:textId="77777777" w:rsidR="00193CEF" w:rsidRPr="00BE3619" w:rsidRDefault="00193CEF" w:rsidP="00BE3619">
      <w:pPr>
        <w:rPr>
          <w:szCs w:val="20"/>
        </w:rPr>
      </w:pPr>
      <w:r w:rsidRPr="00BE3619">
        <w:rPr>
          <w:szCs w:val="20"/>
        </w:rPr>
        <w:t>Inhalt:</w:t>
      </w:r>
      <w:r w:rsidRPr="00BE3619">
        <w:rPr>
          <w:szCs w:val="20"/>
        </w:rPr>
        <w:tab/>
        <w:t>Hier erfolgt eine Auflistung aller Testfälle</w:t>
      </w:r>
    </w:p>
    <w:p w14:paraId="52E76182" w14:textId="77777777" w:rsidR="00193CEF" w:rsidRPr="00395697" w:rsidRDefault="00193CEF" w:rsidP="00193CEF"/>
    <w:p w14:paraId="119488DA" w14:textId="77777777" w:rsidR="00193CEF" w:rsidRPr="00395697" w:rsidRDefault="00193CEF" w:rsidP="00395697">
      <w:pPr>
        <w:pStyle w:val="4"/>
      </w:pPr>
      <w:bookmarkStart w:id="32" w:name="_Toc226518404"/>
      <w:bookmarkStart w:id="33" w:name="_Toc308789890"/>
      <w:r w:rsidRPr="00395697">
        <w:t>Funktion n</w:t>
      </w:r>
      <w:bookmarkEnd w:id="32"/>
      <w:bookmarkEnd w:id="33"/>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5DFC8FB" w14:textId="77777777" w:rsidTr="00193CEF">
        <w:tc>
          <w:tcPr>
            <w:tcW w:w="3240" w:type="dxa"/>
            <w:shd w:val="pct15" w:color="auto" w:fill="auto"/>
          </w:tcPr>
          <w:p w14:paraId="0A52D7C2" w14:textId="77777777" w:rsidR="00193CEF" w:rsidRPr="00395697" w:rsidRDefault="00193CEF" w:rsidP="00395697">
            <w:pPr>
              <w:spacing w:before="40" w:after="40"/>
            </w:pPr>
            <w:r w:rsidRPr="00395697">
              <w:t>Testspezifikation</w:t>
            </w:r>
          </w:p>
        </w:tc>
        <w:tc>
          <w:tcPr>
            <w:tcW w:w="5760" w:type="dxa"/>
          </w:tcPr>
          <w:p w14:paraId="272BE8AC" w14:textId="77777777" w:rsidR="00E73A6A" w:rsidRPr="00395697" w:rsidRDefault="00E73A6A" w:rsidP="00E73A6A">
            <w:pPr>
              <w:spacing w:before="40" w:after="40"/>
              <w:jc w:val="both"/>
            </w:pPr>
            <w:r w:rsidRPr="00395697">
              <w:t>Das Anlagendiagramm wird mit den Visualisierungsmasken der SPS-Terminals verglichen. Die einzelnen Elemente (Ak</w:t>
            </w:r>
            <w:r>
              <w:t>torik, Sensorik</w:t>
            </w:r>
            <w:r w:rsidRPr="00395697">
              <w:t>…) werden auf richtige Darstellung hin, ggf. auf Handbedienungsfunktionalität (Servicemode) überprüft.</w:t>
            </w:r>
          </w:p>
          <w:p w14:paraId="5A89D4FE" w14:textId="77777777" w:rsidR="00193CEF" w:rsidRPr="00BE3619" w:rsidRDefault="00E73A6A" w:rsidP="00E73A6A">
            <w:pPr>
              <w:spacing w:before="40" w:after="40"/>
            </w:pPr>
            <w:r w:rsidRPr="00395697">
              <w:t xml:space="preserve">Als Grundlage hierzu </w:t>
            </w:r>
            <w:r w:rsidR="00BE3619">
              <w:t>dient</w:t>
            </w:r>
            <w:r w:rsidRPr="00395697">
              <w:t xml:space="preserve"> das Anlagendiagramm / die Anlagendiagramme.</w:t>
            </w:r>
          </w:p>
          <w:p w14:paraId="74BCEB30" w14:textId="77777777" w:rsidR="00E73A6A" w:rsidRDefault="00E73A6A" w:rsidP="00E73A6A">
            <w:pPr>
              <w:spacing w:before="40" w:after="40"/>
            </w:pPr>
            <w:r>
              <w:t>Ablauf ist geprüft mit der Simulation Baustein (FB2)</w:t>
            </w:r>
          </w:p>
          <w:p w14:paraId="0E978541" w14:textId="77777777" w:rsidR="00E73A6A" w:rsidRPr="00395697" w:rsidRDefault="00E73A6A" w:rsidP="00E73A6A">
            <w:pPr>
              <w:spacing w:before="40" w:after="40"/>
            </w:pPr>
            <w:r>
              <w:t xml:space="preserve">FU Funktionalität ist mit </w:t>
            </w:r>
            <w:r w:rsidRPr="00BE3619">
              <w:t>einem</w:t>
            </w:r>
            <w:r>
              <w:t xml:space="preserve"> MCC geprüft</w:t>
            </w:r>
          </w:p>
        </w:tc>
      </w:tr>
      <w:tr w:rsidR="00193CEF" w:rsidRPr="00395697" w14:paraId="5F8FD0B4" w14:textId="77777777" w:rsidTr="00193CEF">
        <w:tc>
          <w:tcPr>
            <w:tcW w:w="3240" w:type="dxa"/>
            <w:shd w:val="pct15" w:color="auto" w:fill="auto"/>
          </w:tcPr>
          <w:p w14:paraId="552E3221" w14:textId="77777777" w:rsidR="00193CEF" w:rsidRPr="00395697" w:rsidRDefault="00193CEF" w:rsidP="00395697">
            <w:pPr>
              <w:spacing w:before="40" w:after="40"/>
            </w:pPr>
            <w:r w:rsidRPr="00395697">
              <w:t>Test erfolgreich durchgeführt</w:t>
            </w:r>
          </w:p>
        </w:tc>
        <w:tc>
          <w:tcPr>
            <w:tcW w:w="5760" w:type="dxa"/>
          </w:tcPr>
          <w:p w14:paraId="6845F9DF" w14:textId="77777777" w:rsidR="00193CEF" w:rsidRPr="00395697" w:rsidRDefault="00E73A6A" w:rsidP="00395697">
            <w:pPr>
              <w:spacing w:before="40" w:after="40"/>
            </w:pPr>
            <w:r>
              <w:t>Ja</w:t>
            </w:r>
          </w:p>
        </w:tc>
      </w:tr>
      <w:tr w:rsidR="00193CEF" w:rsidRPr="00395697" w14:paraId="51C7BAB3" w14:textId="77777777" w:rsidTr="00193CEF">
        <w:tc>
          <w:tcPr>
            <w:tcW w:w="3240" w:type="dxa"/>
            <w:shd w:val="pct15" w:color="auto" w:fill="auto"/>
          </w:tcPr>
          <w:p w14:paraId="2B466A6D" w14:textId="77777777" w:rsidR="00193CEF" w:rsidRPr="00395697" w:rsidRDefault="00193CEF" w:rsidP="00395697">
            <w:pPr>
              <w:spacing w:before="40" w:after="40"/>
            </w:pPr>
            <w:r w:rsidRPr="00395697">
              <w:t>Tester</w:t>
            </w:r>
          </w:p>
        </w:tc>
        <w:tc>
          <w:tcPr>
            <w:tcW w:w="5760" w:type="dxa"/>
          </w:tcPr>
          <w:p w14:paraId="476D93B1" w14:textId="77777777" w:rsidR="00193CEF" w:rsidRPr="00395697" w:rsidRDefault="00E73A6A" w:rsidP="00395697">
            <w:pPr>
              <w:spacing w:before="40" w:after="40"/>
            </w:pPr>
            <w:r>
              <w:t>Ilia Bedniakov, Akgül Buelent</w:t>
            </w:r>
          </w:p>
        </w:tc>
      </w:tr>
      <w:tr w:rsidR="00193CEF" w:rsidRPr="00395697" w14:paraId="31D83DB8" w14:textId="77777777" w:rsidTr="00193CEF">
        <w:tc>
          <w:tcPr>
            <w:tcW w:w="3240" w:type="dxa"/>
            <w:shd w:val="pct15" w:color="auto" w:fill="auto"/>
          </w:tcPr>
          <w:p w14:paraId="76525737" w14:textId="77777777" w:rsidR="00193CEF" w:rsidRPr="00395697" w:rsidRDefault="00193CEF" w:rsidP="00395697">
            <w:pPr>
              <w:spacing w:before="40" w:after="40"/>
            </w:pPr>
            <w:r w:rsidRPr="00395697">
              <w:t>Testdatum</w:t>
            </w:r>
          </w:p>
        </w:tc>
        <w:tc>
          <w:tcPr>
            <w:tcW w:w="5760" w:type="dxa"/>
          </w:tcPr>
          <w:p w14:paraId="4FE8D24A" w14:textId="77777777" w:rsidR="00193CEF" w:rsidRPr="00395697" w:rsidRDefault="00E73A6A" w:rsidP="00395697">
            <w:pPr>
              <w:spacing w:before="40" w:after="40"/>
            </w:pPr>
            <w:r>
              <w:t>13.05.2017</w:t>
            </w:r>
          </w:p>
        </w:tc>
      </w:tr>
    </w:tbl>
    <w:p w14:paraId="4FC497B5" w14:textId="77777777" w:rsidR="00193CEF" w:rsidRPr="00395697" w:rsidRDefault="00193CEF" w:rsidP="00193CEF"/>
    <w:p w14:paraId="43FCC8C1" w14:textId="77777777" w:rsidR="00193CEF" w:rsidRPr="00395697" w:rsidRDefault="00193CEF" w:rsidP="00395697">
      <w:pPr>
        <w:pStyle w:val="2"/>
        <w:rPr>
          <w:lang w:val="de-DE"/>
        </w:rPr>
      </w:pPr>
      <w:bookmarkStart w:id="34" w:name="_Toc226518405"/>
      <w:bookmarkStart w:id="35" w:name="_Toc308789891"/>
      <w:r w:rsidRPr="00395697">
        <w:rPr>
          <w:lang w:val="de-DE"/>
        </w:rPr>
        <w:t>Modulintegrationstest (entspricht [10] aus PS20204)</w:t>
      </w:r>
      <w:bookmarkEnd w:id="34"/>
      <w:bookmarkEnd w:id="35"/>
    </w:p>
    <w:p w14:paraId="53AE7153" w14:textId="77777777" w:rsidR="00193CEF" w:rsidRPr="00395697" w:rsidRDefault="00193CEF" w:rsidP="00395697">
      <w:pPr>
        <w:pStyle w:val="3"/>
      </w:pPr>
      <w:bookmarkStart w:id="36" w:name="_Toc226518406"/>
      <w:bookmarkStart w:id="37" w:name="_Toc308789892"/>
      <w:r w:rsidRPr="00395697">
        <w:t>Testfälle</w:t>
      </w:r>
      <w:bookmarkEnd w:id="36"/>
      <w:bookmarkEnd w:id="37"/>
      <w:r w:rsidRPr="00395697">
        <w:t xml:space="preserve"> </w:t>
      </w:r>
    </w:p>
    <w:p w14:paraId="663E557E" w14:textId="77777777" w:rsidR="00193CEF" w:rsidRPr="00BE3619" w:rsidRDefault="00193CEF" w:rsidP="00BE3619">
      <w:pPr>
        <w:rPr>
          <w:szCs w:val="20"/>
        </w:rPr>
      </w:pPr>
      <w:r w:rsidRPr="00BE3619">
        <w:rPr>
          <w:szCs w:val="20"/>
        </w:rPr>
        <w:t>Inhalt:</w:t>
      </w:r>
      <w:r w:rsidRPr="00BE3619">
        <w:rPr>
          <w:szCs w:val="20"/>
        </w:rPr>
        <w:tab/>
        <w:t>Hier erfolgt eine Auflistung aller Testfälle innerhalb des Modulintegrationstests.</w:t>
      </w:r>
    </w:p>
    <w:p w14:paraId="0062A289" w14:textId="77777777" w:rsidR="00193CEF" w:rsidRPr="00395697" w:rsidRDefault="00193CEF" w:rsidP="00193CEF"/>
    <w:p w14:paraId="63021A7D" w14:textId="77777777" w:rsidR="00193CEF" w:rsidRPr="00395697" w:rsidRDefault="00193CEF" w:rsidP="00395697">
      <w:pPr>
        <w:pStyle w:val="4"/>
      </w:pPr>
      <w:bookmarkStart w:id="38" w:name="_Toc85448371"/>
      <w:bookmarkStart w:id="39" w:name="_Toc226518407"/>
      <w:bookmarkStart w:id="40" w:name="_Toc308789893"/>
      <w:r w:rsidRPr="00395697">
        <w:t>Test Visualisierungsmasken</w:t>
      </w:r>
      <w:bookmarkEnd w:id="38"/>
      <w:r w:rsidRPr="00395697">
        <w:t xml:space="preserve"> / Handbedienung</w:t>
      </w:r>
      <w:bookmarkEnd w:id="39"/>
      <w:bookmarkEnd w:id="4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FBE4EF7" w14:textId="77777777" w:rsidTr="00193CEF">
        <w:tc>
          <w:tcPr>
            <w:tcW w:w="3240" w:type="dxa"/>
            <w:shd w:val="pct15" w:color="auto" w:fill="auto"/>
          </w:tcPr>
          <w:p w14:paraId="62BF1A81" w14:textId="77777777" w:rsidR="00193CEF" w:rsidRPr="00395697" w:rsidRDefault="00193CEF" w:rsidP="00395697">
            <w:pPr>
              <w:spacing w:before="40" w:after="40"/>
            </w:pPr>
            <w:r w:rsidRPr="00395697">
              <w:t>Testspezifikation</w:t>
            </w:r>
          </w:p>
        </w:tc>
        <w:tc>
          <w:tcPr>
            <w:tcW w:w="5760" w:type="dxa"/>
          </w:tcPr>
          <w:p w14:paraId="5868C112" w14:textId="77777777" w:rsidR="00193CEF" w:rsidRPr="00395697" w:rsidRDefault="00193CEF" w:rsidP="00395697">
            <w:pPr>
              <w:spacing w:before="40" w:after="40"/>
              <w:jc w:val="both"/>
            </w:pPr>
            <w:r w:rsidRPr="00395697">
              <w:t>Das Anlagendiagramm wird mit den Visualisierungsmasken der SPS-Terminals verglichen. Die einzelnen Elemente (Aktorik, Sensorik, Förderleitungen …) werden auf richtige Darstellung hin, ggf. auf Handbedienungsfunktionalität (Servicemode) überprüft.</w:t>
            </w:r>
          </w:p>
          <w:p w14:paraId="45C3B332"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2725D33B" w14:textId="77777777" w:rsidTr="00193CEF">
        <w:tc>
          <w:tcPr>
            <w:tcW w:w="3240" w:type="dxa"/>
            <w:shd w:val="pct15" w:color="auto" w:fill="auto"/>
          </w:tcPr>
          <w:p w14:paraId="42E856B6" w14:textId="77777777" w:rsidR="00193CEF" w:rsidRPr="00395697" w:rsidRDefault="00193CEF" w:rsidP="00395697">
            <w:pPr>
              <w:spacing w:before="40" w:after="40"/>
            </w:pPr>
            <w:r w:rsidRPr="00395697">
              <w:t>Test erfolgreich durchgeführt</w:t>
            </w:r>
          </w:p>
        </w:tc>
        <w:tc>
          <w:tcPr>
            <w:tcW w:w="5760" w:type="dxa"/>
          </w:tcPr>
          <w:p w14:paraId="66535D0E" w14:textId="77777777" w:rsidR="00193CEF" w:rsidRPr="00395697" w:rsidRDefault="00E73A6A" w:rsidP="00395697">
            <w:pPr>
              <w:spacing w:before="40" w:after="40"/>
            </w:pPr>
            <w:r>
              <w:t>Ja</w:t>
            </w:r>
          </w:p>
        </w:tc>
      </w:tr>
      <w:tr w:rsidR="00193CEF" w:rsidRPr="00395697" w14:paraId="16C77E4B" w14:textId="77777777" w:rsidTr="00193CEF">
        <w:tc>
          <w:tcPr>
            <w:tcW w:w="3240" w:type="dxa"/>
            <w:shd w:val="pct15" w:color="auto" w:fill="auto"/>
          </w:tcPr>
          <w:p w14:paraId="71253C8C" w14:textId="77777777" w:rsidR="00193CEF" w:rsidRPr="00395697" w:rsidRDefault="00193CEF" w:rsidP="00395697">
            <w:pPr>
              <w:spacing w:before="40" w:after="40"/>
            </w:pPr>
            <w:r w:rsidRPr="00395697">
              <w:t>Tester</w:t>
            </w:r>
          </w:p>
        </w:tc>
        <w:tc>
          <w:tcPr>
            <w:tcW w:w="5760" w:type="dxa"/>
          </w:tcPr>
          <w:p w14:paraId="3C90B6F4" w14:textId="77777777" w:rsidR="00193CEF" w:rsidRPr="00395697" w:rsidRDefault="00E73A6A" w:rsidP="00395697">
            <w:pPr>
              <w:spacing w:before="40" w:after="40"/>
            </w:pPr>
            <w:r>
              <w:t>Ilia Bedniakov</w:t>
            </w:r>
          </w:p>
        </w:tc>
      </w:tr>
      <w:tr w:rsidR="00193CEF" w:rsidRPr="00395697" w14:paraId="2B896281" w14:textId="77777777" w:rsidTr="00193CEF">
        <w:tc>
          <w:tcPr>
            <w:tcW w:w="3240" w:type="dxa"/>
            <w:shd w:val="pct15" w:color="auto" w:fill="auto"/>
          </w:tcPr>
          <w:p w14:paraId="7E44B9F1" w14:textId="77777777" w:rsidR="00193CEF" w:rsidRPr="00395697" w:rsidRDefault="00193CEF" w:rsidP="00395697">
            <w:pPr>
              <w:spacing w:before="40" w:after="40"/>
            </w:pPr>
            <w:r w:rsidRPr="00395697">
              <w:t>Testdatum</w:t>
            </w:r>
          </w:p>
        </w:tc>
        <w:tc>
          <w:tcPr>
            <w:tcW w:w="5760" w:type="dxa"/>
          </w:tcPr>
          <w:p w14:paraId="2D9E4352" w14:textId="77777777" w:rsidR="00193CEF" w:rsidRPr="00395697" w:rsidRDefault="00E73A6A" w:rsidP="00395697">
            <w:pPr>
              <w:spacing w:before="40" w:after="40"/>
            </w:pPr>
            <w:r>
              <w:t>13.05.2017</w:t>
            </w:r>
          </w:p>
        </w:tc>
      </w:tr>
    </w:tbl>
    <w:p w14:paraId="5094ADCD" w14:textId="77777777" w:rsidR="00193CEF" w:rsidRPr="00395697" w:rsidRDefault="00193CEF" w:rsidP="00395697">
      <w:pPr>
        <w:pStyle w:val="4"/>
      </w:pPr>
      <w:bookmarkStart w:id="41" w:name="_Toc85448372"/>
      <w:bookmarkStart w:id="42" w:name="_Toc226518408"/>
      <w:bookmarkStart w:id="43" w:name="_Toc308789894"/>
      <w:r w:rsidRPr="00395697">
        <w:t>Test Anlagenparameter</w:t>
      </w:r>
      <w:bookmarkEnd w:id="41"/>
      <w:bookmarkEnd w:id="42"/>
      <w:bookmarkEnd w:id="43"/>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2394E79" w14:textId="77777777" w:rsidTr="00193CEF">
        <w:tc>
          <w:tcPr>
            <w:tcW w:w="3240" w:type="dxa"/>
            <w:shd w:val="pct15" w:color="auto" w:fill="auto"/>
          </w:tcPr>
          <w:p w14:paraId="72DC817D" w14:textId="77777777" w:rsidR="00193CEF" w:rsidRPr="00395697" w:rsidRDefault="00193CEF" w:rsidP="00395697">
            <w:pPr>
              <w:spacing w:before="40" w:after="40"/>
            </w:pPr>
            <w:r w:rsidRPr="00395697">
              <w:t>Testspezifikation</w:t>
            </w:r>
          </w:p>
        </w:tc>
        <w:tc>
          <w:tcPr>
            <w:tcW w:w="5760" w:type="dxa"/>
          </w:tcPr>
          <w:p w14:paraId="10608775" w14:textId="77777777" w:rsidR="00193CEF" w:rsidRPr="00395697" w:rsidRDefault="00193CEF" w:rsidP="00395697">
            <w:pPr>
              <w:spacing w:before="40" w:after="40"/>
              <w:jc w:val="both"/>
            </w:pPr>
            <w:r w:rsidRPr="00395697">
              <w:t xml:space="preserve">Alle Anlagenparameter werden auf vollständige Anzeige und Eingabe von einem Startwert hin überprüft. Des weiteren werden Datentyp, Skalierung und Stellbereich verifiziert, wobei die </w:t>
            </w:r>
            <w:r w:rsidRPr="00395697">
              <w:lastRenderedPageBreak/>
              <w:t>Daten auch in den richtigen Datenbereich der SPS übertragen werden müssen.</w:t>
            </w:r>
          </w:p>
        </w:tc>
      </w:tr>
      <w:tr w:rsidR="00193CEF" w:rsidRPr="00395697" w14:paraId="0F700AC8" w14:textId="77777777" w:rsidTr="00193CEF">
        <w:tc>
          <w:tcPr>
            <w:tcW w:w="3240" w:type="dxa"/>
            <w:shd w:val="pct15" w:color="auto" w:fill="auto"/>
          </w:tcPr>
          <w:p w14:paraId="4B844FEC" w14:textId="77777777" w:rsidR="00193CEF" w:rsidRPr="00395697" w:rsidRDefault="00193CEF" w:rsidP="00395697">
            <w:pPr>
              <w:spacing w:before="40" w:after="40"/>
            </w:pPr>
            <w:r w:rsidRPr="00395697">
              <w:lastRenderedPageBreak/>
              <w:t>Test erfolgreich durchgeführt</w:t>
            </w:r>
          </w:p>
        </w:tc>
        <w:tc>
          <w:tcPr>
            <w:tcW w:w="5760" w:type="dxa"/>
          </w:tcPr>
          <w:p w14:paraId="2DFAF404" w14:textId="77777777" w:rsidR="00193CEF" w:rsidRPr="00395697" w:rsidRDefault="00B77691" w:rsidP="00395697">
            <w:pPr>
              <w:spacing w:before="40" w:after="40"/>
            </w:pPr>
            <w:r>
              <w:t>Ja</w:t>
            </w:r>
          </w:p>
        </w:tc>
      </w:tr>
      <w:tr w:rsidR="00193CEF" w:rsidRPr="00395697" w14:paraId="4598F634" w14:textId="77777777" w:rsidTr="00193CEF">
        <w:tc>
          <w:tcPr>
            <w:tcW w:w="3240" w:type="dxa"/>
            <w:shd w:val="pct15" w:color="auto" w:fill="auto"/>
          </w:tcPr>
          <w:p w14:paraId="585A5F84" w14:textId="77777777" w:rsidR="00193CEF" w:rsidRPr="00395697" w:rsidRDefault="00193CEF" w:rsidP="00395697">
            <w:pPr>
              <w:spacing w:before="40" w:after="40"/>
            </w:pPr>
            <w:r w:rsidRPr="00395697">
              <w:t>Tester</w:t>
            </w:r>
          </w:p>
        </w:tc>
        <w:tc>
          <w:tcPr>
            <w:tcW w:w="5760" w:type="dxa"/>
          </w:tcPr>
          <w:p w14:paraId="1E0F2206" w14:textId="77777777" w:rsidR="00193CEF" w:rsidRPr="00395697" w:rsidRDefault="00B77691" w:rsidP="00395697">
            <w:pPr>
              <w:spacing w:before="40" w:after="40"/>
            </w:pPr>
            <w:r>
              <w:t>Ilia Bedniakov</w:t>
            </w:r>
          </w:p>
        </w:tc>
      </w:tr>
      <w:tr w:rsidR="00193CEF" w:rsidRPr="00395697" w14:paraId="541FE4C6" w14:textId="77777777" w:rsidTr="00193CEF">
        <w:tc>
          <w:tcPr>
            <w:tcW w:w="3240" w:type="dxa"/>
            <w:shd w:val="pct15" w:color="auto" w:fill="auto"/>
          </w:tcPr>
          <w:p w14:paraId="182A014F" w14:textId="77777777" w:rsidR="00193CEF" w:rsidRPr="00395697" w:rsidRDefault="00193CEF" w:rsidP="00395697">
            <w:pPr>
              <w:spacing w:before="40" w:after="40"/>
            </w:pPr>
            <w:r w:rsidRPr="00395697">
              <w:t>Testdatum</w:t>
            </w:r>
          </w:p>
        </w:tc>
        <w:tc>
          <w:tcPr>
            <w:tcW w:w="5760" w:type="dxa"/>
          </w:tcPr>
          <w:p w14:paraId="1E80F411" w14:textId="77777777" w:rsidR="00193CEF" w:rsidRPr="00395697" w:rsidRDefault="00BE3619" w:rsidP="00395697">
            <w:pPr>
              <w:spacing w:before="40" w:after="40"/>
            </w:pPr>
            <w:r>
              <w:t>15</w:t>
            </w:r>
            <w:r w:rsidR="00B77691">
              <w:t>.05.2017</w:t>
            </w:r>
          </w:p>
        </w:tc>
      </w:tr>
    </w:tbl>
    <w:p w14:paraId="66986D66" w14:textId="77777777" w:rsidR="00193CEF" w:rsidRPr="00395697" w:rsidRDefault="00193CEF" w:rsidP="00193CEF"/>
    <w:p w14:paraId="00A9CA5C" w14:textId="77777777" w:rsidR="00193CEF" w:rsidRPr="00395697" w:rsidRDefault="00193CEF" w:rsidP="00395697">
      <w:pPr>
        <w:pStyle w:val="4"/>
      </w:pPr>
      <w:bookmarkStart w:id="44" w:name="_Toc226518409"/>
      <w:bookmarkStart w:id="45" w:name="_Toc308789895"/>
      <w:r w:rsidRPr="00395697">
        <w:t>Test Störauswertung / Störquittierung</w:t>
      </w:r>
      <w:bookmarkEnd w:id="44"/>
      <w:bookmarkEnd w:id="4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9051B6" w14:textId="77777777" w:rsidTr="00193CEF">
        <w:tc>
          <w:tcPr>
            <w:tcW w:w="3240" w:type="dxa"/>
            <w:shd w:val="pct15" w:color="auto" w:fill="auto"/>
          </w:tcPr>
          <w:p w14:paraId="0CC4D8E8" w14:textId="77777777" w:rsidR="00193CEF" w:rsidRPr="00395697" w:rsidRDefault="00193CEF" w:rsidP="00395697">
            <w:pPr>
              <w:spacing w:before="40" w:after="40"/>
            </w:pPr>
            <w:r w:rsidRPr="00395697">
              <w:t>Testspezifikation</w:t>
            </w:r>
          </w:p>
        </w:tc>
        <w:tc>
          <w:tcPr>
            <w:tcW w:w="5760" w:type="dxa"/>
          </w:tcPr>
          <w:p w14:paraId="76C1F992" w14:textId="77777777" w:rsidR="00193CEF" w:rsidRPr="00395697" w:rsidRDefault="00193CEF" w:rsidP="00395697">
            <w:pPr>
              <w:spacing w:before="40" w:after="40"/>
              <w:jc w:val="both"/>
            </w:pPr>
            <w:r w:rsidRPr="00395697">
              <w:t>Für alle definierten Störungen wird die Störbedingung simuliert und überprüft. Die Störauswertung bzw. die Anzeige am BuB Terminal und die korrekte Quittierung muss vollständig und fehlerfrei erfolgen.</w:t>
            </w:r>
          </w:p>
        </w:tc>
      </w:tr>
      <w:tr w:rsidR="00193CEF" w:rsidRPr="00395697" w14:paraId="695A0561" w14:textId="77777777" w:rsidTr="00193CEF">
        <w:tc>
          <w:tcPr>
            <w:tcW w:w="3240" w:type="dxa"/>
            <w:shd w:val="pct15" w:color="auto" w:fill="auto"/>
          </w:tcPr>
          <w:p w14:paraId="5D9B7221" w14:textId="77777777" w:rsidR="00193CEF" w:rsidRPr="00395697" w:rsidRDefault="00193CEF" w:rsidP="00395697">
            <w:pPr>
              <w:spacing w:before="40" w:after="40"/>
            </w:pPr>
            <w:r w:rsidRPr="00395697">
              <w:t>Test erfolgreich durchgeführt</w:t>
            </w:r>
          </w:p>
        </w:tc>
        <w:tc>
          <w:tcPr>
            <w:tcW w:w="5760" w:type="dxa"/>
          </w:tcPr>
          <w:p w14:paraId="2F7652FA" w14:textId="77777777" w:rsidR="00193CEF" w:rsidRPr="00395697" w:rsidRDefault="00B77691" w:rsidP="00B77691">
            <w:pPr>
              <w:tabs>
                <w:tab w:val="left" w:pos="1950"/>
              </w:tabs>
              <w:spacing w:before="40" w:after="40"/>
            </w:pPr>
            <w:r>
              <w:t>Ja</w:t>
            </w:r>
          </w:p>
        </w:tc>
      </w:tr>
      <w:tr w:rsidR="00193CEF" w:rsidRPr="00395697" w14:paraId="0665CF52" w14:textId="77777777" w:rsidTr="00193CEF">
        <w:tc>
          <w:tcPr>
            <w:tcW w:w="3240" w:type="dxa"/>
            <w:shd w:val="pct15" w:color="auto" w:fill="auto"/>
          </w:tcPr>
          <w:p w14:paraId="3D8D3BCC" w14:textId="77777777" w:rsidR="00193CEF" w:rsidRPr="00395697" w:rsidRDefault="00193CEF" w:rsidP="00395697">
            <w:pPr>
              <w:spacing w:before="40" w:after="40"/>
            </w:pPr>
            <w:r w:rsidRPr="00395697">
              <w:t>Tester</w:t>
            </w:r>
          </w:p>
        </w:tc>
        <w:tc>
          <w:tcPr>
            <w:tcW w:w="5760" w:type="dxa"/>
          </w:tcPr>
          <w:p w14:paraId="6E3BC79D" w14:textId="77777777" w:rsidR="00193CEF" w:rsidRPr="00395697" w:rsidRDefault="00B77691" w:rsidP="00395697">
            <w:pPr>
              <w:spacing w:before="40" w:after="40"/>
            </w:pPr>
            <w:r>
              <w:t>Ilia Bedniakov</w:t>
            </w:r>
          </w:p>
        </w:tc>
      </w:tr>
      <w:tr w:rsidR="00193CEF" w:rsidRPr="00395697" w14:paraId="2610C6E3" w14:textId="77777777" w:rsidTr="00193CEF">
        <w:tc>
          <w:tcPr>
            <w:tcW w:w="3240" w:type="dxa"/>
            <w:shd w:val="pct15" w:color="auto" w:fill="auto"/>
          </w:tcPr>
          <w:p w14:paraId="0ACF24E1" w14:textId="77777777" w:rsidR="00193CEF" w:rsidRPr="00395697" w:rsidRDefault="00193CEF" w:rsidP="00395697">
            <w:pPr>
              <w:spacing w:before="40" w:after="40"/>
            </w:pPr>
            <w:r w:rsidRPr="00395697">
              <w:t>Testdatum</w:t>
            </w:r>
          </w:p>
        </w:tc>
        <w:tc>
          <w:tcPr>
            <w:tcW w:w="5760" w:type="dxa"/>
          </w:tcPr>
          <w:p w14:paraId="47C68608" w14:textId="77777777" w:rsidR="00193CEF" w:rsidRPr="00395697" w:rsidRDefault="00B77691" w:rsidP="00395697">
            <w:pPr>
              <w:spacing w:before="40" w:after="40"/>
            </w:pPr>
            <w:r>
              <w:t>13.05.2017</w:t>
            </w:r>
          </w:p>
        </w:tc>
      </w:tr>
    </w:tbl>
    <w:p w14:paraId="6CAAAE1B" w14:textId="77777777" w:rsidR="00193CEF" w:rsidRPr="00395697" w:rsidRDefault="00193CEF" w:rsidP="00395697">
      <w:pPr>
        <w:pStyle w:val="4"/>
      </w:pPr>
      <w:bookmarkStart w:id="46" w:name="_Toc226518410"/>
      <w:bookmarkStart w:id="47" w:name="_Toc308789896"/>
      <w:r w:rsidRPr="00395697">
        <w:t xml:space="preserve">Test </w:t>
      </w:r>
      <w:bookmarkEnd w:id="46"/>
      <w:bookmarkEnd w:id="47"/>
      <w:r w:rsidR="00B77691">
        <w:t>Ablauf Start</w:t>
      </w:r>
      <w:r w:rsidR="00BE3619">
        <w:t xml:space="preserve"> Förderung</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FCEBC70" w14:textId="77777777" w:rsidTr="00193CEF">
        <w:tc>
          <w:tcPr>
            <w:tcW w:w="3240" w:type="dxa"/>
            <w:shd w:val="pct15" w:color="auto" w:fill="auto"/>
          </w:tcPr>
          <w:p w14:paraId="6AE63220" w14:textId="77777777" w:rsidR="00193CEF" w:rsidRPr="00395697" w:rsidRDefault="00193CEF" w:rsidP="00395697">
            <w:pPr>
              <w:spacing w:before="40" w:after="40"/>
            </w:pPr>
            <w:r w:rsidRPr="00395697">
              <w:t>Testspezifikation</w:t>
            </w:r>
          </w:p>
        </w:tc>
        <w:tc>
          <w:tcPr>
            <w:tcW w:w="5760" w:type="dxa"/>
          </w:tcPr>
          <w:p w14:paraId="1C1DDA42" w14:textId="77777777" w:rsidR="00193CEF" w:rsidRDefault="00BE3619" w:rsidP="00BE3619">
            <w:pPr>
              <w:spacing w:before="40" w:after="40"/>
              <w:jc w:val="both"/>
            </w:pPr>
            <w:r>
              <w:t>Bei starten über das Panel wird der Ablauf gestartet. Der Hopper wird durch einen Taster auf der VISU gewählt. Die Vakuum Pumpe startet, dann startet entsprechende Schleuse unter dem Hopper und Befüllung gestartet wird. Gleichzeitig startet Metal Separator, Sieb Maschine, und Schleuse unter dem REC01 Abscheider.</w:t>
            </w:r>
          </w:p>
          <w:p w14:paraId="404AC75B" w14:textId="77777777" w:rsidR="00E265E0" w:rsidRPr="00395697" w:rsidRDefault="00E265E0" w:rsidP="00E265E0">
            <w:pPr>
              <w:spacing w:before="40" w:after="40"/>
              <w:jc w:val="both"/>
            </w:pPr>
            <w:r w:rsidRPr="00E265E0">
              <w:rPr>
                <w:b/>
              </w:rPr>
              <w:t>Bem</w:t>
            </w:r>
            <w:r>
              <w:t>:  Start Förderung ist möglich nur, wenn die Linie leer ist.</w:t>
            </w:r>
          </w:p>
        </w:tc>
      </w:tr>
      <w:tr w:rsidR="00193CEF" w:rsidRPr="00395697" w14:paraId="4358E412" w14:textId="77777777" w:rsidTr="00193CEF">
        <w:tc>
          <w:tcPr>
            <w:tcW w:w="3240" w:type="dxa"/>
            <w:shd w:val="pct15" w:color="auto" w:fill="auto"/>
          </w:tcPr>
          <w:p w14:paraId="091FC804" w14:textId="77777777" w:rsidR="00193CEF" w:rsidRPr="00395697" w:rsidRDefault="00193CEF" w:rsidP="00395697">
            <w:pPr>
              <w:spacing w:before="40" w:after="40"/>
            </w:pPr>
            <w:r w:rsidRPr="00395697">
              <w:t>Test erfolgreich durchgeführt</w:t>
            </w:r>
          </w:p>
        </w:tc>
        <w:tc>
          <w:tcPr>
            <w:tcW w:w="5760" w:type="dxa"/>
          </w:tcPr>
          <w:p w14:paraId="23490531" w14:textId="77777777" w:rsidR="00193CEF" w:rsidRPr="00395697" w:rsidRDefault="00BE3619" w:rsidP="00395697">
            <w:pPr>
              <w:spacing w:before="40" w:after="40"/>
            </w:pPr>
            <w:r>
              <w:t xml:space="preserve">Ja </w:t>
            </w:r>
          </w:p>
        </w:tc>
      </w:tr>
      <w:tr w:rsidR="00193CEF" w:rsidRPr="00395697" w14:paraId="4C869613" w14:textId="77777777" w:rsidTr="00193CEF">
        <w:tc>
          <w:tcPr>
            <w:tcW w:w="3240" w:type="dxa"/>
            <w:shd w:val="pct15" w:color="auto" w:fill="auto"/>
          </w:tcPr>
          <w:p w14:paraId="44325404" w14:textId="77777777" w:rsidR="00193CEF" w:rsidRPr="00395697" w:rsidRDefault="00193CEF" w:rsidP="00395697">
            <w:pPr>
              <w:spacing w:before="40" w:after="40"/>
            </w:pPr>
            <w:r w:rsidRPr="00395697">
              <w:t>Tester</w:t>
            </w:r>
          </w:p>
        </w:tc>
        <w:tc>
          <w:tcPr>
            <w:tcW w:w="5760" w:type="dxa"/>
          </w:tcPr>
          <w:p w14:paraId="59CDF03F" w14:textId="77777777" w:rsidR="00193CEF" w:rsidRPr="00395697" w:rsidRDefault="00BE3619" w:rsidP="00395697">
            <w:pPr>
              <w:spacing w:before="40" w:after="40"/>
            </w:pPr>
            <w:r>
              <w:t>Ilia Bedniakov</w:t>
            </w:r>
          </w:p>
        </w:tc>
      </w:tr>
      <w:tr w:rsidR="00193CEF" w:rsidRPr="00395697" w14:paraId="77CB4B3D" w14:textId="77777777" w:rsidTr="00193CEF">
        <w:tc>
          <w:tcPr>
            <w:tcW w:w="3240" w:type="dxa"/>
            <w:shd w:val="pct15" w:color="auto" w:fill="auto"/>
          </w:tcPr>
          <w:p w14:paraId="62383409" w14:textId="77777777" w:rsidR="00193CEF" w:rsidRPr="00395697" w:rsidRDefault="00193CEF" w:rsidP="00395697">
            <w:pPr>
              <w:spacing w:before="40" w:after="40"/>
            </w:pPr>
            <w:r w:rsidRPr="00395697">
              <w:t>Testdatum</w:t>
            </w:r>
          </w:p>
        </w:tc>
        <w:tc>
          <w:tcPr>
            <w:tcW w:w="5760" w:type="dxa"/>
          </w:tcPr>
          <w:p w14:paraId="21313502" w14:textId="77777777" w:rsidR="00193CEF" w:rsidRPr="00395697" w:rsidRDefault="00BE3619" w:rsidP="00395697">
            <w:pPr>
              <w:spacing w:before="40" w:after="40"/>
            </w:pPr>
            <w:r>
              <w:t>12.05.2017</w:t>
            </w:r>
          </w:p>
        </w:tc>
      </w:tr>
    </w:tbl>
    <w:p w14:paraId="4D12683B" w14:textId="77777777" w:rsidR="00193CEF" w:rsidRPr="00395697" w:rsidRDefault="00193CEF" w:rsidP="00395697">
      <w:pPr>
        <w:pStyle w:val="4"/>
      </w:pPr>
      <w:bookmarkStart w:id="48" w:name="_Toc226518411"/>
      <w:bookmarkStart w:id="49" w:name="_Toc308789897"/>
      <w:r w:rsidRPr="00395697">
        <w:t xml:space="preserve">Test </w:t>
      </w:r>
      <w:bookmarkEnd w:id="48"/>
      <w:bookmarkEnd w:id="49"/>
      <w:r w:rsidR="00BE3619">
        <w:t>Ablauf Befüllung und Entleerung REC01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348879B" w14:textId="77777777" w:rsidTr="00193CEF">
        <w:tc>
          <w:tcPr>
            <w:tcW w:w="3240" w:type="dxa"/>
            <w:shd w:val="pct15" w:color="auto" w:fill="auto"/>
          </w:tcPr>
          <w:p w14:paraId="5635900D" w14:textId="77777777" w:rsidR="00193CEF" w:rsidRPr="00395697" w:rsidRDefault="00193CEF" w:rsidP="00395697">
            <w:pPr>
              <w:spacing w:before="40" w:after="40"/>
            </w:pPr>
            <w:r w:rsidRPr="00395697">
              <w:t>Testspezifikation</w:t>
            </w:r>
          </w:p>
        </w:tc>
        <w:tc>
          <w:tcPr>
            <w:tcW w:w="5760" w:type="dxa"/>
          </w:tcPr>
          <w:p w14:paraId="5FE41CC9" w14:textId="77777777" w:rsidR="00193CEF" w:rsidRDefault="00E265E0" w:rsidP="00395697">
            <w:pPr>
              <w:spacing w:before="40" w:after="40"/>
              <w:jc w:val="both"/>
            </w:pPr>
            <w:r>
              <w:t xml:space="preserve">Befüllung läuft bis LowLevel Melder bedeckt ist + Verzögerung Zeit (einstellbar von der VISU), dann startet wieder wenn LowLevel Melder frei ist. </w:t>
            </w:r>
          </w:p>
          <w:p w14:paraId="4D313199" w14:textId="77777777" w:rsidR="00E265E0" w:rsidRPr="00395697" w:rsidRDefault="00E265E0" w:rsidP="00E265E0">
            <w:pPr>
              <w:spacing w:before="40" w:after="40"/>
              <w:jc w:val="both"/>
            </w:pPr>
            <w:r w:rsidRPr="00E265E0">
              <w:rPr>
                <w:b/>
              </w:rPr>
              <w:t>Bem</w:t>
            </w:r>
            <w:r>
              <w:t xml:space="preserve">: Befüllung läuft wenn Förderung freigegeben ist und Reparatur Schalter bei Schleuse OK ist. Auch Sicherheit Endschalters OK seien müssen. </w:t>
            </w:r>
          </w:p>
        </w:tc>
      </w:tr>
      <w:tr w:rsidR="00193CEF" w:rsidRPr="00395697" w14:paraId="7B99CEE7" w14:textId="77777777" w:rsidTr="00193CEF">
        <w:tc>
          <w:tcPr>
            <w:tcW w:w="3240" w:type="dxa"/>
            <w:shd w:val="pct15" w:color="auto" w:fill="auto"/>
          </w:tcPr>
          <w:p w14:paraId="40873B05" w14:textId="77777777" w:rsidR="00193CEF" w:rsidRPr="00395697" w:rsidRDefault="00193CEF" w:rsidP="00395697">
            <w:pPr>
              <w:spacing w:before="40" w:after="40"/>
            </w:pPr>
            <w:r w:rsidRPr="00395697">
              <w:t>Test erfolgreich durchgeführt</w:t>
            </w:r>
          </w:p>
        </w:tc>
        <w:tc>
          <w:tcPr>
            <w:tcW w:w="5760" w:type="dxa"/>
          </w:tcPr>
          <w:p w14:paraId="1EF01672" w14:textId="77777777" w:rsidR="00193CEF" w:rsidRPr="00395697" w:rsidRDefault="00E265E0" w:rsidP="00395697">
            <w:pPr>
              <w:spacing w:before="40" w:after="40"/>
            </w:pPr>
            <w:r>
              <w:t>Ja</w:t>
            </w:r>
          </w:p>
        </w:tc>
      </w:tr>
      <w:tr w:rsidR="00193CEF" w:rsidRPr="00395697" w14:paraId="6264A39E" w14:textId="77777777" w:rsidTr="00193CEF">
        <w:tc>
          <w:tcPr>
            <w:tcW w:w="3240" w:type="dxa"/>
            <w:shd w:val="pct15" w:color="auto" w:fill="auto"/>
          </w:tcPr>
          <w:p w14:paraId="56A37CA9" w14:textId="77777777" w:rsidR="00193CEF" w:rsidRPr="00395697" w:rsidRDefault="00193CEF" w:rsidP="00395697">
            <w:pPr>
              <w:spacing w:before="40" w:after="40"/>
            </w:pPr>
            <w:r w:rsidRPr="00395697">
              <w:t>Tester</w:t>
            </w:r>
          </w:p>
        </w:tc>
        <w:tc>
          <w:tcPr>
            <w:tcW w:w="5760" w:type="dxa"/>
          </w:tcPr>
          <w:p w14:paraId="58F24C44" w14:textId="77777777" w:rsidR="00193CEF" w:rsidRPr="00395697" w:rsidRDefault="00E265E0" w:rsidP="00395697">
            <w:pPr>
              <w:spacing w:before="40" w:after="40"/>
            </w:pPr>
            <w:r>
              <w:t>Ilia Bedniakov</w:t>
            </w:r>
          </w:p>
        </w:tc>
      </w:tr>
      <w:tr w:rsidR="00193CEF" w:rsidRPr="00395697" w14:paraId="2C31DC69" w14:textId="77777777" w:rsidTr="00193CEF">
        <w:tc>
          <w:tcPr>
            <w:tcW w:w="3240" w:type="dxa"/>
            <w:shd w:val="pct15" w:color="auto" w:fill="auto"/>
          </w:tcPr>
          <w:p w14:paraId="49E5D936" w14:textId="77777777" w:rsidR="00193CEF" w:rsidRPr="00395697" w:rsidRDefault="00193CEF" w:rsidP="00395697">
            <w:pPr>
              <w:spacing w:before="40" w:after="40"/>
            </w:pPr>
            <w:r w:rsidRPr="00395697">
              <w:t>Testdatum</w:t>
            </w:r>
          </w:p>
        </w:tc>
        <w:tc>
          <w:tcPr>
            <w:tcW w:w="5760" w:type="dxa"/>
          </w:tcPr>
          <w:p w14:paraId="11CACD47" w14:textId="77777777" w:rsidR="00193CEF" w:rsidRPr="00395697" w:rsidRDefault="00E265E0" w:rsidP="00395697">
            <w:pPr>
              <w:spacing w:before="40" w:after="40"/>
            </w:pPr>
            <w:r>
              <w:t>13.05.2017</w:t>
            </w:r>
          </w:p>
        </w:tc>
      </w:tr>
    </w:tbl>
    <w:p w14:paraId="0FE163CA" w14:textId="77777777" w:rsidR="00E265E0" w:rsidRDefault="00E265E0" w:rsidP="00E265E0">
      <w:pPr>
        <w:pStyle w:val="4"/>
      </w:pPr>
      <w:bookmarkStart w:id="50" w:name="_Toc226518412"/>
      <w:bookmarkStart w:id="51" w:name="_Toc308789898"/>
      <w:r w:rsidRPr="00395697">
        <w:t xml:space="preserve">Test </w:t>
      </w:r>
      <w:r w:rsidR="00C20207">
        <w:t>Ablauf Entleerung RE</w:t>
      </w:r>
      <w:r>
        <w:t>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E265E0" w:rsidRPr="00395697" w14:paraId="4108C7BA" w14:textId="77777777" w:rsidTr="00B7697A">
        <w:tc>
          <w:tcPr>
            <w:tcW w:w="3240" w:type="dxa"/>
            <w:shd w:val="pct15" w:color="auto" w:fill="auto"/>
          </w:tcPr>
          <w:p w14:paraId="54BE0656" w14:textId="77777777" w:rsidR="00E265E0" w:rsidRPr="00395697" w:rsidRDefault="00E265E0" w:rsidP="00B7697A">
            <w:pPr>
              <w:spacing w:before="40" w:after="40"/>
            </w:pPr>
            <w:r w:rsidRPr="00395697">
              <w:t>Testspezifikation</w:t>
            </w:r>
          </w:p>
        </w:tc>
        <w:tc>
          <w:tcPr>
            <w:tcW w:w="5760" w:type="dxa"/>
          </w:tcPr>
          <w:p w14:paraId="1905F5CC" w14:textId="77777777" w:rsidR="00E265E0" w:rsidRDefault="00C20207" w:rsidP="00B7697A">
            <w:pPr>
              <w:spacing w:before="40" w:after="40"/>
              <w:jc w:val="both"/>
            </w:pPr>
            <w:r>
              <w:t>Entleerung</w:t>
            </w:r>
            <w:r w:rsidR="00E265E0">
              <w:t xml:space="preserve"> läuft</w:t>
            </w:r>
            <w:r>
              <w:t xml:space="preserve"> bis High</w:t>
            </w:r>
            <w:r w:rsidR="00E265E0">
              <w:t xml:space="preserve">Level Melder </w:t>
            </w:r>
            <w:r>
              <w:t xml:space="preserve">HP03 </w:t>
            </w:r>
            <w:r w:rsidR="00E265E0">
              <w:t>bedeckt ist</w:t>
            </w:r>
            <w:r>
              <w:t xml:space="preserve"> und startet wieder nach der</w:t>
            </w:r>
            <w:r w:rsidR="00E265E0">
              <w:t xml:space="preserve"> Verzögerung Zeit (einstellbar von der VISU)</w:t>
            </w:r>
            <w:r>
              <w:t xml:space="preserve">, </w:t>
            </w:r>
            <w:r w:rsidR="00E265E0">
              <w:t xml:space="preserve"> </w:t>
            </w:r>
          </w:p>
          <w:p w14:paraId="14B363CF" w14:textId="77777777" w:rsidR="00E265E0" w:rsidRPr="00395697" w:rsidRDefault="00E265E0" w:rsidP="00B7697A">
            <w:pPr>
              <w:spacing w:before="40" w:after="40"/>
              <w:jc w:val="both"/>
            </w:pPr>
            <w:r w:rsidRPr="00E265E0">
              <w:rPr>
                <w:b/>
              </w:rPr>
              <w:t>Bem</w:t>
            </w:r>
            <w:r>
              <w:t xml:space="preserve">: </w:t>
            </w:r>
            <w:r w:rsidR="00C20207">
              <w:t>Entleerung</w:t>
            </w:r>
            <w:r>
              <w:t xml:space="preserve"> läuft wenn </w:t>
            </w:r>
            <w:r w:rsidR="00C20207">
              <w:t xml:space="preserve">die </w:t>
            </w:r>
            <w:r>
              <w:t>Förderung freigegeben ist und Reparatur Schalter</w:t>
            </w:r>
            <w:r w:rsidR="00C20207">
              <w:t>s bei alle Motoren</w:t>
            </w:r>
            <w:r>
              <w:t xml:space="preserve"> OK ist. Auch </w:t>
            </w:r>
            <w:r w:rsidR="00C20207">
              <w:t>Sicherheit</w:t>
            </w:r>
            <w:r>
              <w:t xml:space="preserve"> </w:t>
            </w:r>
            <w:r>
              <w:lastRenderedPageBreak/>
              <w:t xml:space="preserve">Endschalters </w:t>
            </w:r>
            <w:r w:rsidR="00C20207">
              <w:t xml:space="preserve">bei der Schleuse und Metall Abscheider </w:t>
            </w:r>
            <w:r>
              <w:t xml:space="preserve">OK seien müssen. </w:t>
            </w:r>
          </w:p>
        </w:tc>
      </w:tr>
      <w:tr w:rsidR="00E265E0" w:rsidRPr="00395697" w14:paraId="6EDF6311" w14:textId="77777777" w:rsidTr="00B7697A">
        <w:tc>
          <w:tcPr>
            <w:tcW w:w="3240" w:type="dxa"/>
            <w:shd w:val="pct15" w:color="auto" w:fill="auto"/>
          </w:tcPr>
          <w:p w14:paraId="08E30802" w14:textId="77777777" w:rsidR="00E265E0" w:rsidRPr="00395697" w:rsidRDefault="00E265E0" w:rsidP="00B7697A">
            <w:pPr>
              <w:spacing w:before="40" w:after="40"/>
            </w:pPr>
            <w:r w:rsidRPr="00395697">
              <w:lastRenderedPageBreak/>
              <w:t>Test erfolgreich durchgeführt</w:t>
            </w:r>
          </w:p>
        </w:tc>
        <w:tc>
          <w:tcPr>
            <w:tcW w:w="5760" w:type="dxa"/>
          </w:tcPr>
          <w:p w14:paraId="08B6FB9D" w14:textId="77777777" w:rsidR="00E265E0" w:rsidRPr="00395697" w:rsidRDefault="00E265E0" w:rsidP="00B7697A">
            <w:pPr>
              <w:spacing w:before="40" w:after="40"/>
            </w:pPr>
            <w:r>
              <w:t>Ja</w:t>
            </w:r>
          </w:p>
        </w:tc>
      </w:tr>
      <w:tr w:rsidR="00E265E0" w:rsidRPr="00395697" w14:paraId="0A4EB1B9" w14:textId="77777777" w:rsidTr="00B7697A">
        <w:tc>
          <w:tcPr>
            <w:tcW w:w="3240" w:type="dxa"/>
            <w:shd w:val="pct15" w:color="auto" w:fill="auto"/>
          </w:tcPr>
          <w:p w14:paraId="0AE86363" w14:textId="77777777" w:rsidR="00E265E0" w:rsidRPr="00395697" w:rsidRDefault="00E265E0" w:rsidP="00B7697A">
            <w:pPr>
              <w:spacing w:before="40" w:after="40"/>
            </w:pPr>
            <w:r w:rsidRPr="00395697">
              <w:t>Tester</w:t>
            </w:r>
          </w:p>
        </w:tc>
        <w:tc>
          <w:tcPr>
            <w:tcW w:w="5760" w:type="dxa"/>
          </w:tcPr>
          <w:p w14:paraId="10398923" w14:textId="77777777" w:rsidR="00E265E0" w:rsidRPr="00395697" w:rsidRDefault="00E265E0" w:rsidP="00B7697A">
            <w:pPr>
              <w:spacing w:before="40" w:after="40"/>
            </w:pPr>
            <w:r>
              <w:t>Ilia Bedniakov</w:t>
            </w:r>
          </w:p>
        </w:tc>
      </w:tr>
      <w:tr w:rsidR="00E265E0" w:rsidRPr="00395697" w14:paraId="617538C1" w14:textId="77777777" w:rsidTr="00B7697A">
        <w:tc>
          <w:tcPr>
            <w:tcW w:w="3240" w:type="dxa"/>
            <w:shd w:val="pct15" w:color="auto" w:fill="auto"/>
          </w:tcPr>
          <w:p w14:paraId="0804CDEB" w14:textId="77777777" w:rsidR="00E265E0" w:rsidRPr="00395697" w:rsidRDefault="00E265E0" w:rsidP="00B7697A">
            <w:pPr>
              <w:spacing w:before="40" w:after="40"/>
            </w:pPr>
            <w:r w:rsidRPr="00395697">
              <w:t>Testdatum</w:t>
            </w:r>
          </w:p>
        </w:tc>
        <w:tc>
          <w:tcPr>
            <w:tcW w:w="5760" w:type="dxa"/>
          </w:tcPr>
          <w:p w14:paraId="3B5C5D54" w14:textId="77777777" w:rsidR="00E265E0" w:rsidRPr="00395697" w:rsidRDefault="00E265E0" w:rsidP="00B7697A">
            <w:pPr>
              <w:spacing w:before="40" w:after="40"/>
            </w:pPr>
            <w:r>
              <w:t>13.05.2017</w:t>
            </w:r>
          </w:p>
        </w:tc>
      </w:tr>
    </w:tbl>
    <w:p w14:paraId="690F2AC3" w14:textId="77777777" w:rsidR="00E265E0" w:rsidRPr="00E265E0" w:rsidRDefault="00E265E0" w:rsidP="00E265E0"/>
    <w:p w14:paraId="05E87534" w14:textId="77777777" w:rsidR="00E265E0" w:rsidRDefault="00E265E0" w:rsidP="00C20207">
      <w:pPr>
        <w:pStyle w:val="4"/>
        <w:numPr>
          <w:ilvl w:val="0"/>
          <w:numId w:val="0"/>
        </w:numPr>
      </w:pPr>
    </w:p>
    <w:p w14:paraId="41E4F0C1" w14:textId="77777777" w:rsidR="00193CEF" w:rsidRPr="00395697" w:rsidRDefault="00193CEF" w:rsidP="00395697">
      <w:pPr>
        <w:pStyle w:val="4"/>
      </w:pPr>
      <w:r w:rsidRPr="00395697">
        <w:t>Test Schnittstelle zu Fremdsystemen</w:t>
      </w:r>
      <w:bookmarkEnd w:id="50"/>
      <w:bookmarkEnd w:id="51"/>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68090E5" w14:textId="77777777" w:rsidTr="00193CEF">
        <w:tc>
          <w:tcPr>
            <w:tcW w:w="3240" w:type="dxa"/>
            <w:shd w:val="pct15" w:color="auto" w:fill="auto"/>
          </w:tcPr>
          <w:p w14:paraId="06F5040B" w14:textId="77777777" w:rsidR="00193CEF" w:rsidRPr="00395697" w:rsidRDefault="00193CEF" w:rsidP="00395697">
            <w:pPr>
              <w:spacing w:before="40" w:after="40"/>
            </w:pPr>
            <w:r w:rsidRPr="00395697">
              <w:t>Testspezifikation</w:t>
            </w:r>
          </w:p>
        </w:tc>
        <w:tc>
          <w:tcPr>
            <w:tcW w:w="5760" w:type="dxa"/>
          </w:tcPr>
          <w:p w14:paraId="00A8CB01" w14:textId="77777777" w:rsidR="00193CEF" w:rsidRPr="00395697" w:rsidRDefault="00193CEF" w:rsidP="00C20207">
            <w:pPr>
              <w:spacing w:before="40" w:after="40"/>
              <w:jc w:val="both"/>
            </w:pPr>
            <w:r w:rsidRPr="00395697">
              <w:t xml:space="preserve">Alle festgelegten Schnittstellen zu </w:t>
            </w:r>
            <w:r w:rsidR="00C20207">
              <w:t>Fremdsystemen müssen im Simulation Mode</w:t>
            </w:r>
            <w:r w:rsidRPr="00395697">
              <w:t xml:space="preserve"> überprüft werden.</w:t>
            </w:r>
          </w:p>
        </w:tc>
      </w:tr>
      <w:tr w:rsidR="00193CEF" w:rsidRPr="00395697" w14:paraId="7F6BC684" w14:textId="77777777" w:rsidTr="00193CEF">
        <w:tc>
          <w:tcPr>
            <w:tcW w:w="3240" w:type="dxa"/>
            <w:shd w:val="pct15" w:color="auto" w:fill="auto"/>
          </w:tcPr>
          <w:p w14:paraId="6D438F7C" w14:textId="77777777" w:rsidR="00193CEF" w:rsidRPr="00395697" w:rsidRDefault="00193CEF" w:rsidP="00395697">
            <w:pPr>
              <w:spacing w:before="40" w:after="40"/>
            </w:pPr>
            <w:r w:rsidRPr="00395697">
              <w:t>Test erfolgreich durchgeführt</w:t>
            </w:r>
          </w:p>
        </w:tc>
        <w:tc>
          <w:tcPr>
            <w:tcW w:w="5760" w:type="dxa"/>
          </w:tcPr>
          <w:p w14:paraId="53E47BBC" w14:textId="77777777" w:rsidR="00193CEF" w:rsidRPr="00395697" w:rsidRDefault="00C20207" w:rsidP="00395697">
            <w:pPr>
              <w:spacing w:before="40" w:after="40"/>
            </w:pPr>
            <w:r>
              <w:t>Ja</w:t>
            </w:r>
          </w:p>
        </w:tc>
      </w:tr>
      <w:tr w:rsidR="00193CEF" w:rsidRPr="00395697" w14:paraId="65D28C11" w14:textId="77777777" w:rsidTr="00193CEF">
        <w:tc>
          <w:tcPr>
            <w:tcW w:w="3240" w:type="dxa"/>
            <w:shd w:val="pct15" w:color="auto" w:fill="auto"/>
          </w:tcPr>
          <w:p w14:paraId="64ABB362" w14:textId="77777777" w:rsidR="00193CEF" w:rsidRPr="00395697" w:rsidRDefault="00193CEF" w:rsidP="00395697">
            <w:pPr>
              <w:spacing w:before="40" w:after="40"/>
            </w:pPr>
            <w:r w:rsidRPr="00395697">
              <w:t>Tester</w:t>
            </w:r>
          </w:p>
        </w:tc>
        <w:tc>
          <w:tcPr>
            <w:tcW w:w="5760" w:type="dxa"/>
          </w:tcPr>
          <w:p w14:paraId="2A0D9324" w14:textId="77777777" w:rsidR="00193CEF" w:rsidRPr="00395697" w:rsidRDefault="00C20207" w:rsidP="00395697">
            <w:pPr>
              <w:spacing w:before="40" w:after="40"/>
            </w:pPr>
            <w:r>
              <w:t>Ilia Bedniakov</w:t>
            </w:r>
          </w:p>
        </w:tc>
      </w:tr>
      <w:tr w:rsidR="00193CEF" w:rsidRPr="00395697" w14:paraId="37C2FB3D" w14:textId="77777777" w:rsidTr="00193CEF">
        <w:tc>
          <w:tcPr>
            <w:tcW w:w="3240" w:type="dxa"/>
            <w:shd w:val="pct15" w:color="auto" w:fill="auto"/>
          </w:tcPr>
          <w:p w14:paraId="595446A9" w14:textId="77777777" w:rsidR="00193CEF" w:rsidRPr="00395697" w:rsidRDefault="00193CEF" w:rsidP="00395697">
            <w:pPr>
              <w:spacing w:before="40" w:after="40"/>
            </w:pPr>
            <w:r w:rsidRPr="00395697">
              <w:t>Testdatum</w:t>
            </w:r>
          </w:p>
        </w:tc>
        <w:tc>
          <w:tcPr>
            <w:tcW w:w="5760" w:type="dxa"/>
          </w:tcPr>
          <w:p w14:paraId="11279D1C" w14:textId="77777777" w:rsidR="00193CEF" w:rsidRPr="00395697" w:rsidRDefault="00C20207" w:rsidP="00395697">
            <w:pPr>
              <w:spacing w:before="40" w:after="40"/>
            </w:pPr>
            <w:r>
              <w:t>12.05.2017</w:t>
            </w:r>
          </w:p>
        </w:tc>
      </w:tr>
    </w:tbl>
    <w:p w14:paraId="4E2D1240" w14:textId="77777777" w:rsidR="00193CEF" w:rsidRPr="00395697" w:rsidRDefault="00193CEF" w:rsidP="00395697">
      <w:pPr>
        <w:pStyle w:val="4"/>
      </w:pPr>
      <w:bookmarkStart w:id="52" w:name="_Toc226518413"/>
      <w:bookmarkStart w:id="53" w:name="_Toc308789899"/>
      <w:r w:rsidRPr="00395697">
        <w:t xml:space="preserve">Test </w:t>
      </w:r>
      <w:bookmarkEnd w:id="52"/>
      <w:bookmarkEnd w:id="53"/>
      <w:r w:rsidR="002D4944">
        <w:t>Vakuum System</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5CB4437" w14:textId="77777777" w:rsidTr="00193CEF">
        <w:tc>
          <w:tcPr>
            <w:tcW w:w="3240" w:type="dxa"/>
            <w:shd w:val="pct15" w:color="auto" w:fill="auto"/>
          </w:tcPr>
          <w:p w14:paraId="3221F8D8" w14:textId="77777777" w:rsidR="00193CEF" w:rsidRPr="00395697" w:rsidRDefault="00193CEF" w:rsidP="00395697">
            <w:pPr>
              <w:spacing w:before="40" w:after="40"/>
            </w:pPr>
            <w:r w:rsidRPr="00395697">
              <w:t>Testspezifikation</w:t>
            </w:r>
          </w:p>
        </w:tc>
        <w:tc>
          <w:tcPr>
            <w:tcW w:w="5760" w:type="dxa"/>
          </w:tcPr>
          <w:p w14:paraId="5C5436E8" w14:textId="77777777" w:rsidR="00193CEF" w:rsidRPr="00395697" w:rsidRDefault="00C20207" w:rsidP="00395697">
            <w:pPr>
              <w:spacing w:before="40" w:after="40"/>
            </w:pPr>
            <w:r>
              <w:t>Vakuum System startet wenn die Förderung gestartet wird. Vakuum Pumpe stoppt wenn entweder die Förderung gestoppt wird oder HighLevel Melder REC01 bedeckt ist. VP Stopp ist mit Nachlauf Zeit realisiert (einstellbar von der VISU)</w:t>
            </w:r>
          </w:p>
        </w:tc>
      </w:tr>
      <w:tr w:rsidR="00193CEF" w:rsidRPr="00395697" w14:paraId="3FDC761B" w14:textId="77777777" w:rsidTr="00193CEF">
        <w:tc>
          <w:tcPr>
            <w:tcW w:w="3240" w:type="dxa"/>
            <w:shd w:val="pct15" w:color="auto" w:fill="auto"/>
          </w:tcPr>
          <w:p w14:paraId="0204B4F8" w14:textId="77777777" w:rsidR="00193CEF" w:rsidRPr="00395697" w:rsidRDefault="00193CEF" w:rsidP="00395697">
            <w:pPr>
              <w:spacing w:before="40" w:after="40"/>
            </w:pPr>
            <w:r w:rsidRPr="00395697">
              <w:t>Test erfolgreich durchgeführt</w:t>
            </w:r>
          </w:p>
        </w:tc>
        <w:tc>
          <w:tcPr>
            <w:tcW w:w="5760" w:type="dxa"/>
          </w:tcPr>
          <w:p w14:paraId="099F5069" w14:textId="77777777" w:rsidR="00193CEF" w:rsidRPr="00395697" w:rsidRDefault="00C20207" w:rsidP="00395697">
            <w:pPr>
              <w:spacing w:before="40" w:after="40"/>
            </w:pPr>
            <w:r>
              <w:t>ja</w:t>
            </w:r>
          </w:p>
        </w:tc>
      </w:tr>
      <w:tr w:rsidR="00193CEF" w:rsidRPr="00395697" w14:paraId="0B084334" w14:textId="77777777" w:rsidTr="00193CEF">
        <w:tc>
          <w:tcPr>
            <w:tcW w:w="3240" w:type="dxa"/>
            <w:shd w:val="pct15" w:color="auto" w:fill="auto"/>
          </w:tcPr>
          <w:p w14:paraId="07ABCFDB" w14:textId="77777777" w:rsidR="00193CEF" w:rsidRPr="00395697" w:rsidRDefault="00193CEF" w:rsidP="00395697">
            <w:pPr>
              <w:spacing w:before="40" w:after="40"/>
            </w:pPr>
            <w:r w:rsidRPr="00395697">
              <w:t>Tester</w:t>
            </w:r>
          </w:p>
        </w:tc>
        <w:tc>
          <w:tcPr>
            <w:tcW w:w="5760" w:type="dxa"/>
          </w:tcPr>
          <w:p w14:paraId="6551B7E2" w14:textId="77777777" w:rsidR="00193CEF" w:rsidRPr="00395697" w:rsidRDefault="00C20207" w:rsidP="00395697">
            <w:pPr>
              <w:spacing w:before="40" w:after="40"/>
            </w:pPr>
            <w:r>
              <w:t>Ilia Bedniakov</w:t>
            </w:r>
          </w:p>
        </w:tc>
      </w:tr>
      <w:tr w:rsidR="00193CEF" w:rsidRPr="00395697" w14:paraId="09757E50" w14:textId="77777777" w:rsidTr="00193CEF">
        <w:tc>
          <w:tcPr>
            <w:tcW w:w="3240" w:type="dxa"/>
            <w:shd w:val="pct15" w:color="auto" w:fill="auto"/>
          </w:tcPr>
          <w:p w14:paraId="5706DD28" w14:textId="77777777" w:rsidR="00193CEF" w:rsidRPr="00395697" w:rsidRDefault="00193CEF" w:rsidP="00395697">
            <w:pPr>
              <w:spacing w:before="40" w:after="40"/>
            </w:pPr>
            <w:r w:rsidRPr="00395697">
              <w:t>Testdatum</w:t>
            </w:r>
          </w:p>
        </w:tc>
        <w:tc>
          <w:tcPr>
            <w:tcW w:w="5760" w:type="dxa"/>
          </w:tcPr>
          <w:p w14:paraId="3D5F3B5F" w14:textId="77777777" w:rsidR="00193CEF" w:rsidRPr="00395697" w:rsidRDefault="00C20207" w:rsidP="00395697">
            <w:pPr>
              <w:spacing w:before="40" w:after="40"/>
            </w:pPr>
            <w:r>
              <w:t>11.05.2017</w:t>
            </w:r>
          </w:p>
        </w:tc>
      </w:tr>
    </w:tbl>
    <w:p w14:paraId="7B7B6B85" w14:textId="77777777" w:rsidR="00193CEF" w:rsidRDefault="00193CEF" w:rsidP="00193CEF"/>
    <w:p w14:paraId="48D8D0D1" w14:textId="77777777" w:rsidR="002D4944" w:rsidRPr="00395697" w:rsidRDefault="002D4944" w:rsidP="002D4944">
      <w:pPr>
        <w:pStyle w:val="4"/>
      </w:pPr>
      <w:r>
        <w:t xml:space="preserve">Test Hopper HP01/HP02 </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2D4944" w:rsidRPr="00395697" w14:paraId="6615EFCB" w14:textId="77777777" w:rsidTr="00B7697A">
        <w:tc>
          <w:tcPr>
            <w:tcW w:w="3240" w:type="dxa"/>
            <w:shd w:val="pct15" w:color="auto" w:fill="auto"/>
          </w:tcPr>
          <w:p w14:paraId="40CFB360" w14:textId="77777777" w:rsidR="002D4944" w:rsidRPr="00395697" w:rsidRDefault="002D4944" w:rsidP="00B7697A">
            <w:pPr>
              <w:spacing w:before="40" w:after="40"/>
            </w:pPr>
            <w:r w:rsidRPr="00395697">
              <w:t>Testspezifikation</w:t>
            </w:r>
          </w:p>
        </w:tc>
        <w:tc>
          <w:tcPr>
            <w:tcW w:w="5760" w:type="dxa"/>
          </w:tcPr>
          <w:p w14:paraId="7B212E5B" w14:textId="77777777" w:rsidR="002D4944" w:rsidRDefault="00C20207" w:rsidP="00C20207">
            <w:pPr>
              <w:spacing w:before="40" w:after="40"/>
            </w:pPr>
            <w:r>
              <w:t xml:space="preserve">Die Schleuse unter </w:t>
            </w:r>
            <w:r w:rsidR="00082737">
              <w:t xml:space="preserve">ausgewählter Trichter (HP01/HP02) läuft wenn Förderung aktiv ist bis entweder LowLevel Melder bedeckt ist (+ Verzögerung Zeit) oder Druck Fault ist aufgetreten. Wenn LowLevel wieder frei ist und kein Druck Fehler aktiv – startet die Schleuse wieder. </w:t>
            </w:r>
          </w:p>
          <w:p w14:paraId="42FC5A03" w14:textId="77777777" w:rsidR="00082737" w:rsidRPr="00395697" w:rsidRDefault="00082737" w:rsidP="00C20207">
            <w:pPr>
              <w:spacing w:before="40" w:after="40"/>
            </w:pPr>
            <w:commentRangeStart w:id="54"/>
            <w:r>
              <w:t>Die Vibratoren sollen laufen wenn Schleuse aktiv ist und Low Level Melder bedeckt ist (+ Rest Entleerung Zeit)</w:t>
            </w:r>
            <w:commentRangeEnd w:id="54"/>
            <w:r>
              <w:rPr>
                <w:rStyle w:val="ab"/>
              </w:rPr>
              <w:commentReference w:id="54"/>
            </w:r>
          </w:p>
        </w:tc>
      </w:tr>
      <w:tr w:rsidR="002D4944" w:rsidRPr="00395697" w14:paraId="2FB7DD5E" w14:textId="77777777" w:rsidTr="00B7697A">
        <w:tc>
          <w:tcPr>
            <w:tcW w:w="3240" w:type="dxa"/>
            <w:shd w:val="pct15" w:color="auto" w:fill="auto"/>
          </w:tcPr>
          <w:p w14:paraId="729D1C41" w14:textId="77777777" w:rsidR="002D4944" w:rsidRPr="00395697" w:rsidRDefault="002D4944" w:rsidP="00B7697A">
            <w:pPr>
              <w:spacing w:before="40" w:after="40"/>
            </w:pPr>
            <w:r w:rsidRPr="00395697">
              <w:t>Test erfolgreich durchgeführt</w:t>
            </w:r>
          </w:p>
        </w:tc>
        <w:tc>
          <w:tcPr>
            <w:tcW w:w="5760" w:type="dxa"/>
          </w:tcPr>
          <w:p w14:paraId="1051DDD5" w14:textId="77777777" w:rsidR="002D4944" w:rsidRPr="00395697" w:rsidRDefault="00082737" w:rsidP="00B7697A">
            <w:pPr>
              <w:spacing w:before="40" w:after="40"/>
            </w:pPr>
            <w:r>
              <w:t>ja</w:t>
            </w:r>
          </w:p>
        </w:tc>
      </w:tr>
      <w:tr w:rsidR="002D4944" w:rsidRPr="00395697" w14:paraId="01ACFE7F" w14:textId="77777777" w:rsidTr="00B7697A">
        <w:tc>
          <w:tcPr>
            <w:tcW w:w="3240" w:type="dxa"/>
            <w:shd w:val="pct15" w:color="auto" w:fill="auto"/>
          </w:tcPr>
          <w:p w14:paraId="3BB42056" w14:textId="77777777" w:rsidR="002D4944" w:rsidRPr="00395697" w:rsidRDefault="002D4944" w:rsidP="00B7697A">
            <w:pPr>
              <w:spacing w:before="40" w:after="40"/>
            </w:pPr>
            <w:r w:rsidRPr="00395697">
              <w:t>Tester</w:t>
            </w:r>
          </w:p>
        </w:tc>
        <w:tc>
          <w:tcPr>
            <w:tcW w:w="5760" w:type="dxa"/>
          </w:tcPr>
          <w:p w14:paraId="08495E22" w14:textId="77777777" w:rsidR="002D4944" w:rsidRPr="00395697" w:rsidRDefault="00082737" w:rsidP="00B7697A">
            <w:pPr>
              <w:spacing w:before="40" w:after="40"/>
            </w:pPr>
            <w:r>
              <w:t>Ilia Bedniakov</w:t>
            </w:r>
          </w:p>
        </w:tc>
      </w:tr>
      <w:tr w:rsidR="002D4944" w:rsidRPr="00395697" w14:paraId="6A989E02" w14:textId="77777777" w:rsidTr="00B7697A">
        <w:tc>
          <w:tcPr>
            <w:tcW w:w="3240" w:type="dxa"/>
            <w:shd w:val="pct15" w:color="auto" w:fill="auto"/>
          </w:tcPr>
          <w:p w14:paraId="64ABEDD4" w14:textId="77777777" w:rsidR="002D4944" w:rsidRPr="00395697" w:rsidRDefault="002D4944" w:rsidP="00B7697A">
            <w:pPr>
              <w:spacing w:before="40" w:after="40"/>
            </w:pPr>
            <w:r w:rsidRPr="00395697">
              <w:t>Testdatum</w:t>
            </w:r>
          </w:p>
        </w:tc>
        <w:tc>
          <w:tcPr>
            <w:tcW w:w="5760" w:type="dxa"/>
          </w:tcPr>
          <w:p w14:paraId="32CFD7DA" w14:textId="77777777" w:rsidR="002D4944" w:rsidRPr="00395697" w:rsidRDefault="00082737" w:rsidP="00B7697A">
            <w:pPr>
              <w:spacing w:before="40" w:after="40"/>
            </w:pPr>
            <w:r>
              <w:t xml:space="preserve">12.05.2017 </w:t>
            </w:r>
          </w:p>
        </w:tc>
      </w:tr>
    </w:tbl>
    <w:p w14:paraId="7BF2AE6E" w14:textId="77777777" w:rsidR="002D4944" w:rsidRPr="00395697" w:rsidRDefault="002D4944" w:rsidP="002D4944"/>
    <w:p w14:paraId="281AADE5" w14:textId="77777777" w:rsidR="00193CEF" w:rsidRPr="00395697" w:rsidRDefault="00395697" w:rsidP="00395697">
      <w:pPr>
        <w:pStyle w:val="1"/>
      </w:pPr>
      <w:bookmarkStart w:id="55" w:name="_Toc226518414"/>
      <w:r w:rsidRPr="00395697">
        <w:br w:type="page"/>
      </w:r>
      <w:bookmarkStart w:id="56" w:name="_Toc308789900"/>
      <w:r w:rsidR="00193CEF" w:rsidRPr="00395697">
        <w:lastRenderedPageBreak/>
        <w:t>BuB</w:t>
      </w:r>
      <w:bookmarkEnd w:id="55"/>
      <w:bookmarkEnd w:id="56"/>
    </w:p>
    <w:p w14:paraId="228DEE74" w14:textId="77777777" w:rsidR="00193CEF" w:rsidRPr="00395697" w:rsidRDefault="00193CEF" w:rsidP="00395697">
      <w:pPr>
        <w:pStyle w:val="2"/>
        <w:rPr>
          <w:lang w:val="de-DE"/>
        </w:rPr>
      </w:pPr>
      <w:bookmarkStart w:id="57" w:name="_Toc226518415"/>
      <w:bookmarkStart w:id="58" w:name="_Toc308789901"/>
      <w:r w:rsidRPr="00395697">
        <w:rPr>
          <w:lang w:val="de-DE"/>
        </w:rPr>
        <w:t>Modulintegrationstest (entspricht [10] aus PS20204)</w:t>
      </w:r>
      <w:bookmarkEnd w:id="57"/>
      <w:bookmarkEnd w:id="58"/>
    </w:p>
    <w:p w14:paraId="3A019DD3" w14:textId="77777777" w:rsidR="00193CEF" w:rsidRPr="00395697" w:rsidRDefault="00193CEF" w:rsidP="00395697">
      <w:pPr>
        <w:pStyle w:val="3"/>
      </w:pPr>
      <w:bookmarkStart w:id="59" w:name="_Toc226518416"/>
      <w:bookmarkStart w:id="60" w:name="_Toc308789902"/>
      <w:r w:rsidRPr="00395697">
        <w:t>Testfälle</w:t>
      </w:r>
      <w:bookmarkEnd w:id="59"/>
      <w:bookmarkEnd w:id="60"/>
      <w:r w:rsidRPr="00395697">
        <w:t xml:space="preserve"> </w:t>
      </w:r>
    </w:p>
    <w:p w14:paraId="6B107EA4" w14:textId="77777777" w:rsidR="00193CEF" w:rsidRPr="002D4944" w:rsidRDefault="00193CEF" w:rsidP="00395697">
      <w:pPr>
        <w:ind w:left="907"/>
        <w:rPr>
          <w:szCs w:val="20"/>
        </w:rPr>
      </w:pPr>
      <w:r w:rsidRPr="002D4944">
        <w:rPr>
          <w:szCs w:val="20"/>
        </w:rPr>
        <w:t>Inhalt:</w:t>
      </w:r>
      <w:r w:rsidRPr="002D4944">
        <w:rPr>
          <w:szCs w:val="20"/>
        </w:rPr>
        <w:tab/>
        <w:t>Hier erfolgt eine Auflistung aller Testfälle innerhalb des Modulintegrationstests.</w:t>
      </w:r>
    </w:p>
    <w:p w14:paraId="72D7555B" w14:textId="77777777" w:rsidR="00193CEF" w:rsidRPr="00395697" w:rsidRDefault="00193CEF" w:rsidP="00193CEF"/>
    <w:p w14:paraId="49F286F5" w14:textId="77777777" w:rsidR="00193CEF" w:rsidRPr="00395697" w:rsidRDefault="00193CEF" w:rsidP="00395697">
      <w:pPr>
        <w:pStyle w:val="4"/>
      </w:pPr>
      <w:bookmarkStart w:id="61" w:name="_Toc226518417"/>
      <w:bookmarkStart w:id="62" w:name="_Toc308789903"/>
      <w:r w:rsidRPr="00395697">
        <w:t>Test Visualisierungsmasken</w:t>
      </w:r>
      <w:bookmarkEnd w:id="61"/>
      <w:bookmarkEnd w:id="6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65997B2" w14:textId="77777777" w:rsidTr="00193CEF">
        <w:tc>
          <w:tcPr>
            <w:tcW w:w="3240" w:type="dxa"/>
            <w:shd w:val="pct15" w:color="auto" w:fill="auto"/>
          </w:tcPr>
          <w:p w14:paraId="78304B6E" w14:textId="77777777" w:rsidR="00193CEF" w:rsidRPr="00395697" w:rsidRDefault="00193CEF" w:rsidP="00395697">
            <w:pPr>
              <w:spacing w:before="40" w:after="40"/>
            </w:pPr>
            <w:r w:rsidRPr="00395697">
              <w:t>Testspezifikation</w:t>
            </w:r>
          </w:p>
        </w:tc>
        <w:tc>
          <w:tcPr>
            <w:tcW w:w="5760" w:type="dxa"/>
          </w:tcPr>
          <w:p w14:paraId="6FCAA069" w14:textId="77777777" w:rsidR="00193CEF" w:rsidRPr="00395697" w:rsidRDefault="00193CEF" w:rsidP="00395697">
            <w:pPr>
              <w:spacing w:before="40" w:after="40"/>
              <w:jc w:val="both"/>
            </w:pPr>
            <w:r w:rsidRPr="00395697">
              <w:t>Das Anlagendiagramm wird mit den Visualisierungsmasken der PCs verglichen. Die einzelnen Elemente (Aktorik, Sensorik, Förderleitungen …) werden auf richtige Darstellung hin, ggf. auf Handbedienungsfunktionalität (Servicemode) überprüft.</w:t>
            </w:r>
          </w:p>
          <w:p w14:paraId="4B78DA40"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380283F9" w14:textId="77777777" w:rsidTr="00193CEF">
        <w:tc>
          <w:tcPr>
            <w:tcW w:w="3240" w:type="dxa"/>
            <w:shd w:val="pct15" w:color="auto" w:fill="auto"/>
          </w:tcPr>
          <w:p w14:paraId="661D8EAF" w14:textId="77777777" w:rsidR="00193CEF" w:rsidRPr="00395697" w:rsidRDefault="00193CEF" w:rsidP="00395697">
            <w:pPr>
              <w:spacing w:before="40" w:after="40"/>
            </w:pPr>
            <w:r w:rsidRPr="00395697">
              <w:t>Test erfolgreich durchgeführt</w:t>
            </w:r>
          </w:p>
        </w:tc>
        <w:tc>
          <w:tcPr>
            <w:tcW w:w="5760" w:type="dxa"/>
          </w:tcPr>
          <w:p w14:paraId="16F7B5B4" w14:textId="77777777" w:rsidR="00193CEF" w:rsidRPr="00395697" w:rsidRDefault="00082737" w:rsidP="00395697">
            <w:pPr>
              <w:spacing w:before="40" w:after="40"/>
            </w:pPr>
            <w:ins w:id="63" w:author="Бедняков Илья" w:date="2017-05-16T08:01:00Z">
              <w:r>
                <w:t>Ja</w:t>
              </w:r>
            </w:ins>
          </w:p>
        </w:tc>
      </w:tr>
      <w:tr w:rsidR="00193CEF" w:rsidRPr="00395697" w14:paraId="16F93CC1" w14:textId="77777777" w:rsidTr="00193CEF">
        <w:tc>
          <w:tcPr>
            <w:tcW w:w="3240" w:type="dxa"/>
            <w:shd w:val="pct15" w:color="auto" w:fill="auto"/>
          </w:tcPr>
          <w:p w14:paraId="538DA92B" w14:textId="77777777" w:rsidR="00193CEF" w:rsidRPr="00395697" w:rsidRDefault="00193CEF" w:rsidP="00395697">
            <w:pPr>
              <w:spacing w:before="40" w:after="40"/>
            </w:pPr>
            <w:r w:rsidRPr="00395697">
              <w:t>Tester</w:t>
            </w:r>
          </w:p>
        </w:tc>
        <w:tc>
          <w:tcPr>
            <w:tcW w:w="5760" w:type="dxa"/>
          </w:tcPr>
          <w:p w14:paraId="7C9FBBEC" w14:textId="77777777" w:rsidR="00193CEF" w:rsidRPr="00395697" w:rsidRDefault="00082737" w:rsidP="00395697">
            <w:pPr>
              <w:spacing w:before="40" w:after="40"/>
            </w:pPr>
            <w:ins w:id="64" w:author="Бедняков Илья" w:date="2017-05-16T08:01:00Z">
              <w:r>
                <w:t>Ilia Bedniakov</w:t>
              </w:r>
            </w:ins>
          </w:p>
        </w:tc>
      </w:tr>
      <w:tr w:rsidR="00193CEF" w:rsidRPr="00395697" w14:paraId="5CD9FA87" w14:textId="77777777" w:rsidTr="00193CEF">
        <w:tc>
          <w:tcPr>
            <w:tcW w:w="3240" w:type="dxa"/>
            <w:shd w:val="pct15" w:color="auto" w:fill="auto"/>
          </w:tcPr>
          <w:p w14:paraId="729C80DE" w14:textId="77777777" w:rsidR="00193CEF" w:rsidRPr="00395697" w:rsidRDefault="00193CEF" w:rsidP="00395697">
            <w:pPr>
              <w:spacing w:before="40" w:after="40"/>
            </w:pPr>
            <w:r w:rsidRPr="00395697">
              <w:t>Testdatum</w:t>
            </w:r>
          </w:p>
        </w:tc>
        <w:tc>
          <w:tcPr>
            <w:tcW w:w="5760" w:type="dxa"/>
          </w:tcPr>
          <w:p w14:paraId="7908ACCC" w14:textId="77777777" w:rsidR="00193CEF" w:rsidRPr="00395697" w:rsidRDefault="00082737" w:rsidP="00395697">
            <w:pPr>
              <w:spacing w:before="40" w:after="40"/>
            </w:pPr>
            <w:ins w:id="65" w:author="Бедняков Илья" w:date="2017-05-16T08:01:00Z">
              <w:r>
                <w:t>12.05.2017</w:t>
              </w:r>
            </w:ins>
          </w:p>
        </w:tc>
      </w:tr>
    </w:tbl>
    <w:p w14:paraId="316D06F4" w14:textId="77777777" w:rsidR="00193CEF" w:rsidRPr="00395697" w:rsidRDefault="00193CEF" w:rsidP="00395697">
      <w:pPr>
        <w:pStyle w:val="4"/>
      </w:pPr>
      <w:bookmarkStart w:id="66" w:name="_Toc226518418"/>
      <w:bookmarkStart w:id="67" w:name="_Toc308789904"/>
      <w:r w:rsidRPr="00395697">
        <w:t>Test n</w:t>
      </w:r>
      <w:bookmarkEnd w:id="66"/>
      <w:bookmarkEnd w:id="6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98A64CC" w14:textId="77777777" w:rsidTr="00193CEF">
        <w:tc>
          <w:tcPr>
            <w:tcW w:w="3240" w:type="dxa"/>
            <w:shd w:val="pct15" w:color="auto" w:fill="auto"/>
          </w:tcPr>
          <w:p w14:paraId="3EB0866C" w14:textId="77777777" w:rsidR="00193CEF" w:rsidRPr="00395697" w:rsidRDefault="00193CEF" w:rsidP="00395697">
            <w:pPr>
              <w:spacing w:before="40" w:after="40"/>
            </w:pPr>
            <w:r w:rsidRPr="00395697">
              <w:t>Testspezifikation</w:t>
            </w:r>
          </w:p>
        </w:tc>
        <w:tc>
          <w:tcPr>
            <w:tcW w:w="5760" w:type="dxa"/>
          </w:tcPr>
          <w:p w14:paraId="1521B787" w14:textId="77777777" w:rsidR="00193CEF" w:rsidRPr="00395697" w:rsidRDefault="00193CEF" w:rsidP="00395697">
            <w:pPr>
              <w:spacing w:before="40" w:after="40"/>
            </w:pPr>
          </w:p>
        </w:tc>
      </w:tr>
      <w:tr w:rsidR="00193CEF" w:rsidRPr="00395697" w14:paraId="4D28766C" w14:textId="77777777" w:rsidTr="00193CEF">
        <w:tc>
          <w:tcPr>
            <w:tcW w:w="3240" w:type="dxa"/>
            <w:shd w:val="pct15" w:color="auto" w:fill="auto"/>
          </w:tcPr>
          <w:p w14:paraId="5D49CD22" w14:textId="77777777" w:rsidR="00193CEF" w:rsidRPr="00395697" w:rsidRDefault="00193CEF" w:rsidP="00395697">
            <w:pPr>
              <w:spacing w:before="40" w:after="40"/>
            </w:pPr>
            <w:r w:rsidRPr="00395697">
              <w:t>Test erfolgreich durchgeführt</w:t>
            </w:r>
          </w:p>
        </w:tc>
        <w:tc>
          <w:tcPr>
            <w:tcW w:w="5760" w:type="dxa"/>
          </w:tcPr>
          <w:p w14:paraId="734F882F" w14:textId="77777777" w:rsidR="00193CEF" w:rsidRPr="00395697" w:rsidRDefault="00193CEF" w:rsidP="00395697">
            <w:pPr>
              <w:spacing w:before="40" w:after="40"/>
            </w:pPr>
          </w:p>
        </w:tc>
      </w:tr>
      <w:tr w:rsidR="00193CEF" w:rsidRPr="00395697" w14:paraId="42578665" w14:textId="77777777" w:rsidTr="00193CEF">
        <w:tc>
          <w:tcPr>
            <w:tcW w:w="3240" w:type="dxa"/>
            <w:shd w:val="pct15" w:color="auto" w:fill="auto"/>
          </w:tcPr>
          <w:p w14:paraId="2453F71C" w14:textId="77777777" w:rsidR="00193CEF" w:rsidRPr="00395697" w:rsidRDefault="00193CEF" w:rsidP="00395697">
            <w:pPr>
              <w:spacing w:before="40" w:after="40"/>
            </w:pPr>
            <w:r w:rsidRPr="00395697">
              <w:t>Tester</w:t>
            </w:r>
          </w:p>
        </w:tc>
        <w:tc>
          <w:tcPr>
            <w:tcW w:w="5760" w:type="dxa"/>
          </w:tcPr>
          <w:p w14:paraId="443BB9E6" w14:textId="77777777" w:rsidR="00193CEF" w:rsidRPr="00395697" w:rsidRDefault="00193CEF" w:rsidP="00395697">
            <w:pPr>
              <w:spacing w:before="40" w:after="40"/>
            </w:pPr>
          </w:p>
        </w:tc>
      </w:tr>
      <w:tr w:rsidR="00193CEF" w:rsidRPr="00395697" w14:paraId="0420C394" w14:textId="77777777" w:rsidTr="00193CEF">
        <w:tc>
          <w:tcPr>
            <w:tcW w:w="3240" w:type="dxa"/>
            <w:shd w:val="pct15" w:color="auto" w:fill="auto"/>
          </w:tcPr>
          <w:p w14:paraId="32CBA25D" w14:textId="77777777" w:rsidR="00193CEF" w:rsidRPr="00395697" w:rsidRDefault="00193CEF" w:rsidP="00395697">
            <w:pPr>
              <w:spacing w:before="40" w:after="40"/>
            </w:pPr>
            <w:r w:rsidRPr="00395697">
              <w:t>Testdatum</w:t>
            </w:r>
          </w:p>
        </w:tc>
        <w:tc>
          <w:tcPr>
            <w:tcW w:w="5760" w:type="dxa"/>
          </w:tcPr>
          <w:p w14:paraId="4920A32D" w14:textId="77777777" w:rsidR="00193CEF" w:rsidRPr="00395697" w:rsidRDefault="00193CEF" w:rsidP="00395697">
            <w:pPr>
              <w:spacing w:before="40" w:after="40"/>
            </w:pPr>
          </w:p>
        </w:tc>
      </w:tr>
    </w:tbl>
    <w:p w14:paraId="77FBAA27" w14:textId="77777777" w:rsidR="00193CEF" w:rsidRPr="00395697" w:rsidRDefault="00193CEF" w:rsidP="00193CEF"/>
    <w:p w14:paraId="0CBB8C83" w14:textId="77777777" w:rsidR="00193CEF" w:rsidRPr="00395697" w:rsidRDefault="00193CEF" w:rsidP="00193CEF"/>
    <w:p w14:paraId="120A3843" w14:textId="77777777" w:rsidR="00193CEF" w:rsidRPr="00395697" w:rsidRDefault="00193CEF" w:rsidP="00193CEF"/>
    <w:p w14:paraId="2D1D1E6F" w14:textId="77777777" w:rsidR="00193CEF" w:rsidRPr="00395697" w:rsidRDefault="00395697" w:rsidP="00395697">
      <w:pPr>
        <w:pStyle w:val="1"/>
      </w:pPr>
      <w:bookmarkStart w:id="68" w:name="_Toc226518419"/>
      <w:r w:rsidRPr="00395697">
        <w:br w:type="page"/>
      </w:r>
      <w:bookmarkStart w:id="69" w:name="_Toc308789905"/>
      <w:r w:rsidR="00193CEF" w:rsidRPr="00395697">
        <w:lastRenderedPageBreak/>
        <w:t>PC Hardware</w:t>
      </w:r>
      <w:bookmarkEnd w:id="68"/>
      <w:bookmarkEnd w:id="69"/>
    </w:p>
    <w:p w14:paraId="512555B9" w14:textId="77777777" w:rsidR="00193CEF" w:rsidRPr="00395697" w:rsidRDefault="00193CEF" w:rsidP="00395697">
      <w:pPr>
        <w:pStyle w:val="2"/>
        <w:rPr>
          <w:lang w:val="de-DE"/>
        </w:rPr>
      </w:pPr>
      <w:bookmarkStart w:id="70" w:name="_Toc226518420"/>
      <w:bookmarkStart w:id="71" w:name="_Toc308789906"/>
      <w:r w:rsidRPr="00395697">
        <w:rPr>
          <w:lang w:val="de-DE"/>
        </w:rPr>
        <w:t>Tests</w:t>
      </w:r>
      <w:bookmarkEnd w:id="70"/>
      <w:bookmarkEnd w:id="71"/>
    </w:p>
    <w:p w14:paraId="20568C66" w14:textId="77777777" w:rsidR="00193CEF" w:rsidRPr="00395697" w:rsidRDefault="00193CEF" w:rsidP="00395697">
      <w:pPr>
        <w:pStyle w:val="3"/>
      </w:pPr>
      <w:bookmarkStart w:id="72" w:name="_Toc226518421"/>
      <w:bookmarkStart w:id="73" w:name="_Toc308789907"/>
      <w:r w:rsidRPr="00395697">
        <w:t>Testfälle</w:t>
      </w:r>
      <w:bookmarkEnd w:id="72"/>
      <w:bookmarkEnd w:id="73"/>
    </w:p>
    <w:p w14:paraId="3354F800"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5DBAF4C2" w14:textId="77777777" w:rsidR="00193CEF" w:rsidRPr="00395697" w:rsidRDefault="00193CEF" w:rsidP="00193CEF"/>
    <w:p w14:paraId="684CB1BB" w14:textId="77777777" w:rsidR="00193CEF" w:rsidRPr="00395697" w:rsidRDefault="00193CEF" w:rsidP="00395697">
      <w:pPr>
        <w:pStyle w:val="4"/>
      </w:pPr>
      <w:bookmarkStart w:id="74" w:name="_Toc226518422"/>
      <w:bookmarkStart w:id="75" w:name="_Toc308789908"/>
      <w:r w:rsidRPr="00395697">
        <w:t>Test der PC Hardware gegen aktuelle Spezifikation</w:t>
      </w:r>
      <w:bookmarkEnd w:id="74"/>
      <w:bookmarkEnd w:id="7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E220F9E" w14:textId="77777777" w:rsidTr="00193CEF">
        <w:tc>
          <w:tcPr>
            <w:tcW w:w="3240" w:type="dxa"/>
            <w:shd w:val="pct15" w:color="auto" w:fill="auto"/>
          </w:tcPr>
          <w:p w14:paraId="614B4B6B" w14:textId="77777777" w:rsidR="00193CEF" w:rsidRPr="00395697" w:rsidRDefault="00193CEF" w:rsidP="00395697">
            <w:pPr>
              <w:spacing w:before="40" w:after="40"/>
            </w:pPr>
            <w:r w:rsidRPr="00395697">
              <w:t>Testspezifikation</w:t>
            </w:r>
          </w:p>
        </w:tc>
        <w:tc>
          <w:tcPr>
            <w:tcW w:w="5760" w:type="dxa"/>
          </w:tcPr>
          <w:p w14:paraId="209924B6" w14:textId="77777777" w:rsidR="00193CEF" w:rsidRPr="00395697" w:rsidRDefault="00193CEF" w:rsidP="00395697">
            <w:pPr>
              <w:spacing w:before="40" w:after="40"/>
              <w:jc w:val="both"/>
            </w:pPr>
            <w:r w:rsidRPr="00395697">
              <w:t>Prüfung der PC-Steuerungshardware gegen die PC-Stückliste, ggf. „gegen“ die aktuell gültige Hardwaredesignspezifikation – soweit technisch möglich.</w:t>
            </w:r>
          </w:p>
        </w:tc>
      </w:tr>
      <w:tr w:rsidR="00193CEF" w:rsidRPr="00395697" w14:paraId="04CAB50C" w14:textId="77777777" w:rsidTr="00193CEF">
        <w:tc>
          <w:tcPr>
            <w:tcW w:w="3240" w:type="dxa"/>
            <w:shd w:val="pct15" w:color="auto" w:fill="auto"/>
          </w:tcPr>
          <w:p w14:paraId="6BBDEE65" w14:textId="77777777" w:rsidR="00193CEF" w:rsidRPr="00395697" w:rsidRDefault="00193CEF" w:rsidP="00395697">
            <w:pPr>
              <w:spacing w:before="40" w:after="40"/>
            </w:pPr>
            <w:r w:rsidRPr="00395697">
              <w:t>Test erfolgreich durchgeführt</w:t>
            </w:r>
          </w:p>
        </w:tc>
        <w:tc>
          <w:tcPr>
            <w:tcW w:w="5760" w:type="dxa"/>
          </w:tcPr>
          <w:p w14:paraId="706F9C43" w14:textId="77777777" w:rsidR="00193CEF" w:rsidRPr="00395697" w:rsidRDefault="00193CEF" w:rsidP="00395697">
            <w:pPr>
              <w:spacing w:before="40" w:after="40"/>
            </w:pPr>
          </w:p>
        </w:tc>
      </w:tr>
      <w:tr w:rsidR="00193CEF" w:rsidRPr="00395697" w14:paraId="71A08A4C" w14:textId="77777777" w:rsidTr="00193CEF">
        <w:tc>
          <w:tcPr>
            <w:tcW w:w="3240" w:type="dxa"/>
            <w:shd w:val="pct15" w:color="auto" w:fill="auto"/>
          </w:tcPr>
          <w:p w14:paraId="6F9046D4" w14:textId="77777777" w:rsidR="00193CEF" w:rsidRPr="00395697" w:rsidRDefault="00193CEF" w:rsidP="00395697">
            <w:pPr>
              <w:spacing w:before="40" w:after="40"/>
            </w:pPr>
            <w:r w:rsidRPr="00395697">
              <w:t>Tester</w:t>
            </w:r>
          </w:p>
        </w:tc>
        <w:tc>
          <w:tcPr>
            <w:tcW w:w="5760" w:type="dxa"/>
          </w:tcPr>
          <w:p w14:paraId="0CFA1912" w14:textId="77777777" w:rsidR="00193CEF" w:rsidRPr="00395697" w:rsidRDefault="00193CEF" w:rsidP="00395697">
            <w:pPr>
              <w:spacing w:before="40" w:after="40"/>
            </w:pPr>
          </w:p>
        </w:tc>
      </w:tr>
      <w:tr w:rsidR="00193CEF" w:rsidRPr="00395697" w14:paraId="238C6BC9" w14:textId="77777777" w:rsidTr="00193CEF">
        <w:tc>
          <w:tcPr>
            <w:tcW w:w="3240" w:type="dxa"/>
            <w:shd w:val="pct15" w:color="auto" w:fill="auto"/>
          </w:tcPr>
          <w:p w14:paraId="36E67FBE" w14:textId="77777777" w:rsidR="00193CEF" w:rsidRPr="00395697" w:rsidRDefault="00193CEF" w:rsidP="00395697">
            <w:pPr>
              <w:spacing w:before="40" w:after="40"/>
            </w:pPr>
            <w:r w:rsidRPr="00395697">
              <w:t>Testdatum</w:t>
            </w:r>
          </w:p>
        </w:tc>
        <w:tc>
          <w:tcPr>
            <w:tcW w:w="5760" w:type="dxa"/>
          </w:tcPr>
          <w:p w14:paraId="43BF78DC" w14:textId="77777777" w:rsidR="00193CEF" w:rsidRPr="00395697" w:rsidRDefault="00193CEF" w:rsidP="00395697">
            <w:pPr>
              <w:spacing w:before="40" w:after="40"/>
            </w:pPr>
          </w:p>
        </w:tc>
      </w:tr>
    </w:tbl>
    <w:p w14:paraId="5D0FCC05" w14:textId="77777777" w:rsidR="00193CEF" w:rsidRPr="00395697" w:rsidRDefault="00193CEF" w:rsidP="00395697">
      <w:pPr>
        <w:pStyle w:val="4"/>
      </w:pPr>
      <w:bookmarkStart w:id="76" w:name="_Toc226518423"/>
      <w:bookmarkStart w:id="77" w:name="_Toc308789909"/>
      <w:r w:rsidRPr="00395697">
        <w:t>Test n</w:t>
      </w:r>
      <w:bookmarkEnd w:id="76"/>
      <w:bookmarkEnd w:id="7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95AD2DC" w14:textId="77777777" w:rsidTr="00193CEF">
        <w:tc>
          <w:tcPr>
            <w:tcW w:w="3240" w:type="dxa"/>
            <w:shd w:val="pct15" w:color="auto" w:fill="auto"/>
          </w:tcPr>
          <w:p w14:paraId="4212B907" w14:textId="77777777" w:rsidR="00193CEF" w:rsidRPr="00395697" w:rsidRDefault="00193CEF" w:rsidP="00395697">
            <w:pPr>
              <w:spacing w:before="40" w:after="40"/>
            </w:pPr>
            <w:r w:rsidRPr="00395697">
              <w:t>Testspezifikation</w:t>
            </w:r>
          </w:p>
        </w:tc>
        <w:tc>
          <w:tcPr>
            <w:tcW w:w="5760" w:type="dxa"/>
          </w:tcPr>
          <w:p w14:paraId="635119E2" w14:textId="77777777" w:rsidR="00193CEF" w:rsidRPr="00395697" w:rsidRDefault="00193CEF" w:rsidP="00395697">
            <w:pPr>
              <w:spacing w:before="40" w:after="40"/>
            </w:pPr>
          </w:p>
        </w:tc>
      </w:tr>
      <w:tr w:rsidR="00193CEF" w:rsidRPr="00395697" w14:paraId="203F4454" w14:textId="77777777" w:rsidTr="00193CEF">
        <w:tc>
          <w:tcPr>
            <w:tcW w:w="3240" w:type="dxa"/>
            <w:shd w:val="pct15" w:color="auto" w:fill="auto"/>
          </w:tcPr>
          <w:p w14:paraId="6C582101" w14:textId="77777777" w:rsidR="00193CEF" w:rsidRPr="00395697" w:rsidRDefault="00193CEF" w:rsidP="00395697">
            <w:pPr>
              <w:spacing w:before="40" w:after="40"/>
            </w:pPr>
            <w:r w:rsidRPr="00395697">
              <w:t>Test erfolgreich durchgeführt</w:t>
            </w:r>
          </w:p>
        </w:tc>
        <w:tc>
          <w:tcPr>
            <w:tcW w:w="5760" w:type="dxa"/>
          </w:tcPr>
          <w:p w14:paraId="0BF71076" w14:textId="77777777" w:rsidR="00193CEF" w:rsidRPr="00395697" w:rsidRDefault="00193CEF" w:rsidP="00395697">
            <w:pPr>
              <w:spacing w:before="40" w:after="40"/>
            </w:pPr>
          </w:p>
        </w:tc>
      </w:tr>
      <w:tr w:rsidR="00193CEF" w:rsidRPr="00395697" w14:paraId="0CD127FC" w14:textId="77777777" w:rsidTr="00193CEF">
        <w:tc>
          <w:tcPr>
            <w:tcW w:w="3240" w:type="dxa"/>
            <w:shd w:val="pct15" w:color="auto" w:fill="auto"/>
          </w:tcPr>
          <w:p w14:paraId="362D0C9A" w14:textId="77777777" w:rsidR="00193CEF" w:rsidRPr="00395697" w:rsidRDefault="00193CEF" w:rsidP="00395697">
            <w:pPr>
              <w:spacing w:before="40" w:after="40"/>
            </w:pPr>
            <w:r w:rsidRPr="00395697">
              <w:t>Tester</w:t>
            </w:r>
          </w:p>
        </w:tc>
        <w:tc>
          <w:tcPr>
            <w:tcW w:w="5760" w:type="dxa"/>
          </w:tcPr>
          <w:p w14:paraId="794951B9" w14:textId="77777777" w:rsidR="00193CEF" w:rsidRPr="00395697" w:rsidRDefault="00193CEF" w:rsidP="00395697">
            <w:pPr>
              <w:spacing w:before="40" w:after="40"/>
            </w:pPr>
          </w:p>
        </w:tc>
      </w:tr>
      <w:tr w:rsidR="00193CEF" w:rsidRPr="00395697" w14:paraId="561297E8" w14:textId="77777777" w:rsidTr="00193CEF">
        <w:tc>
          <w:tcPr>
            <w:tcW w:w="3240" w:type="dxa"/>
            <w:shd w:val="pct15" w:color="auto" w:fill="auto"/>
          </w:tcPr>
          <w:p w14:paraId="4EF7B91A" w14:textId="77777777" w:rsidR="00193CEF" w:rsidRPr="00395697" w:rsidRDefault="00193CEF" w:rsidP="00395697">
            <w:pPr>
              <w:spacing w:before="40" w:after="40"/>
            </w:pPr>
            <w:r w:rsidRPr="00395697">
              <w:t>Testdatum</w:t>
            </w:r>
          </w:p>
        </w:tc>
        <w:tc>
          <w:tcPr>
            <w:tcW w:w="5760" w:type="dxa"/>
          </w:tcPr>
          <w:p w14:paraId="1084EA06" w14:textId="77777777" w:rsidR="00193CEF" w:rsidRPr="00395697" w:rsidRDefault="00193CEF" w:rsidP="00395697">
            <w:pPr>
              <w:spacing w:before="40" w:after="40"/>
            </w:pPr>
          </w:p>
        </w:tc>
      </w:tr>
    </w:tbl>
    <w:p w14:paraId="225A942C" w14:textId="77777777" w:rsidR="00395697" w:rsidRPr="00395697" w:rsidRDefault="00395697" w:rsidP="00193CEF">
      <w:bookmarkStart w:id="78" w:name="_Toc226518424"/>
    </w:p>
    <w:p w14:paraId="07F31D40" w14:textId="77777777" w:rsidR="00193CEF" w:rsidRPr="00395697" w:rsidRDefault="00395697" w:rsidP="00395697">
      <w:pPr>
        <w:pStyle w:val="1"/>
      </w:pPr>
      <w:r w:rsidRPr="00395697">
        <w:br w:type="page"/>
      </w:r>
      <w:bookmarkStart w:id="79" w:name="_Toc308789910"/>
      <w:r w:rsidR="00193CEF" w:rsidRPr="00395697">
        <w:lastRenderedPageBreak/>
        <w:t>MCC</w:t>
      </w:r>
      <w:bookmarkEnd w:id="78"/>
      <w:bookmarkEnd w:id="79"/>
      <w:r w:rsidR="00193CEF" w:rsidRPr="00395697">
        <w:tab/>
      </w:r>
    </w:p>
    <w:p w14:paraId="14B5DBBF" w14:textId="77777777" w:rsidR="00193CEF" w:rsidRPr="00395697" w:rsidRDefault="00193CEF" w:rsidP="00395697">
      <w:pPr>
        <w:pStyle w:val="2"/>
        <w:rPr>
          <w:lang w:val="de-DE"/>
        </w:rPr>
      </w:pPr>
      <w:bookmarkStart w:id="80" w:name="_Toc226518425"/>
      <w:bookmarkStart w:id="81" w:name="_Toc308789911"/>
      <w:r w:rsidRPr="00395697">
        <w:rPr>
          <w:lang w:val="de-DE"/>
        </w:rPr>
        <w:t>Tests</w:t>
      </w:r>
      <w:bookmarkEnd w:id="80"/>
      <w:bookmarkEnd w:id="81"/>
    </w:p>
    <w:p w14:paraId="1FBBEA68" w14:textId="77777777" w:rsidR="00193CEF" w:rsidRPr="00395697" w:rsidRDefault="00193CEF" w:rsidP="00395697">
      <w:pPr>
        <w:pStyle w:val="3"/>
      </w:pPr>
      <w:bookmarkStart w:id="82" w:name="_Toc226518426"/>
      <w:bookmarkStart w:id="83" w:name="_Toc308789912"/>
      <w:r w:rsidRPr="00395697">
        <w:t>Testfälle</w:t>
      </w:r>
      <w:bookmarkEnd w:id="82"/>
      <w:bookmarkEnd w:id="83"/>
    </w:p>
    <w:p w14:paraId="071C5E3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665733ED" w14:textId="77777777" w:rsidR="00193CEF" w:rsidRPr="00395697" w:rsidRDefault="00193CEF" w:rsidP="00193CEF"/>
    <w:p w14:paraId="3A700408" w14:textId="77777777" w:rsidR="00193CEF" w:rsidRPr="00395697" w:rsidRDefault="00193CEF" w:rsidP="00395697">
      <w:pPr>
        <w:pStyle w:val="4"/>
      </w:pPr>
      <w:bookmarkStart w:id="84" w:name="_Toc226518427"/>
      <w:bookmarkStart w:id="85" w:name="_Toc308789913"/>
      <w:r w:rsidRPr="00395697">
        <w:t>EA Test</w:t>
      </w:r>
      <w:bookmarkEnd w:id="84"/>
      <w:bookmarkEnd w:id="8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9D54923" w14:textId="77777777" w:rsidTr="00193CEF">
        <w:tc>
          <w:tcPr>
            <w:tcW w:w="3240" w:type="dxa"/>
            <w:shd w:val="pct15" w:color="auto" w:fill="auto"/>
          </w:tcPr>
          <w:p w14:paraId="76578730" w14:textId="77777777" w:rsidR="00193CEF" w:rsidRPr="00395697" w:rsidRDefault="00193CEF" w:rsidP="00395697">
            <w:pPr>
              <w:spacing w:before="40" w:after="40"/>
            </w:pPr>
            <w:r w:rsidRPr="00395697">
              <w:t>Testspezifikation</w:t>
            </w:r>
          </w:p>
        </w:tc>
        <w:tc>
          <w:tcPr>
            <w:tcW w:w="5760" w:type="dxa"/>
          </w:tcPr>
          <w:p w14:paraId="16EA25F0" w14:textId="77777777" w:rsidR="00193CEF" w:rsidRPr="00395697" w:rsidRDefault="00193CEF" w:rsidP="00395697">
            <w:pPr>
              <w:spacing w:before="40" w:after="40"/>
              <w:jc w:val="both"/>
            </w:pPr>
            <w:r w:rsidRPr="00395697">
              <w:rPr>
                <w:b/>
              </w:rPr>
              <w:t>Digitale Ausgänge:</w:t>
            </w:r>
            <w:r w:rsidRPr="00395697">
              <w:t xml:space="preserve"> Ausgänge werden via Programmiergerät / PC, oder Notebook angesteuert. Die anschließend anstehende Spannung an den Ausgangsklemmen wird laut Stromlaufplan kontrolliert. </w:t>
            </w:r>
          </w:p>
          <w:p w14:paraId="2FBE3870" w14:textId="77777777" w:rsidR="00193CEF" w:rsidRPr="00395697" w:rsidRDefault="00193CEF" w:rsidP="00395697">
            <w:pPr>
              <w:spacing w:before="40" w:after="40"/>
            </w:pPr>
          </w:p>
          <w:p w14:paraId="2F87E8C5" w14:textId="77777777" w:rsidR="00193CEF" w:rsidRPr="00395697" w:rsidRDefault="00193CEF" w:rsidP="00395697">
            <w:pPr>
              <w:spacing w:before="40" w:after="40"/>
              <w:jc w:val="both"/>
            </w:pPr>
            <w:r w:rsidRPr="00395697">
              <w:rPr>
                <w:b/>
              </w:rPr>
              <w:t>Digitale Eingänge:</w:t>
            </w:r>
            <w:r w:rsidRPr="00395697">
              <w:t xml:space="preserve"> Kontrolle der Rückmeldungen beim Ansteuern der Ausgänge bzw. Simulation der Eingänge an den Eingangsklemmen laut Stromlaufplan. Entsprechende Reaktion auf Programmiergerät / PC, oder Notebook kontrollieren. </w:t>
            </w:r>
          </w:p>
          <w:p w14:paraId="0BF99D5E" w14:textId="77777777" w:rsidR="00193CEF" w:rsidRPr="00395697" w:rsidRDefault="00193CEF" w:rsidP="00395697">
            <w:pPr>
              <w:spacing w:before="40" w:after="40"/>
            </w:pPr>
          </w:p>
          <w:p w14:paraId="0216E3C9" w14:textId="77777777" w:rsidR="00193CEF" w:rsidRPr="00395697" w:rsidRDefault="00193CEF" w:rsidP="00395697">
            <w:pPr>
              <w:spacing w:before="40" w:after="40"/>
              <w:jc w:val="both"/>
            </w:pPr>
            <w:r w:rsidRPr="00395697">
              <w:rPr>
                <w:b/>
              </w:rPr>
              <w:t>Analoge Ausgänge:</w:t>
            </w:r>
            <w:r w:rsidRPr="00395697">
              <w:t xml:space="preserve"> Ansteuern der analogen Ausgänge mit Programmiergerät / PC, oder Notebook. Anschließend anstehendes Ausgangssignal an den Ausgangsklemmen laut Stromlaufplan kontrollieren. </w:t>
            </w:r>
          </w:p>
          <w:p w14:paraId="432D582E" w14:textId="77777777" w:rsidR="00193CEF" w:rsidRPr="00395697" w:rsidRDefault="00193CEF" w:rsidP="00395697">
            <w:pPr>
              <w:spacing w:before="40" w:after="40"/>
            </w:pPr>
          </w:p>
          <w:p w14:paraId="3D9CC577" w14:textId="77777777" w:rsidR="00193CEF" w:rsidRPr="00395697" w:rsidRDefault="00193CEF" w:rsidP="00395697">
            <w:pPr>
              <w:spacing w:before="40" w:after="40"/>
              <w:jc w:val="both"/>
            </w:pPr>
            <w:r w:rsidRPr="00395697">
              <w:rPr>
                <w:b/>
              </w:rPr>
              <w:t>Analoge Eingänge:</w:t>
            </w:r>
            <w:r w:rsidRPr="00395697">
              <w:t xml:space="preserve"> Strom- bzw. Spannungsgeber an den Eingangsklemmen laut Stromlaufplan anschließen und Eingangssignal anlegen. Entsprechende Reaktion auf Programmiergerät / PC, oder Notebook kontrollieren. </w:t>
            </w:r>
          </w:p>
          <w:p w14:paraId="42502E29" w14:textId="77777777" w:rsidR="00193CEF" w:rsidRPr="00395697" w:rsidRDefault="00193CEF" w:rsidP="00395697">
            <w:pPr>
              <w:spacing w:before="40" w:after="40"/>
            </w:pPr>
          </w:p>
          <w:p w14:paraId="1907C31F" w14:textId="77777777" w:rsidR="00193CEF" w:rsidRPr="00395697" w:rsidRDefault="00193CEF" w:rsidP="00395697">
            <w:pPr>
              <w:spacing w:before="40" w:after="40"/>
              <w:jc w:val="both"/>
            </w:pPr>
            <w:r w:rsidRPr="00395697">
              <w:t>Die o.g. Tests sind an dieser Stelle bereits durchgeführt – geprüft wird hier nur noch die Verfügbarkeit des entsprechenden Protokollausdruckes.</w:t>
            </w:r>
          </w:p>
        </w:tc>
      </w:tr>
      <w:tr w:rsidR="00193CEF" w:rsidRPr="00395697" w14:paraId="37780708" w14:textId="77777777" w:rsidTr="00193CEF">
        <w:tc>
          <w:tcPr>
            <w:tcW w:w="3240" w:type="dxa"/>
            <w:shd w:val="pct15" w:color="auto" w:fill="auto"/>
          </w:tcPr>
          <w:p w14:paraId="6663AB7D" w14:textId="77777777" w:rsidR="00193CEF" w:rsidRPr="00395697" w:rsidRDefault="00193CEF" w:rsidP="00395697">
            <w:pPr>
              <w:spacing w:before="40" w:after="40"/>
            </w:pPr>
            <w:r w:rsidRPr="00395697">
              <w:t>Test erfolgreich durchgeführt</w:t>
            </w:r>
          </w:p>
        </w:tc>
        <w:tc>
          <w:tcPr>
            <w:tcW w:w="5760" w:type="dxa"/>
          </w:tcPr>
          <w:p w14:paraId="18B6CA35" w14:textId="77777777" w:rsidR="00193CEF" w:rsidRPr="00395697" w:rsidRDefault="00193CEF" w:rsidP="00395697">
            <w:pPr>
              <w:spacing w:before="40" w:after="40"/>
            </w:pPr>
          </w:p>
        </w:tc>
      </w:tr>
      <w:tr w:rsidR="00193CEF" w:rsidRPr="00395697" w14:paraId="0E19B611" w14:textId="77777777" w:rsidTr="00193CEF">
        <w:tc>
          <w:tcPr>
            <w:tcW w:w="3240" w:type="dxa"/>
            <w:shd w:val="pct15" w:color="auto" w:fill="auto"/>
          </w:tcPr>
          <w:p w14:paraId="12B28517" w14:textId="77777777" w:rsidR="00193CEF" w:rsidRPr="00395697" w:rsidRDefault="00193CEF" w:rsidP="00395697">
            <w:pPr>
              <w:spacing w:before="40" w:after="40"/>
            </w:pPr>
            <w:r w:rsidRPr="00395697">
              <w:t>Tester</w:t>
            </w:r>
          </w:p>
        </w:tc>
        <w:tc>
          <w:tcPr>
            <w:tcW w:w="5760" w:type="dxa"/>
          </w:tcPr>
          <w:p w14:paraId="65A88C42" w14:textId="77777777" w:rsidR="00193CEF" w:rsidRPr="00395697" w:rsidRDefault="00193CEF" w:rsidP="00395697">
            <w:pPr>
              <w:spacing w:before="40" w:after="40"/>
            </w:pPr>
          </w:p>
        </w:tc>
      </w:tr>
      <w:tr w:rsidR="00193CEF" w:rsidRPr="00395697" w14:paraId="0B7DA121" w14:textId="77777777" w:rsidTr="00193CEF">
        <w:tc>
          <w:tcPr>
            <w:tcW w:w="3240" w:type="dxa"/>
            <w:shd w:val="pct15" w:color="auto" w:fill="auto"/>
          </w:tcPr>
          <w:p w14:paraId="0B6A67D8" w14:textId="77777777" w:rsidR="00193CEF" w:rsidRPr="00395697" w:rsidRDefault="00193CEF" w:rsidP="00193CEF">
            <w:r w:rsidRPr="00395697">
              <w:t>Testdatum</w:t>
            </w:r>
          </w:p>
        </w:tc>
        <w:tc>
          <w:tcPr>
            <w:tcW w:w="5760" w:type="dxa"/>
          </w:tcPr>
          <w:p w14:paraId="0C1E8FC1" w14:textId="77777777" w:rsidR="00193CEF" w:rsidRPr="00395697" w:rsidRDefault="00193CEF" w:rsidP="00193CEF"/>
        </w:tc>
      </w:tr>
    </w:tbl>
    <w:p w14:paraId="6D9B2370" w14:textId="77777777" w:rsidR="00193CEF" w:rsidRPr="00395697" w:rsidRDefault="00193CEF" w:rsidP="00193CEF"/>
    <w:p w14:paraId="73AB5F38" w14:textId="77777777" w:rsidR="00193CEF" w:rsidRPr="00395697" w:rsidRDefault="00193CEF" w:rsidP="00395697">
      <w:pPr>
        <w:pStyle w:val="4"/>
      </w:pPr>
      <w:r w:rsidRPr="00395697">
        <w:br w:type="page"/>
      </w:r>
      <w:bookmarkStart w:id="86" w:name="_Toc226518428"/>
      <w:bookmarkStart w:id="87" w:name="_Toc308789914"/>
      <w:r w:rsidRPr="00395697">
        <w:lastRenderedPageBreak/>
        <w:t>Elektrische Prüfungen nach DIN / VDE0113</w:t>
      </w:r>
      <w:bookmarkEnd w:id="86"/>
      <w:bookmarkEnd w:id="8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5F0610E" w14:textId="77777777" w:rsidTr="00193CEF">
        <w:tc>
          <w:tcPr>
            <w:tcW w:w="3240" w:type="dxa"/>
            <w:shd w:val="pct15" w:color="auto" w:fill="auto"/>
          </w:tcPr>
          <w:p w14:paraId="1070D7F7" w14:textId="77777777" w:rsidR="00193CEF" w:rsidRPr="00395697" w:rsidRDefault="00193CEF" w:rsidP="00395697">
            <w:pPr>
              <w:spacing w:before="40" w:after="40"/>
            </w:pPr>
            <w:r w:rsidRPr="00395697">
              <w:t>Testspezifikation</w:t>
            </w:r>
          </w:p>
        </w:tc>
        <w:tc>
          <w:tcPr>
            <w:tcW w:w="5760" w:type="dxa"/>
          </w:tcPr>
          <w:p w14:paraId="5419D281" w14:textId="77777777" w:rsidR="00193CEF" w:rsidRPr="00395697" w:rsidRDefault="00193CEF" w:rsidP="00395697">
            <w:pPr>
              <w:spacing w:before="40" w:after="40"/>
            </w:pPr>
            <w:r w:rsidRPr="00395697">
              <w:t xml:space="preserve">Zur Dokumentation der elektrischen Prüfungen nach DIN / VDE 0113 und EN 60204 Teil 1 wird das vorgefertigte Prüfprotokoll der Firma </w:t>
            </w:r>
            <w:r w:rsidR="00C802CF">
              <w:t>AZO CONTROLS</w:t>
            </w:r>
            <w:r w:rsidRPr="00395697">
              <w:t xml:space="preserve"> verwendet. Die ausgeführten elektrischen Prüfungen werden im Prüfprotokoll angekreuzt und mit den entsprechenden Messwerten ausgefüllt. Die Ausführung der Prüfungen erfolgt durch bzw. unter Aufsicht des Qualitätsverantwortlichen Bereich Steuerungsbau von </w:t>
            </w:r>
            <w:r w:rsidR="00C802CF">
              <w:t>AZO CONTROLS</w:t>
            </w:r>
            <w:r w:rsidRPr="00395697">
              <w:t>.</w:t>
            </w:r>
          </w:p>
          <w:p w14:paraId="7DAD8C68" w14:textId="77777777" w:rsidR="00193CEF" w:rsidRPr="00395697" w:rsidRDefault="00193CEF" w:rsidP="00395697">
            <w:pPr>
              <w:spacing w:before="40" w:after="40"/>
            </w:pPr>
            <w:r w:rsidRPr="00395697">
              <w:t>Die o.g. Tests sind an dieser Stelle bereits durchgeführt – geprüft wird hier nur noch die Verfügbarkeit des entsprechenden Protokollausdruckes.</w:t>
            </w:r>
          </w:p>
        </w:tc>
      </w:tr>
      <w:tr w:rsidR="00193CEF" w:rsidRPr="00395697" w14:paraId="1487F197" w14:textId="77777777" w:rsidTr="00193CEF">
        <w:tc>
          <w:tcPr>
            <w:tcW w:w="3240" w:type="dxa"/>
            <w:shd w:val="pct15" w:color="auto" w:fill="auto"/>
          </w:tcPr>
          <w:p w14:paraId="71C7FF85" w14:textId="77777777" w:rsidR="00193CEF" w:rsidRPr="00395697" w:rsidRDefault="00193CEF" w:rsidP="00395697">
            <w:pPr>
              <w:spacing w:before="40" w:after="40"/>
            </w:pPr>
            <w:r w:rsidRPr="00395697">
              <w:t>Test erfolgreich durchgeführt</w:t>
            </w:r>
          </w:p>
        </w:tc>
        <w:tc>
          <w:tcPr>
            <w:tcW w:w="5760" w:type="dxa"/>
          </w:tcPr>
          <w:p w14:paraId="20A27C51" w14:textId="77777777" w:rsidR="00193CEF" w:rsidRPr="00395697" w:rsidRDefault="00193CEF" w:rsidP="00395697">
            <w:pPr>
              <w:spacing w:before="40" w:after="40"/>
            </w:pPr>
          </w:p>
        </w:tc>
      </w:tr>
      <w:tr w:rsidR="00193CEF" w:rsidRPr="00395697" w14:paraId="44EB89DB" w14:textId="77777777" w:rsidTr="00193CEF">
        <w:tc>
          <w:tcPr>
            <w:tcW w:w="3240" w:type="dxa"/>
            <w:shd w:val="pct15" w:color="auto" w:fill="auto"/>
          </w:tcPr>
          <w:p w14:paraId="3E4BF03E" w14:textId="77777777" w:rsidR="00193CEF" w:rsidRPr="00395697" w:rsidRDefault="00193CEF" w:rsidP="00395697">
            <w:pPr>
              <w:spacing w:before="40" w:after="40"/>
            </w:pPr>
            <w:r w:rsidRPr="00395697">
              <w:t>Tester</w:t>
            </w:r>
          </w:p>
        </w:tc>
        <w:tc>
          <w:tcPr>
            <w:tcW w:w="5760" w:type="dxa"/>
          </w:tcPr>
          <w:p w14:paraId="024C51D2" w14:textId="77777777" w:rsidR="00193CEF" w:rsidRPr="00395697" w:rsidRDefault="00193CEF" w:rsidP="00395697">
            <w:pPr>
              <w:spacing w:before="40" w:after="40"/>
            </w:pPr>
          </w:p>
        </w:tc>
      </w:tr>
      <w:tr w:rsidR="00193CEF" w:rsidRPr="00395697" w14:paraId="4ACC7760" w14:textId="77777777" w:rsidTr="00193CEF">
        <w:tc>
          <w:tcPr>
            <w:tcW w:w="3240" w:type="dxa"/>
            <w:shd w:val="pct15" w:color="auto" w:fill="auto"/>
          </w:tcPr>
          <w:p w14:paraId="1B14629E" w14:textId="77777777" w:rsidR="00193CEF" w:rsidRPr="00395697" w:rsidRDefault="00193CEF" w:rsidP="00395697">
            <w:pPr>
              <w:spacing w:before="40" w:after="40"/>
            </w:pPr>
            <w:r w:rsidRPr="00395697">
              <w:t>Testdatum</w:t>
            </w:r>
          </w:p>
        </w:tc>
        <w:tc>
          <w:tcPr>
            <w:tcW w:w="5760" w:type="dxa"/>
          </w:tcPr>
          <w:p w14:paraId="7817F986" w14:textId="77777777" w:rsidR="00193CEF" w:rsidRPr="00395697" w:rsidRDefault="00193CEF" w:rsidP="00395697">
            <w:pPr>
              <w:spacing w:before="40" w:after="40"/>
            </w:pPr>
          </w:p>
        </w:tc>
      </w:tr>
    </w:tbl>
    <w:p w14:paraId="210C74B8" w14:textId="77777777" w:rsidR="00193CEF" w:rsidRPr="00395697" w:rsidRDefault="00193CEF" w:rsidP="00395697">
      <w:pPr>
        <w:pStyle w:val="4"/>
      </w:pPr>
      <w:bookmarkStart w:id="88" w:name="_Toc226518429"/>
      <w:bookmarkStart w:id="89" w:name="_Toc308789915"/>
      <w:r w:rsidRPr="00395697">
        <w:t>Test Sonderfunktion n</w:t>
      </w:r>
      <w:bookmarkEnd w:id="88"/>
      <w:bookmarkEnd w:id="89"/>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4DB0223" w14:textId="77777777" w:rsidTr="00193CEF">
        <w:tc>
          <w:tcPr>
            <w:tcW w:w="3240" w:type="dxa"/>
            <w:shd w:val="pct15" w:color="auto" w:fill="auto"/>
          </w:tcPr>
          <w:p w14:paraId="75E67E53" w14:textId="77777777" w:rsidR="00193CEF" w:rsidRPr="00395697" w:rsidRDefault="00193CEF" w:rsidP="00395697">
            <w:pPr>
              <w:spacing w:before="40" w:after="40"/>
            </w:pPr>
            <w:r w:rsidRPr="00395697">
              <w:t>Testspezifikation</w:t>
            </w:r>
          </w:p>
        </w:tc>
        <w:tc>
          <w:tcPr>
            <w:tcW w:w="5760" w:type="dxa"/>
          </w:tcPr>
          <w:p w14:paraId="26891AEF" w14:textId="77777777" w:rsidR="00193CEF" w:rsidRPr="00395697" w:rsidRDefault="00193CEF" w:rsidP="00395697">
            <w:pPr>
              <w:spacing w:before="40" w:after="40"/>
            </w:pPr>
          </w:p>
        </w:tc>
      </w:tr>
      <w:tr w:rsidR="00193CEF" w:rsidRPr="00395697" w14:paraId="5570B324" w14:textId="77777777" w:rsidTr="00193CEF">
        <w:tc>
          <w:tcPr>
            <w:tcW w:w="3240" w:type="dxa"/>
            <w:shd w:val="pct15" w:color="auto" w:fill="auto"/>
          </w:tcPr>
          <w:p w14:paraId="10EDE537" w14:textId="77777777" w:rsidR="00193CEF" w:rsidRPr="00395697" w:rsidRDefault="00193CEF" w:rsidP="00395697">
            <w:pPr>
              <w:spacing w:before="40" w:after="40"/>
            </w:pPr>
            <w:r w:rsidRPr="00395697">
              <w:t>Test erfolgreich durchgeführt</w:t>
            </w:r>
          </w:p>
        </w:tc>
        <w:tc>
          <w:tcPr>
            <w:tcW w:w="5760" w:type="dxa"/>
          </w:tcPr>
          <w:p w14:paraId="117F230F" w14:textId="77777777" w:rsidR="00193CEF" w:rsidRPr="00395697" w:rsidRDefault="00193CEF" w:rsidP="00395697">
            <w:pPr>
              <w:spacing w:before="40" w:after="40"/>
            </w:pPr>
          </w:p>
        </w:tc>
      </w:tr>
      <w:tr w:rsidR="00193CEF" w:rsidRPr="00395697" w14:paraId="46233E2B" w14:textId="77777777" w:rsidTr="00193CEF">
        <w:tc>
          <w:tcPr>
            <w:tcW w:w="3240" w:type="dxa"/>
            <w:shd w:val="pct15" w:color="auto" w:fill="auto"/>
          </w:tcPr>
          <w:p w14:paraId="5F954ADC" w14:textId="77777777" w:rsidR="00193CEF" w:rsidRPr="00395697" w:rsidRDefault="00193CEF" w:rsidP="00395697">
            <w:pPr>
              <w:spacing w:before="40" w:after="40"/>
            </w:pPr>
            <w:r w:rsidRPr="00395697">
              <w:t>Tester</w:t>
            </w:r>
          </w:p>
        </w:tc>
        <w:tc>
          <w:tcPr>
            <w:tcW w:w="5760" w:type="dxa"/>
          </w:tcPr>
          <w:p w14:paraId="7D65D181" w14:textId="77777777" w:rsidR="00193CEF" w:rsidRPr="00395697" w:rsidRDefault="00193CEF" w:rsidP="00395697">
            <w:pPr>
              <w:spacing w:before="40" w:after="40"/>
            </w:pPr>
          </w:p>
        </w:tc>
      </w:tr>
      <w:tr w:rsidR="00193CEF" w:rsidRPr="00395697" w14:paraId="4343ED47" w14:textId="77777777" w:rsidTr="00193CEF">
        <w:tc>
          <w:tcPr>
            <w:tcW w:w="3240" w:type="dxa"/>
            <w:shd w:val="pct15" w:color="auto" w:fill="auto"/>
          </w:tcPr>
          <w:p w14:paraId="5114DEA6" w14:textId="77777777" w:rsidR="00193CEF" w:rsidRPr="00395697" w:rsidRDefault="00193CEF" w:rsidP="00395697">
            <w:pPr>
              <w:spacing w:before="40" w:after="40"/>
            </w:pPr>
            <w:r w:rsidRPr="00395697">
              <w:t>Testdatum</w:t>
            </w:r>
          </w:p>
        </w:tc>
        <w:tc>
          <w:tcPr>
            <w:tcW w:w="5760" w:type="dxa"/>
          </w:tcPr>
          <w:p w14:paraId="28AE56C8" w14:textId="77777777" w:rsidR="00193CEF" w:rsidRPr="00395697" w:rsidRDefault="00193CEF" w:rsidP="00395697">
            <w:pPr>
              <w:spacing w:before="40" w:after="40"/>
            </w:pPr>
          </w:p>
        </w:tc>
      </w:tr>
    </w:tbl>
    <w:p w14:paraId="1FF2A698" w14:textId="77777777" w:rsidR="00193CEF" w:rsidRPr="00395697" w:rsidRDefault="00193CEF" w:rsidP="00193CEF"/>
    <w:p w14:paraId="3AEDDAFA" w14:textId="77777777" w:rsidR="00193CEF" w:rsidRPr="00395697" w:rsidRDefault="00193CEF" w:rsidP="00193CEF"/>
    <w:p w14:paraId="51F686C8" w14:textId="77777777" w:rsidR="00193CEF" w:rsidRPr="00395697" w:rsidRDefault="00395697" w:rsidP="00395697">
      <w:pPr>
        <w:pStyle w:val="1"/>
      </w:pPr>
      <w:bookmarkStart w:id="90" w:name="_Toc78601018"/>
      <w:bookmarkStart w:id="91" w:name="_Toc226518430"/>
      <w:r>
        <w:br w:type="page"/>
      </w:r>
      <w:bookmarkStart w:id="92" w:name="_Toc308789916"/>
      <w:r w:rsidR="00193CEF" w:rsidRPr="00395697">
        <w:lastRenderedPageBreak/>
        <w:t>Gesamtintegrationstest</w:t>
      </w:r>
      <w:bookmarkEnd w:id="90"/>
      <w:bookmarkEnd w:id="91"/>
      <w:bookmarkEnd w:id="92"/>
    </w:p>
    <w:p w14:paraId="799D77F3" w14:textId="77777777" w:rsidR="00193CEF" w:rsidRPr="00395697" w:rsidRDefault="00193CEF" w:rsidP="00395697">
      <w:pPr>
        <w:pStyle w:val="2"/>
      </w:pPr>
      <w:bookmarkStart w:id="93" w:name="_Toc226518431"/>
      <w:bookmarkStart w:id="94" w:name="_Toc308789917"/>
      <w:r w:rsidRPr="00395697">
        <w:t>Tests</w:t>
      </w:r>
      <w:bookmarkEnd w:id="93"/>
      <w:bookmarkEnd w:id="94"/>
      <w:r w:rsidRPr="00395697">
        <w:t xml:space="preserve"> </w:t>
      </w:r>
    </w:p>
    <w:p w14:paraId="290FA88E" w14:textId="77777777" w:rsidR="00193CEF" w:rsidRPr="00395697" w:rsidRDefault="00193CEF" w:rsidP="00193CEF"/>
    <w:p w14:paraId="58C20C0D" w14:textId="77777777" w:rsidR="00193CEF" w:rsidRPr="00395697" w:rsidRDefault="00193CEF" w:rsidP="00395697">
      <w:pPr>
        <w:pStyle w:val="3"/>
      </w:pPr>
      <w:bookmarkStart w:id="95" w:name="_Toc226518432"/>
      <w:bookmarkStart w:id="96" w:name="_Toc308789918"/>
      <w:r w:rsidRPr="00395697">
        <w:t>Testfälle</w:t>
      </w:r>
      <w:bookmarkEnd w:id="95"/>
      <w:bookmarkEnd w:id="96"/>
    </w:p>
    <w:p w14:paraId="27553EF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0C5D6752" w14:textId="77777777" w:rsidR="00193CEF" w:rsidRPr="00395697" w:rsidRDefault="00193CEF" w:rsidP="00193CEF"/>
    <w:p w14:paraId="7651633E" w14:textId="77777777" w:rsidR="00193CEF" w:rsidRPr="00395697" w:rsidRDefault="00193CEF" w:rsidP="00395697">
      <w:pPr>
        <w:pStyle w:val="4"/>
      </w:pPr>
      <w:bookmarkStart w:id="97" w:name="_Toc226518433"/>
      <w:bookmarkStart w:id="98" w:name="_Toc308789919"/>
      <w:r w:rsidRPr="00395697">
        <w:t>Test Anlagenparameter</w:t>
      </w:r>
      <w:bookmarkEnd w:id="97"/>
      <w:bookmarkEnd w:id="9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24F4738" w14:textId="77777777" w:rsidTr="00193CEF">
        <w:tc>
          <w:tcPr>
            <w:tcW w:w="3240" w:type="dxa"/>
            <w:shd w:val="pct15" w:color="auto" w:fill="auto"/>
          </w:tcPr>
          <w:p w14:paraId="2B59330B" w14:textId="77777777" w:rsidR="00193CEF" w:rsidRPr="00395697" w:rsidRDefault="00193CEF" w:rsidP="00395697">
            <w:pPr>
              <w:spacing w:before="40" w:after="40"/>
            </w:pPr>
            <w:r w:rsidRPr="00395697">
              <w:t>Testspezifikation</w:t>
            </w:r>
          </w:p>
        </w:tc>
        <w:tc>
          <w:tcPr>
            <w:tcW w:w="5760" w:type="dxa"/>
          </w:tcPr>
          <w:p w14:paraId="1807E7AB" w14:textId="77777777" w:rsidR="00193CEF" w:rsidRPr="00395697" w:rsidRDefault="00193CEF" w:rsidP="003772B1">
            <w:pPr>
              <w:spacing w:before="40" w:after="40"/>
              <w:jc w:val="both"/>
            </w:pPr>
            <w:r w:rsidRPr="00395697">
              <w:t>Alle Anlagenparameter werden auf vollständige Anzeige und Eingabe von einem Startwert hin überprüft. Des weiteren werden Datentyp, Skalierung und Stellbereich verifiziert, wobei die Daten auch in den richtigen Datenbereich der SPS übertragen werden müssen.</w:t>
            </w:r>
          </w:p>
        </w:tc>
      </w:tr>
      <w:tr w:rsidR="00193CEF" w:rsidRPr="00395697" w14:paraId="0A041AEA" w14:textId="77777777" w:rsidTr="00193CEF">
        <w:tc>
          <w:tcPr>
            <w:tcW w:w="3240" w:type="dxa"/>
            <w:shd w:val="pct15" w:color="auto" w:fill="auto"/>
          </w:tcPr>
          <w:p w14:paraId="366BD662" w14:textId="77777777" w:rsidR="00193CEF" w:rsidRPr="00395697" w:rsidRDefault="00193CEF" w:rsidP="00395697">
            <w:pPr>
              <w:spacing w:before="40" w:after="40"/>
            </w:pPr>
            <w:r w:rsidRPr="00395697">
              <w:t>Test erfolgreich durchgeführt</w:t>
            </w:r>
          </w:p>
        </w:tc>
        <w:tc>
          <w:tcPr>
            <w:tcW w:w="5760" w:type="dxa"/>
          </w:tcPr>
          <w:p w14:paraId="620C396E" w14:textId="77777777" w:rsidR="00193CEF" w:rsidRPr="00395697" w:rsidRDefault="00193CEF" w:rsidP="00395697">
            <w:pPr>
              <w:spacing w:before="40" w:after="40"/>
            </w:pPr>
          </w:p>
        </w:tc>
      </w:tr>
      <w:tr w:rsidR="00193CEF" w:rsidRPr="00395697" w14:paraId="78BFF532" w14:textId="77777777" w:rsidTr="00193CEF">
        <w:tc>
          <w:tcPr>
            <w:tcW w:w="3240" w:type="dxa"/>
            <w:shd w:val="pct15" w:color="auto" w:fill="auto"/>
          </w:tcPr>
          <w:p w14:paraId="5A893057" w14:textId="77777777" w:rsidR="00193CEF" w:rsidRPr="00395697" w:rsidRDefault="00193CEF" w:rsidP="00395697">
            <w:pPr>
              <w:spacing w:before="40" w:after="40"/>
            </w:pPr>
            <w:r w:rsidRPr="00395697">
              <w:t>Tester</w:t>
            </w:r>
          </w:p>
        </w:tc>
        <w:tc>
          <w:tcPr>
            <w:tcW w:w="5760" w:type="dxa"/>
          </w:tcPr>
          <w:p w14:paraId="5C104F52" w14:textId="77777777" w:rsidR="00193CEF" w:rsidRPr="00395697" w:rsidRDefault="00193CEF" w:rsidP="00395697">
            <w:pPr>
              <w:spacing w:before="40" w:after="40"/>
            </w:pPr>
          </w:p>
        </w:tc>
      </w:tr>
      <w:tr w:rsidR="00193CEF" w:rsidRPr="00395697" w14:paraId="45F2C74A" w14:textId="77777777" w:rsidTr="00193CEF">
        <w:tc>
          <w:tcPr>
            <w:tcW w:w="3240" w:type="dxa"/>
            <w:shd w:val="pct15" w:color="auto" w:fill="auto"/>
          </w:tcPr>
          <w:p w14:paraId="772E7B64" w14:textId="77777777" w:rsidR="00193CEF" w:rsidRPr="00395697" w:rsidRDefault="00193CEF" w:rsidP="00395697">
            <w:pPr>
              <w:spacing w:before="40" w:after="40"/>
            </w:pPr>
            <w:r w:rsidRPr="00395697">
              <w:t>Testdatum</w:t>
            </w:r>
          </w:p>
        </w:tc>
        <w:tc>
          <w:tcPr>
            <w:tcW w:w="5760" w:type="dxa"/>
          </w:tcPr>
          <w:p w14:paraId="4D40B1D3" w14:textId="77777777" w:rsidR="00193CEF" w:rsidRPr="00395697" w:rsidRDefault="00193CEF" w:rsidP="00395697">
            <w:pPr>
              <w:spacing w:before="40" w:after="40"/>
            </w:pPr>
          </w:p>
        </w:tc>
      </w:tr>
    </w:tbl>
    <w:p w14:paraId="0DD44158" w14:textId="77777777" w:rsidR="00193CEF" w:rsidRPr="00395697" w:rsidRDefault="00193CEF" w:rsidP="00395697">
      <w:pPr>
        <w:pStyle w:val="4"/>
      </w:pPr>
      <w:bookmarkStart w:id="99" w:name="_Toc226518434"/>
      <w:bookmarkStart w:id="100" w:name="_Toc308789920"/>
      <w:r w:rsidRPr="00395697">
        <w:t>Test Anzeige der Fehlermeldungen</w:t>
      </w:r>
      <w:bookmarkEnd w:id="99"/>
      <w:bookmarkEnd w:id="10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6D16D6C" w14:textId="77777777" w:rsidTr="00193CEF">
        <w:tc>
          <w:tcPr>
            <w:tcW w:w="3240" w:type="dxa"/>
            <w:shd w:val="pct15" w:color="auto" w:fill="auto"/>
          </w:tcPr>
          <w:p w14:paraId="22DB902E" w14:textId="77777777" w:rsidR="00193CEF" w:rsidRPr="00395697" w:rsidRDefault="00193CEF" w:rsidP="00395697">
            <w:pPr>
              <w:spacing w:before="40" w:after="40"/>
            </w:pPr>
            <w:r w:rsidRPr="00395697">
              <w:t>Testspezifikation</w:t>
            </w:r>
          </w:p>
        </w:tc>
        <w:tc>
          <w:tcPr>
            <w:tcW w:w="5760" w:type="dxa"/>
          </w:tcPr>
          <w:p w14:paraId="5C370BED" w14:textId="77777777" w:rsidR="00193CEF" w:rsidRPr="00395697" w:rsidRDefault="00193CEF" w:rsidP="003772B1">
            <w:pPr>
              <w:spacing w:before="40" w:after="40"/>
              <w:jc w:val="both"/>
            </w:pPr>
            <w:r w:rsidRPr="00395697">
              <w:t>Für alle definierten Störungen wird die Störbedingung simuliert und überprüft. Die Störauswertung bzw. die Anzeige am BuB Terminal muss vollständig und fehlerfrei erfolgen.</w:t>
            </w:r>
          </w:p>
        </w:tc>
      </w:tr>
      <w:tr w:rsidR="00193CEF" w:rsidRPr="00395697" w14:paraId="784478F8" w14:textId="77777777" w:rsidTr="00193CEF">
        <w:tc>
          <w:tcPr>
            <w:tcW w:w="3240" w:type="dxa"/>
            <w:shd w:val="pct15" w:color="auto" w:fill="auto"/>
          </w:tcPr>
          <w:p w14:paraId="6B5F9868" w14:textId="77777777" w:rsidR="00193CEF" w:rsidRPr="00395697" w:rsidRDefault="00193CEF" w:rsidP="00395697">
            <w:pPr>
              <w:spacing w:before="40" w:after="40"/>
            </w:pPr>
            <w:r w:rsidRPr="00395697">
              <w:t>Test erfolgreich durchgeführt</w:t>
            </w:r>
          </w:p>
        </w:tc>
        <w:tc>
          <w:tcPr>
            <w:tcW w:w="5760" w:type="dxa"/>
          </w:tcPr>
          <w:p w14:paraId="4D66B542" w14:textId="77777777" w:rsidR="00193CEF" w:rsidRPr="00395697" w:rsidRDefault="00193CEF" w:rsidP="00395697">
            <w:pPr>
              <w:spacing w:before="40" w:after="40"/>
            </w:pPr>
          </w:p>
        </w:tc>
      </w:tr>
      <w:tr w:rsidR="00193CEF" w:rsidRPr="00395697" w14:paraId="03998DF2" w14:textId="77777777" w:rsidTr="00193CEF">
        <w:tc>
          <w:tcPr>
            <w:tcW w:w="3240" w:type="dxa"/>
            <w:shd w:val="pct15" w:color="auto" w:fill="auto"/>
          </w:tcPr>
          <w:p w14:paraId="75E1B3AF" w14:textId="77777777" w:rsidR="00193CEF" w:rsidRPr="00395697" w:rsidRDefault="00193CEF" w:rsidP="00395697">
            <w:pPr>
              <w:spacing w:before="40" w:after="40"/>
            </w:pPr>
            <w:r w:rsidRPr="00395697">
              <w:t>Tester</w:t>
            </w:r>
          </w:p>
        </w:tc>
        <w:tc>
          <w:tcPr>
            <w:tcW w:w="5760" w:type="dxa"/>
          </w:tcPr>
          <w:p w14:paraId="6EB7287F" w14:textId="77777777" w:rsidR="00193CEF" w:rsidRPr="00395697" w:rsidRDefault="00193CEF" w:rsidP="00395697">
            <w:pPr>
              <w:spacing w:before="40" w:after="40"/>
            </w:pPr>
          </w:p>
        </w:tc>
      </w:tr>
      <w:tr w:rsidR="00193CEF" w:rsidRPr="00395697" w14:paraId="716268B3" w14:textId="77777777" w:rsidTr="00193CEF">
        <w:tc>
          <w:tcPr>
            <w:tcW w:w="3240" w:type="dxa"/>
            <w:shd w:val="pct15" w:color="auto" w:fill="auto"/>
          </w:tcPr>
          <w:p w14:paraId="34E72F7E" w14:textId="77777777" w:rsidR="00193CEF" w:rsidRPr="00395697" w:rsidRDefault="00193CEF" w:rsidP="00395697">
            <w:pPr>
              <w:spacing w:before="40" w:after="40"/>
            </w:pPr>
            <w:r w:rsidRPr="00395697">
              <w:t>Testdatum</w:t>
            </w:r>
          </w:p>
        </w:tc>
        <w:tc>
          <w:tcPr>
            <w:tcW w:w="5760" w:type="dxa"/>
          </w:tcPr>
          <w:p w14:paraId="2415BF8E" w14:textId="77777777" w:rsidR="00193CEF" w:rsidRPr="00395697" w:rsidRDefault="00193CEF" w:rsidP="00395697">
            <w:pPr>
              <w:spacing w:before="40" w:after="40"/>
            </w:pPr>
          </w:p>
        </w:tc>
      </w:tr>
    </w:tbl>
    <w:p w14:paraId="67578B1E" w14:textId="77777777" w:rsidR="00193CEF" w:rsidRPr="00395697" w:rsidRDefault="00193CEF" w:rsidP="00395697">
      <w:pPr>
        <w:pStyle w:val="4"/>
      </w:pPr>
      <w:bookmarkStart w:id="101" w:name="_Toc226518435"/>
      <w:bookmarkStart w:id="102" w:name="_Toc308789921"/>
      <w:r w:rsidRPr="00395697">
        <w:t>Test Wiegeablauf</w:t>
      </w:r>
      <w:bookmarkEnd w:id="101"/>
      <w:bookmarkEnd w:id="10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CB30029" w14:textId="77777777" w:rsidTr="00193CEF">
        <w:tc>
          <w:tcPr>
            <w:tcW w:w="3240" w:type="dxa"/>
            <w:shd w:val="pct15" w:color="auto" w:fill="auto"/>
          </w:tcPr>
          <w:p w14:paraId="2480F3EA" w14:textId="77777777" w:rsidR="00193CEF" w:rsidRPr="00395697" w:rsidRDefault="00193CEF" w:rsidP="003772B1">
            <w:pPr>
              <w:spacing w:before="40" w:after="40"/>
            </w:pPr>
            <w:r w:rsidRPr="00395697">
              <w:t>Testspezifikation</w:t>
            </w:r>
          </w:p>
        </w:tc>
        <w:tc>
          <w:tcPr>
            <w:tcW w:w="5760" w:type="dxa"/>
          </w:tcPr>
          <w:p w14:paraId="021A0EB6" w14:textId="77777777" w:rsidR="00193CEF" w:rsidRPr="00395697" w:rsidRDefault="00193CEF" w:rsidP="003772B1">
            <w:pPr>
              <w:spacing w:before="40" w:after="40"/>
              <w:jc w:val="both"/>
            </w:pPr>
            <w:r w:rsidRPr="00395697">
              <w:t>Für alle Waagen muss der Wiegeablauf im Automatikmode getestet werden.</w:t>
            </w:r>
          </w:p>
        </w:tc>
      </w:tr>
      <w:tr w:rsidR="00193CEF" w:rsidRPr="00395697" w14:paraId="402D3819" w14:textId="77777777" w:rsidTr="00193CEF">
        <w:tc>
          <w:tcPr>
            <w:tcW w:w="3240" w:type="dxa"/>
            <w:shd w:val="pct15" w:color="auto" w:fill="auto"/>
          </w:tcPr>
          <w:p w14:paraId="3A19E689" w14:textId="77777777" w:rsidR="00193CEF" w:rsidRPr="00395697" w:rsidRDefault="00193CEF" w:rsidP="003772B1">
            <w:pPr>
              <w:spacing w:before="40" w:after="40"/>
            </w:pPr>
            <w:r w:rsidRPr="00395697">
              <w:t>Test erfolgreich durchgeführt</w:t>
            </w:r>
          </w:p>
        </w:tc>
        <w:tc>
          <w:tcPr>
            <w:tcW w:w="5760" w:type="dxa"/>
          </w:tcPr>
          <w:p w14:paraId="0EADE4BF" w14:textId="77777777" w:rsidR="00193CEF" w:rsidRPr="00395697" w:rsidRDefault="00193CEF" w:rsidP="003772B1">
            <w:pPr>
              <w:spacing w:before="40" w:after="40"/>
            </w:pPr>
          </w:p>
        </w:tc>
      </w:tr>
      <w:tr w:rsidR="00193CEF" w:rsidRPr="00395697" w14:paraId="3822B48E" w14:textId="77777777" w:rsidTr="00193CEF">
        <w:tc>
          <w:tcPr>
            <w:tcW w:w="3240" w:type="dxa"/>
            <w:shd w:val="pct15" w:color="auto" w:fill="auto"/>
          </w:tcPr>
          <w:p w14:paraId="21CDE037" w14:textId="77777777" w:rsidR="00193CEF" w:rsidRPr="00395697" w:rsidRDefault="00193CEF" w:rsidP="003772B1">
            <w:pPr>
              <w:spacing w:before="40" w:after="40"/>
            </w:pPr>
            <w:r w:rsidRPr="00395697">
              <w:t>Tester</w:t>
            </w:r>
          </w:p>
        </w:tc>
        <w:tc>
          <w:tcPr>
            <w:tcW w:w="5760" w:type="dxa"/>
          </w:tcPr>
          <w:p w14:paraId="721F5C3E" w14:textId="77777777" w:rsidR="00193CEF" w:rsidRPr="00395697" w:rsidRDefault="00193CEF" w:rsidP="003772B1">
            <w:pPr>
              <w:spacing w:before="40" w:after="40"/>
            </w:pPr>
          </w:p>
        </w:tc>
      </w:tr>
      <w:tr w:rsidR="00193CEF" w:rsidRPr="00395697" w14:paraId="5DD1DB22" w14:textId="77777777" w:rsidTr="00193CEF">
        <w:tc>
          <w:tcPr>
            <w:tcW w:w="3240" w:type="dxa"/>
            <w:shd w:val="pct15" w:color="auto" w:fill="auto"/>
          </w:tcPr>
          <w:p w14:paraId="26757325" w14:textId="77777777" w:rsidR="00193CEF" w:rsidRPr="00395697" w:rsidRDefault="00193CEF" w:rsidP="003772B1">
            <w:pPr>
              <w:spacing w:before="40" w:after="40"/>
            </w:pPr>
            <w:r w:rsidRPr="00395697">
              <w:t>Testdatum</w:t>
            </w:r>
          </w:p>
        </w:tc>
        <w:tc>
          <w:tcPr>
            <w:tcW w:w="5760" w:type="dxa"/>
          </w:tcPr>
          <w:p w14:paraId="02CF17D4" w14:textId="77777777" w:rsidR="00193CEF" w:rsidRPr="00395697" w:rsidRDefault="00193CEF" w:rsidP="003772B1">
            <w:pPr>
              <w:spacing w:before="40" w:after="40"/>
            </w:pPr>
          </w:p>
        </w:tc>
      </w:tr>
    </w:tbl>
    <w:p w14:paraId="56D08D41" w14:textId="77777777" w:rsidR="00193CEF" w:rsidRPr="00395697" w:rsidRDefault="00193CEF" w:rsidP="003772B1">
      <w:pPr>
        <w:pStyle w:val="4"/>
      </w:pPr>
      <w:bookmarkStart w:id="103" w:name="_Toc226518436"/>
      <w:bookmarkStart w:id="104" w:name="_Toc308789922"/>
      <w:r w:rsidRPr="00395697">
        <w:t>Test Mischablauf</w:t>
      </w:r>
      <w:bookmarkEnd w:id="103"/>
      <w:bookmarkEnd w:id="104"/>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60076A4" w14:textId="77777777" w:rsidTr="00193CEF">
        <w:tc>
          <w:tcPr>
            <w:tcW w:w="3240" w:type="dxa"/>
            <w:shd w:val="pct15" w:color="auto" w:fill="auto"/>
          </w:tcPr>
          <w:p w14:paraId="19C7E8A8" w14:textId="77777777" w:rsidR="00193CEF" w:rsidRPr="00395697" w:rsidRDefault="00193CEF" w:rsidP="003772B1">
            <w:pPr>
              <w:spacing w:before="40" w:after="40"/>
            </w:pPr>
            <w:r w:rsidRPr="00395697">
              <w:t>Testspezifikation</w:t>
            </w:r>
          </w:p>
        </w:tc>
        <w:tc>
          <w:tcPr>
            <w:tcW w:w="5760" w:type="dxa"/>
          </w:tcPr>
          <w:p w14:paraId="25353A0B" w14:textId="77777777" w:rsidR="00193CEF" w:rsidRPr="00395697" w:rsidRDefault="00193CEF" w:rsidP="003772B1">
            <w:pPr>
              <w:spacing w:before="40" w:after="40"/>
              <w:jc w:val="both"/>
            </w:pPr>
            <w:r w:rsidRPr="00395697">
              <w:t>Für alle Mischer muss der Ablauf im Automatikmode getestet werden.</w:t>
            </w:r>
          </w:p>
        </w:tc>
      </w:tr>
      <w:tr w:rsidR="00193CEF" w:rsidRPr="00395697" w14:paraId="744B8B2C" w14:textId="77777777" w:rsidTr="00193CEF">
        <w:tc>
          <w:tcPr>
            <w:tcW w:w="3240" w:type="dxa"/>
            <w:shd w:val="pct15" w:color="auto" w:fill="auto"/>
          </w:tcPr>
          <w:p w14:paraId="5AD41F5C" w14:textId="77777777" w:rsidR="00193CEF" w:rsidRPr="00395697" w:rsidRDefault="00193CEF" w:rsidP="003772B1">
            <w:pPr>
              <w:spacing w:before="40" w:after="40"/>
            </w:pPr>
            <w:r w:rsidRPr="00395697">
              <w:t>Test erfolgreich durchgeführt</w:t>
            </w:r>
          </w:p>
        </w:tc>
        <w:tc>
          <w:tcPr>
            <w:tcW w:w="5760" w:type="dxa"/>
          </w:tcPr>
          <w:p w14:paraId="16C3E597" w14:textId="77777777" w:rsidR="00193CEF" w:rsidRPr="00395697" w:rsidRDefault="00193CEF" w:rsidP="003772B1">
            <w:pPr>
              <w:spacing w:before="40" w:after="40"/>
            </w:pPr>
          </w:p>
        </w:tc>
      </w:tr>
      <w:tr w:rsidR="00193CEF" w:rsidRPr="00395697" w14:paraId="7E20AE13" w14:textId="77777777" w:rsidTr="00193CEF">
        <w:tc>
          <w:tcPr>
            <w:tcW w:w="3240" w:type="dxa"/>
            <w:shd w:val="pct15" w:color="auto" w:fill="auto"/>
          </w:tcPr>
          <w:p w14:paraId="11271577" w14:textId="77777777" w:rsidR="00193CEF" w:rsidRPr="00395697" w:rsidRDefault="00193CEF" w:rsidP="003772B1">
            <w:pPr>
              <w:spacing w:before="40" w:after="40"/>
            </w:pPr>
            <w:r w:rsidRPr="00395697">
              <w:t>Tester</w:t>
            </w:r>
          </w:p>
        </w:tc>
        <w:tc>
          <w:tcPr>
            <w:tcW w:w="5760" w:type="dxa"/>
          </w:tcPr>
          <w:p w14:paraId="236F4116" w14:textId="77777777" w:rsidR="00193CEF" w:rsidRPr="00395697" w:rsidRDefault="00193CEF" w:rsidP="003772B1">
            <w:pPr>
              <w:spacing w:before="40" w:after="40"/>
            </w:pPr>
          </w:p>
        </w:tc>
      </w:tr>
      <w:tr w:rsidR="00193CEF" w:rsidRPr="00395697" w14:paraId="65068976" w14:textId="77777777" w:rsidTr="00193CEF">
        <w:tc>
          <w:tcPr>
            <w:tcW w:w="3240" w:type="dxa"/>
            <w:shd w:val="pct15" w:color="auto" w:fill="auto"/>
          </w:tcPr>
          <w:p w14:paraId="46C2FAE0" w14:textId="77777777" w:rsidR="00193CEF" w:rsidRPr="00395697" w:rsidRDefault="00193CEF" w:rsidP="003772B1">
            <w:pPr>
              <w:spacing w:before="40" w:after="40"/>
            </w:pPr>
            <w:r w:rsidRPr="00395697">
              <w:t>Testdatum</w:t>
            </w:r>
          </w:p>
        </w:tc>
        <w:tc>
          <w:tcPr>
            <w:tcW w:w="5760" w:type="dxa"/>
          </w:tcPr>
          <w:p w14:paraId="411F3379" w14:textId="77777777" w:rsidR="00193CEF" w:rsidRPr="00395697" w:rsidRDefault="00193CEF" w:rsidP="003772B1">
            <w:pPr>
              <w:spacing w:before="40" w:after="40"/>
            </w:pPr>
          </w:p>
        </w:tc>
      </w:tr>
    </w:tbl>
    <w:p w14:paraId="46D47245" w14:textId="77777777" w:rsidR="00193CEF" w:rsidRPr="00395697" w:rsidRDefault="00193CEF" w:rsidP="00193CEF"/>
    <w:p w14:paraId="5F30AB50" w14:textId="77777777" w:rsidR="00193CEF" w:rsidRPr="00395697" w:rsidRDefault="00395697" w:rsidP="003772B1">
      <w:pPr>
        <w:pStyle w:val="4"/>
      </w:pPr>
      <w:bookmarkStart w:id="105" w:name="_Toc226518437"/>
      <w:r>
        <w:br w:type="page"/>
      </w:r>
      <w:bookmarkStart w:id="106" w:name="_Toc308789923"/>
      <w:r w:rsidR="00193CEF" w:rsidRPr="00395697">
        <w:lastRenderedPageBreak/>
        <w:t>Test Schnittstelle zu Fremdsystemen</w:t>
      </w:r>
      <w:bookmarkEnd w:id="105"/>
      <w:bookmarkEnd w:id="106"/>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A61E8A" w14:textId="77777777" w:rsidTr="00193CEF">
        <w:tc>
          <w:tcPr>
            <w:tcW w:w="3240" w:type="dxa"/>
            <w:shd w:val="pct15" w:color="auto" w:fill="auto"/>
          </w:tcPr>
          <w:p w14:paraId="69290BA1" w14:textId="77777777" w:rsidR="00193CEF" w:rsidRPr="00395697" w:rsidRDefault="00193CEF" w:rsidP="003772B1">
            <w:pPr>
              <w:spacing w:before="40" w:after="40"/>
            </w:pPr>
            <w:r w:rsidRPr="00395697">
              <w:t>Testspezifikation</w:t>
            </w:r>
          </w:p>
        </w:tc>
        <w:tc>
          <w:tcPr>
            <w:tcW w:w="5760" w:type="dxa"/>
          </w:tcPr>
          <w:p w14:paraId="66B00B15" w14:textId="77777777" w:rsidR="00193CEF" w:rsidRPr="00395697" w:rsidRDefault="00193CEF" w:rsidP="003772B1">
            <w:pPr>
              <w:spacing w:before="40" w:after="40"/>
              <w:jc w:val="both"/>
            </w:pPr>
            <w:r w:rsidRPr="00395697">
              <w:t>Alle festgelegten Schnittstellen zu Fremdsystemen müssen im Automatikmode auf ihre Funktion hin überprüft werden.</w:t>
            </w:r>
          </w:p>
        </w:tc>
      </w:tr>
      <w:tr w:rsidR="00193CEF" w:rsidRPr="00395697" w14:paraId="1AB70ABB" w14:textId="77777777" w:rsidTr="00193CEF">
        <w:tc>
          <w:tcPr>
            <w:tcW w:w="3240" w:type="dxa"/>
            <w:shd w:val="pct15" w:color="auto" w:fill="auto"/>
          </w:tcPr>
          <w:p w14:paraId="21EE5BEB" w14:textId="77777777" w:rsidR="00193CEF" w:rsidRPr="00395697" w:rsidRDefault="00193CEF" w:rsidP="003772B1">
            <w:pPr>
              <w:spacing w:before="40" w:after="40"/>
            </w:pPr>
            <w:r w:rsidRPr="00395697">
              <w:t>Test erfolgreich durchgeführt</w:t>
            </w:r>
          </w:p>
        </w:tc>
        <w:tc>
          <w:tcPr>
            <w:tcW w:w="5760" w:type="dxa"/>
          </w:tcPr>
          <w:p w14:paraId="5048FA4C" w14:textId="77777777" w:rsidR="00193CEF" w:rsidRPr="00395697" w:rsidRDefault="00193CEF" w:rsidP="003772B1">
            <w:pPr>
              <w:spacing w:before="40" w:after="40"/>
            </w:pPr>
          </w:p>
        </w:tc>
      </w:tr>
      <w:tr w:rsidR="00193CEF" w:rsidRPr="00395697" w14:paraId="2FD3A439" w14:textId="77777777" w:rsidTr="00193CEF">
        <w:tc>
          <w:tcPr>
            <w:tcW w:w="3240" w:type="dxa"/>
            <w:shd w:val="pct15" w:color="auto" w:fill="auto"/>
          </w:tcPr>
          <w:p w14:paraId="7B236898" w14:textId="77777777" w:rsidR="00193CEF" w:rsidRPr="00395697" w:rsidRDefault="00193CEF" w:rsidP="003772B1">
            <w:pPr>
              <w:spacing w:before="40" w:after="40"/>
            </w:pPr>
            <w:r w:rsidRPr="00395697">
              <w:t>Tester</w:t>
            </w:r>
          </w:p>
        </w:tc>
        <w:tc>
          <w:tcPr>
            <w:tcW w:w="5760" w:type="dxa"/>
          </w:tcPr>
          <w:p w14:paraId="1870860F" w14:textId="77777777" w:rsidR="00193CEF" w:rsidRPr="00395697" w:rsidRDefault="00193CEF" w:rsidP="003772B1">
            <w:pPr>
              <w:spacing w:before="40" w:after="40"/>
            </w:pPr>
          </w:p>
        </w:tc>
      </w:tr>
      <w:tr w:rsidR="00193CEF" w:rsidRPr="00395697" w14:paraId="6B7D5126" w14:textId="77777777" w:rsidTr="00193CEF">
        <w:tc>
          <w:tcPr>
            <w:tcW w:w="3240" w:type="dxa"/>
            <w:shd w:val="pct15" w:color="auto" w:fill="auto"/>
          </w:tcPr>
          <w:p w14:paraId="654FF014" w14:textId="77777777" w:rsidR="00193CEF" w:rsidRPr="00395697" w:rsidRDefault="00193CEF" w:rsidP="003772B1">
            <w:pPr>
              <w:spacing w:before="40" w:after="40"/>
            </w:pPr>
            <w:r w:rsidRPr="00395697">
              <w:t>Testdatum</w:t>
            </w:r>
          </w:p>
        </w:tc>
        <w:tc>
          <w:tcPr>
            <w:tcW w:w="5760" w:type="dxa"/>
          </w:tcPr>
          <w:p w14:paraId="46BA1325" w14:textId="77777777" w:rsidR="00193CEF" w:rsidRPr="00395697" w:rsidRDefault="00193CEF" w:rsidP="003772B1">
            <w:pPr>
              <w:spacing w:before="40" w:after="40"/>
            </w:pPr>
          </w:p>
        </w:tc>
      </w:tr>
    </w:tbl>
    <w:p w14:paraId="419F0F6C" w14:textId="77777777" w:rsidR="00193CEF" w:rsidRPr="00395697" w:rsidRDefault="00193CEF" w:rsidP="003772B1">
      <w:pPr>
        <w:pStyle w:val="4"/>
      </w:pPr>
      <w:bookmarkStart w:id="107" w:name="_Toc226518438"/>
      <w:bookmarkStart w:id="108" w:name="_Toc308789924"/>
      <w:r w:rsidRPr="00395697">
        <w:t>Test Sonderfunktion n</w:t>
      </w:r>
      <w:bookmarkEnd w:id="107"/>
      <w:bookmarkEnd w:id="10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56DA65A" w14:textId="77777777" w:rsidTr="00193CEF">
        <w:tc>
          <w:tcPr>
            <w:tcW w:w="3240" w:type="dxa"/>
            <w:shd w:val="pct15" w:color="auto" w:fill="auto"/>
          </w:tcPr>
          <w:p w14:paraId="0E1F7C60" w14:textId="77777777" w:rsidR="00193CEF" w:rsidRPr="00395697" w:rsidRDefault="00193CEF" w:rsidP="003772B1">
            <w:pPr>
              <w:spacing w:before="40" w:after="40"/>
            </w:pPr>
            <w:r w:rsidRPr="00395697">
              <w:t>Testspezifikation</w:t>
            </w:r>
          </w:p>
        </w:tc>
        <w:tc>
          <w:tcPr>
            <w:tcW w:w="5760" w:type="dxa"/>
          </w:tcPr>
          <w:p w14:paraId="68F3360E" w14:textId="77777777" w:rsidR="00193CEF" w:rsidRPr="00395697" w:rsidRDefault="00193CEF" w:rsidP="003772B1">
            <w:pPr>
              <w:spacing w:before="40" w:after="40"/>
            </w:pPr>
          </w:p>
        </w:tc>
      </w:tr>
      <w:tr w:rsidR="00193CEF" w:rsidRPr="00395697" w14:paraId="5922D238" w14:textId="77777777" w:rsidTr="00193CEF">
        <w:tc>
          <w:tcPr>
            <w:tcW w:w="3240" w:type="dxa"/>
            <w:shd w:val="pct15" w:color="auto" w:fill="auto"/>
          </w:tcPr>
          <w:p w14:paraId="6A93C0C8" w14:textId="77777777" w:rsidR="00193CEF" w:rsidRPr="00395697" w:rsidRDefault="00193CEF" w:rsidP="003772B1">
            <w:pPr>
              <w:spacing w:before="40" w:after="40"/>
            </w:pPr>
            <w:r w:rsidRPr="00395697">
              <w:t>Test erfolgreich durchgeführt</w:t>
            </w:r>
          </w:p>
        </w:tc>
        <w:tc>
          <w:tcPr>
            <w:tcW w:w="5760" w:type="dxa"/>
          </w:tcPr>
          <w:p w14:paraId="41579CB0" w14:textId="77777777" w:rsidR="00193CEF" w:rsidRPr="00395697" w:rsidRDefault="00193CEF" w:rsidP="003772B1">
            <w:pPr>
              <w:spacing w:before="40" w:after="40"/>
            </w:pPr>
          </w:p>
        </w:tc>
      </w:tr>
      <w:tr w:rsidR="00193CEF" w:rsidRPr="00395697" w14:paraId="31966B91" w14:textId="77777777" w:rsidTr="00193CEF">
        <w:tc>
          <w:tcPr>
            <w:tcW w:w="3240" w:type="dxa"/>
            <w:shd w:val="pct15" w:color="auto" w:fill="auto"/>
          </w:tcPr>
          <w:p w14:paraId="27E796B8" w14:textId="77777777" w:rsidR="00193CEF" w:rsidRPr="00395697" w:rsidRDefault="00193CEF" w:rsidP="003772B1">
            <w:pPr>
              <w:spacing w:before="40" w:after="40"/>
            </w:pPr>
            <w:r w:rsidRPr="00395697">
              <w:t>Tester</w:t>
            </w:r>
          </w:p>
        </w:tc>
        <w:tc>
          <w:tcPr>
            <w:tcW w:w="5760" w:type="dxa"/>
          </w:tcPr>
          <w:p w14:paraId="7A8DEBA7" w14:textId="77777777" w:rsidR="00193CEF" w:rsidRPr="00395697" w:rsidRDefault="00193CEF" w:rsidP="003772B1">
            <w:pPr>
              <w:spacing w:before="40" w:after="40"/>
            </w:pPr>
          </w:p>
        </w:tc>
      </w:tr>
      <w:tr w:rsidR="00193CEF" w:rsidRPr="00395697" w14:paraId="216EAA69" w14:textId="77777777" w:rsidTr="00193CEF">
        <w:tc>
          <w:tcPr>
            <w:tcW w:w="3240" w:type="dxa"/>
            <w:shd w:val="pct15" w:color="auto" w:fill="auto"/>
          </w:tcPr>
          <w:p w14:paraId="72A963ED" w14:textId="77777777" w:rsidR="00193CEF" w:rsidRPr="00395697" w:rsidRDefault="00193CEF" w:rsidP="003772B1">
            <w:pPr>
              <w:spacing w:before="40" w:after="40"/>
            </w:pPr>
            <w:r w:rsidRPr="00395697">
              <w:t>Testdatum</w:t>
            </w:r>
          </w:p>
        </w:tc>
        <w:tc>
          <w:tcPr>
            <w:tcW w:w="5760" w:type="dxa"/>
          </w:tcPr>
          <w:p w14:paraId="676B7B86" w14:textId="77777777" w:rsidR="00193CEF" w:rsidRPr="00395697" w:rsidRDefault="00193CEF" w:rsidP="003772B1">
            <w:pPr>
              <w:spacing w:before="40" w:after="40"/>
            </w:pPr>
          </w:p>
        </w:tc>
      </w:tr>
    </w:tbl>
    <w:p w14:paraId="2D8C32BF" w14:textId="77777777" w:rsidR="00193CEF" w:rsidRPr="00395697" w:rsidRDefault="00193CEF" w:rsidP="003772B1">
      <w:pPr>
        <w:pStyle w:val="4"/>
      </w:pPr>
      <w:bookmarkStart w:id="109" w:name="_Toc226518439"/>
      <w:bookmarkStart w:id="110" w:name="_Toc308789925"/>
      <w:r w:rsidRPr="00395697">
        <w:t>Test gegen Pflichtenheft</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5"/>
        <w:gridCol w:w="5958"/>
      </w:tblGrid>
      <w:tr w:rsidR="00193CEF" w:rsidRPr="00395697" w14:paraId="068C690C" w14:textId="77777777" w:rsidTr="003772B1">
        <w:tc>
          <w:tcPr>
            <w:tcW w:w="3286" w:type="dxa"/>
            <w:shd w:val="pct15" w:color="auto" w:fill="auto"/>
          </w:tcPr>
          <w:p w14:paraId="7683907E" w14:textId="77777777" w:rsidR="00193CEF" w:rsidRPr="00395697" w:rsidRDefault="00193CEF" w:rsidP="003772B1">
            <w:pPr>
              <w:spacing w:before="40" w:after="40"/>
            </w:pPr>
            <w:r w:rsidRPr="00395697">
              <w:t>Zugehörige Testspezifikation</w:t>
            </w:r>
          </w:p>
        </w:tc>
        <w:tc>
          <w:tcPr>
            <w:tcW w:w="6057" w:type="dxa"/>
          </w:tcPr>
          <w:p w14:paraId="304B1A13" w14:textId="77777777" w:rsidR="00193CEF" w:rsidRPr="00395697" w:rsidRDefault="00193CEF" w:rsidP="003772B1">
            <w:pPr>
              <w:spacing w:before="40" w:after="40"/>
              <w:jc w:val="both"/>
            </w:pPr>
            <w:r w:rsidRPr="00395697">
              <w:t xml:space="preserve">Nach Abschluss der Einzeltests, sind Leittechnik, BuB und SPS Systeme im Verbund zu testen (je nachdem welche der genannten Komponenten projektspezifisch vorhanden sind). </w:t>
            </w:r>
          </w:p>
          <w:p w14:paraId="4C341EBF" w14:textId="77777777" w:rsidR="00193CEF" w:rsidRPr="00395697" w:rsidRDefault="00193CEF" w:rsidP="003772B1">
            <w:pPr>
              <w:spacing w:before="40" w:after="40"/>
              <w:jc w:val="both"/>
            </w:pPr>
            <w:r w:rsidRPr="00395697">
              <w:t>Hierbei sind alle für das Steuerungssystem zu erfüllende Aufgaben (vgl Pflichtenheft [1]) zu überprüfen.</w:t>
            </w:r>
          </w:p>
        </w:tc>
      </w:tr>
      <w:tr w:rsidR="00193CEF" w:rsidRPr="00395697" w14:paraId="062B724D" w14:textId="77777777" w:rsidTr="003772B1">
        <w:tc>
          <w:tcPr>
            <w:tcW w:w="3286" w:type="dxa"/>
            <w:shd w:val="pct15" w:color="auto" w:fill="auto"/>
          </w:tcPr>
          <w:p w14:paraId="53A694CD" w14:textId="77777777" w:rsidR="00193CEF" w:rsidRPr="00395697" w:rsidRDefault="00193CEF" w:rsidP="003772B1">
            <w:pPr>
              <w:spacing w:before="40" w:after="40"/>
            </w:pPr>
            <w:r w:rsidRPr="00395697">
              <w:t>Tester</w:t>
            </w:r>
          </w:p>
        </w:tc>
        <w:tc>
          <w:tcPr>
            <w:tcW w:w="6057" w:type="dxa"/>
          </w:tcPr>
          <w:p w14:paraId="38A75317" w14:textId="77777777" w:rsidR="00193CEF" w:rsidRPr="00395697" w:rsidRDefault="00193CEF" w:rsidP="003772B1">
            <w:pPr>
              <w:spacing w:before="40" w:after="40"/>
            </w:pPr>
          </w:p>
        </w:tc>
      </w:tr>
      <w:tr w:rsidR="00193CEF" w:rsidRPr="00395697" w14:paraId="09A7C926" w14:textId="77777777" w:rsidTr="003772B1">
        <w:tc>
          <w:tcPr>
            <w:tcW w:w="3286" w:type="dxa"/>
            <w:shd w:val="pct15" w:color="auto" w:fill="auto"/>
          </w:tcPr>
          <w:p w14:paraId="4BCC9863" w14:textId="77777777" w:rsidR="00193CEF" w:rsidRPr="00395697" w:rsidRDefault="00193CEF" w:rsidP="003772B1">
            <w:pPr>
              <w:spacing w:before="40" w:after="40"/>
            </w:pPr>
            <w:r w:rsidRPr="00395697">
              <w:t>Testdatum</w:t>
            </w:r>
          </w:p>
        </w:tc>
        <w:tc>
          <w:tcPr>
            <w:tcW w:w="6057" w:type="dxa"/>
          </w:tcPr>
          <w:p w14:paraId="02FEF273" w14:textId="77777777" w:rsidR="00193CEF" w:rsidRPr="00395697" w:rsidRDefault="00193CEF" w:rsidP="003772B1">
            <w:pPr>
              <w:spacing w:before="40" w:after="40"/>
            </w:pPr>
          </w:p>
        </w:tc>
      </w:tr>
    </w:tbl>
    <w:p w14:paraId="04DC6019" w14:textId="77777777" w:rsidR="003772B1" w:rsidRDefault="003772B1" w:rsidP="00193CEF">
      <w:bookmarkStart w:id="111" w:name="_Toc226518440"/>
    </w:p>
    <w:p w14:paraId="155F466A" w14:textId="77777777" w:rsidR="00193CEF" w:rsidRPr="00395697" w:rsidRDefault="003772B1" w:rsidP="003772B1">
      <w:pPr>
        <w:pStyle w:val="1"/>
      </w:pPr>
      <w:r>
        <w:br w:type="page"/>
      </w:r>
      <w:bookmarkStart w:id="112" w:name="_Toc308789926"/>
      <w:r w:rsidR="00193CEF" w:rsidRPr="00395697">
        <w:lastRenderedPageBreak/>
        <w:t>Abschluss Testplanung</w:t>
      </w:r>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28"/>
        <w:gridCol w:w="4565"/>
      </w:tblGrid>
      <w:tr w:rsidR="00193CEF" w:rsidRPr="00395697" w14:paraId="12B2A182" w14:textId="77777777" w:rsidTr="003772B1">
        <w:tc>
          <w:tcPr>
            <w:tcW w:w="4703" w:type="dxa"/>
            <w:shd w:val="pct15" w:color="auto" w:fill="auto"/>
          </w:tcPr>
          <w:p w14:paraId="031D0298" w14:textId="77777777" w:rsidR="00193CEF" w:rsidRPr="00395697" w:rsidRDefault="00193CEF" w:rsidP="003772B1">
            <w:pPr>
              <w:spacing w:before="40" w:after="40"/>
            </w:pPr>
            <w:r w:rsidRPr="00395697">
              <w:t>Mängel / Probleme</w:t>
            </w:r>
          </w:p>
        </w:tc>
        <w:tc>
          <w:tcPr>
            <w:tcW w:w="4640" w:type="dxa"/>
            <w:shd w:val="pct15" w:color="auto" w:fill="auto"/>
          </w:tcPr>
          <w:p w14:paraId="0AF922A4" w14:textId="77777777" w:rsidR="00193CEF" w:rsidRPr="00395697" w:rsidRDefault="00193CEF" w:rsidP="003772B1">
            <w:pPr>
              <w:spacing w:before="40" w:after="40"/>
            </w:pPr>
            <w:r w:rsidRPr="00395697">
              <w:t>Zuständig</w:t>
            </w:r>
          </w:p>
        </w:tc>
      </w:tr>
      <w:tr w:rsidR="00193CEF" w:rsidRPr="00395697" w14:paraId="190C7AF6" w14:textId="77777777" w:rsidTr="003772B1">
        <w:tc>
          <w:tcPr>
            <w:tcW w:w="4703" w:type="dxa"/>
          </w:tcPr>
          <w:p w14:paraId="69EABDF9" w14:textId="77777777" w:rsidR="00193CEF" w:rsidRPr="00395697" w:rsidRDefault="00193CEF" w:rsidP="003772B1">
            <w:pPr>
              <w:spacing w:before="40" w:after="40"/>
            </w:pPr>
          </w:p>
          <w:p w14:paraId="6D86EE88" w14:textId="77777777" w:rsidR="00193CEF" w:rsidRPr="00395697" w:rsidRDefault="00193CEF" w:rsidP="003772B1">
            <w:pPr>
              <w:spacing w:before="40" w:after="40"/>
            </w:pPr>
          </w:p>
          <w:p w14:paraId="6C79BD4E" w14:textId="77777777" w:rsidR="00193CEF" w:rsidRPr="00395697" w:rsidRDefault="00193CEF" w:rsidP="003772B1">
            <w:pPr>
              <w:spacing w:before="40" w:after="40"/>
            </w:pPr>
          </w:p>
          <w:p w14:paraId="15605ABD" w14:textId="77777777" w:rsidR="00193CEF" w:rsidRPr="00395697" w:rsidRDefault="00193CEF" w:rsidP="003772B1">
            <w:pPr>
              <w:spacing w:before="40" w:after="40"/>
            </w:pPr>
          </w:p>
          <w:p w14:paraId="2C85D2D0" w14:textId="77777777" w:rsidR="00193CEF" w:rsidRPr="00395697" w:rsidRDefault="00193CEF" w:rsidP="003772B1">
            <w:pPr>
              <w:spacing w:before="40" w:after="40"/>
            </w:pPr>
          </w:p>
          <w:p w14:paraId="24F53A59" w14:textId="77777777" w:rsidR="00193CEF" w:rsidRPr="00395697" w:rsidRDefault="00193CEF" w:rsidP="003772B1">
            <w:pPr>
              <w:spacing w:before="40" w:after="40"/>
            </w:pPr>
          </w:p>
          <w:p w14:paraId="6ECC386E" w14:textId="77777777" w:rsidR="00193CEF" w:rsidRPr="00395697" w:rsidRDefault="00193CEF" w:rsidP="003772B1">
            <w:pPr>
              <w:spacing w:before="40" w:after="40"/>
            </w:pPr>
          </w:p>
          <w:p w14:paraId="2B9DB478" w14:textId="77777777" w:rsidR="00193CEF" w:rsidRPr="00395697" w:rsidRDefault="00193CEF" w:rsidP="003772B1">
            <w:pPr>
              <w:spacing w:before="40" w:after="40"/>
            </w:pPr>
          </w:p>
          <w:p w14:paraId="5C2137A2" w14:textId="77777777" w:rsidR="00193CEF" w:rsidRPr="00395697" w:rsidRDefault="00193CEF" w:rsidP="003772B1">
            <w:pPr>
              <w:spacing w:before="40" w:after="40"/>
            </w:pPr>
          </w:p>
          <w:p w14:paraId="01602C1B" w14:textId="77777777" w:rsidR="00193CEF" w:rsidRPr="00395697" w:rsidRDefault="00193CEF" w:rsidP="003772B1">
            <w:pPr>
              <w:spacing w:before="40" w:after="40"/>
            </w:pPr>
          </w:p>
          <w:p w14:paraId="6188AAA6" w14:textId="77777777" w:rsidR="00193CEF" w:rsidRPr="00395697" w:rsidRDefault="00193CEF" w:rsidP="003772B1">
            <w:pPr>
              <w:spacing w:before="40" w:after="40"/>
            </w:pPr>
          </w:p>
          <w:p w14:paraId="53078DE7" w14:textId="77777777" w:rsidR="00193CEF" w:rsidRPr="00395697" w:rsidRDefault="00193CEF" w:rsidP="003772B1">
            <w:pPr>
              <w:spacing w:before="40" w:after="40"/>
            </w:pPr>
          </w:p>
          <w:p w14:paraId="63DBB5ED" w14:textId="77777777" w:rsidR="00193CEF" w:rsidRPr="00395697" w:rsidRDefault="00193CEF" w:rsidP="003772B1">
            <w:pPr>
              <w:spacing w:before="40" w:after="40"/>
            </w:pPr>
          </w:p>
          <w:p w14:paraId="7EDF2B39" w14:textId="77777777" w:rsidR="00193CEF" w:rsidRPr="00395697" w:rsidRDefault="00193CEF" w:rsidP="003772B1">
            <w:pPr>
              <w:spacing w:before="40" w:after="40"/>
            </w:pPr>
          </w:p>
          <w:p w14:paraId="528A19A6" w14:textId="77777777" w:rsidR="00193CEF" w:rsidRPr="00395697" w:rsidRDefault="00193CEF" w:rsidP="003772B1">
            <w:pPr>
              <w:spacing w:before="40" w:after="40"/>
            </w:pPr>
          </w:p>
          <w:p w14:paraId="1706DD88" w14:textId="77777777" w:rsidR="00193CEF" w:rsidRDefault="00193CEF" w:rsidP="003772B1">
            <w:pPr>
              <w:spacing w:before="40" w:after="40"/>
            </w:pPr>
          </w:p>
          <w:p w14:paraId="7D6D7747" w14:textId="77777777" w:rsidR="003772B1" w:rsidRDefault="003772B1" w:rsidP="003772B1">
            <w:pPr>
              <w:spacing w:before="40" w:after="40"/>
            </w:pPr>
          </w:p>
          <w:p w14:paraId="6B85ECEE" w14:textId="77777777" w:rsidR="003772B1" w:rsidRDefault="003772B1" w:rsidP="003772B1">
            <w:pPr>
              <w:spacing w:before="40" w:after="40"/>
            </w:pPr>
          </w:p>
          <w:p w14:paraId="0BDF5655" w14:textId="77777777" w:rsidR="003772B1" w:rsidRDefault="003772B1" w:rsidP="003772B1">
            <w:pPr>
              <w:spacing w:before="40" w:after="40"/>
            </w:pPr>
          </w:p>
          <w:p w14:paraId="11FFB5B3" w14:textId="77777777" w:rsidR="003772B1" w:rsidRDefault="003772B1" w:rsidP="003772B1">
            <w:pPr>
              <w:spacing w:before="40" w:after="40"/>
            </w:pPr>
          </w:p>
          <w:p w14:paraId="19EA5E0F" w14:textId="77777777" w:rsidR="003772B1" w:rsidRPr="00395697" w:rsidRDefault="003772B1" w:rsidP="003772B1">
            <w:pPr>
              <w:spacing w:before="40" w:after="40"/>
            </w:pPr>
          </w:p>
          <w:p w14:paraId="4F272A9C" w14:textId="77777777" w:rsidR="00193CEF" w:rsidRPr="00395697" w:rsidRDefault="00193CEF" w:rsidP="003772B1">
            <w:pPr>
              <w:spacing w:before="40" w:after="40"/>
            </w:pPr>
          </w:p>
          <w:p w14:paraId="2C9A6F40" w14:textId="77777777" w:rsidR="00193CEF" w:rsidRPr="00395697" w:rsidRDefault="00193CEF" w:rsidP="003772B1">
            <w:pPr>
              <w:spacing w:before="40" w:after="40"/>
            </w:pPr>
          </w:p>
          <w:p w14:paraId="3BAAB627" w14:textId="77777777" w:rsidR="00193CEF" w:rsidRPr="00395697" w:rsidRDefault="00193CEF" w:rsidP="003772B1">
            <w:pPr>
              <w:spacing w:before="40" w:after="40"/>
            </w:pPr>
          </w:p>
          <w:p w14:paraId="1F1AD016" w14:textId="77777777" w:rsidR="00193CEF" w:rsidRPr="00395697" w:rsidRDefault="00193CEF" w:rsidP="003772B1">
            <w:pPr>
              <w:spacing w:before="40" w:after="40"/>
            </w:pPr>
          </w:p>
          <w:p w14:paraId="62AD8E44" w14:textId="77777777" w:rsidR="00193CEF" w:rsidRPr="00395697" w:rsidRDefault="00193CEF" w:rsidP="003772B1">
            <w:pPr>
              <w:spacing w:before="40" w:after="40"/>
            </w:pPr>
          </w:p>
          <w:p w14:paraId="3737C256" w14:textId="77777777" w:rsidR="00193CEF" w:rsidRPr="00395697" w:rsidRDefault="00193CEF" w:rsidP="003772B1">
            <w:pPr>
              <w:spacing w:before="40" w:after="40"/>
            </w:pPr>
          </w:p>
          <w:p w14:paraId="71272BD7" w14:textId="77777777" w:rsidR="00193CEF" w:rsidRPr="00395697" w:rsidRDefault="00193CEF" w:rsidP="003772B1">
            <w:pPr>
              <w:spacing w:before="40" w:after="40"/>
            </w:pPr>
          </w:p>
          <w:p w14:paraId="06C9C5B4" w14:textId="77777777" w:rsidR="00193CEF" w:rsidRPr="00395697" w:rsidRDefault="00193CEF" w:rsidP="003772B1">
            <w:pPr>
              <w:spacing w:before="40" w:after="40"/>
            </w:pPr>
          </w:p>
          <w:p w14:paraId="05B241C4" w14:textId="77777777" w:rsidR="00193CEF" w:rsidRPr="00395697" w:rsidRDefault="00193CEF" w:rsidP="003772B1">
            <w:pPr>
              <w:spacing w:before="40" w:after="40"/>
            </w:pPr>
          </w:p>
          <w:p w14:paraId="2291B899" w14:textId="77777777" w:rsidR="00193CEF" w:rsidRPr="00395697" w:rsidRDefault="00193CEF" w:rsidP="003772B1">
            <w:pPr>
              <w:spacing w:before="40" w:after="40"/>
            </w:pPr>
          </w:p>
          <w:p w14:paraId="4B63887E" w14:textId="77777777" w:rsidR="00193CEF" w:rsidRPr="00395697" w:rsidRDefault="00193CEF" w:rsidP="003772B1">
            <w:pPr>
              <w:spacing w:before="40" w:after="40"/>
            </w:pPr>
          </w:p>
          <w:p w14:paraId="44782B7B" w14:textId="77777777" w:rsidR="00193CEF" w:rsidRPr="00395697" w:rsidRDefault="00193CEF" w:rsidP="003772B1">
            <w:pPr>
              <w:spacing w:before="40" w:after="40"/>
            </w:pPr>
          </w:p>
          <w:p w14:paraId="5128E221" w14:textId="77777777" w:rsidR="00193CEF" w:rsidRPr="00395697" w:rsidRDefault="00193CEF" w:rsidP="003772B1">
            <w:pPr>
              <w:spacing w:before="40" w:after="40"/>
            </w:pPr>
          </w:p>
        </w:tc>
        <w:tc>
          <w:tcPr>
            <w:tcW w:w="4640" w:type="dxa"/>
          </w:tcPr>
          <w:p w14:paraId="2877DAAA" w14:textId="77777777" w:rsidR="00193CEF" w:rsidRPr="00395697" w:rsidRDefault="00193CEF" w:rsidP="003772B1">
            <w:pPr>
              <w:spacing w:before="40" w:after="40"/>
            </w:pPr>
          </w:p>
        </w:tc>
      </w:tr>
    </w:tbl>
    <w:p w14:paraId="0ED5E29F" w14:textId="77777777" w:rsidR="00193CEF" w:rsidRPr="00395697" w:rsidRDefault="00193CEF" w:rsidP="00193CEF"/>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6120"/>
      </w:tblGrid>
      <w:tr w:rsidR="00193CEF" w:rsidRPr="00395697" w14:paraId="47B67936" w14:textId="77777777" w:rsidTr="00193CEF">
        <w:tc>
          <w:tcPr>
            <w:tcW w:w="3240" w:type="dxa"/>
            <w:shd w:val="pct15" w:color="auto" w:fill="auto"/>
          </w:tcPr>
          <w:p w14:paraId="3E63AA87" w14:textId="77777777" w:rsidR="00193CEF" w:rsidRPr="00395697" w:rsidRDefault="00193CEF" w:rsidP="003772B1">
            <w:pPr>
              <w:spacing w:before="40" w:after="40"/>
            </w:pPr>
            <w:r w:rsidRPr="00395697">
              <w:t>Test erfolgreich durchgeführt</w:t>
            </w:r>
          </w:p>
        </w:tc>
        <w:tc>
          <w:tcPr>
            <w:tcW w:w="6120" w:type="dxa"/>
          </w:tcPr>
          <w:p w14:paraId="1091E2CC" w14:textId="77777777" w:rsidR="00193CEF" w:rsidRPr="00395697" w:rsidRDefault="00193CEF" w:rsidP="003772B1">
            <w:pPr>
              <w:spacing w:before="40" w:after="40"/>
            </w:pPr>
          </w:p>
        </w:tc>
      </w:tr>
      <w:tr w:rsidR="00193CEF" w:rsidRPr="00395697" w14:paraId="6FFF6EE0" w14:textId="77777777" w:rsidTr="00193CEF">
        <w:tc>
          <w:tcPr>
            <w:tcW w:w="3240" w:type="dxa"/>
            <w:shd w:val="pct15" w:color="auto" w:fill="auto"/>
          </w:tcPr>
          <w:p w14:paraId="3E54E2EF" w14:textId="77777777" w:rsidR="00193CEF" w:rsidRPr="00395697" w:rsidRDefault="00193CEF" w:rsidP="003772B1">
            <w:pPr>
              <w:spacing w:before="40" w:after="40"/>
            </w:pPr>
            <w:r w:rsidRPr="00395697">
              <w:t>Tester</w:t>
            </w:r>
          </w:p>
        </w:tc>
        <w:tc>
          <w:tcPr>
            <w:tcW w:w="6120" w:type="dxa"/>
          </w:tcPr>
          <w:p w14:paraId="5992CE41" w14:textId="77777777" w:rsidR="00193CEF" w:rsidRPr="00395697" w:rsidRDefault="00193CEF" w:rsidP="003772B1">
            <w:pPr>
              <w:spacing w:before="40" w:after="40"/>
            </w:pPr>
          </w:p>
        </w:tc>
      </w:tr>
      <w:tr w:rsidR="00193CEF" w:rsidRPr="00395697" w14:paraId="78F5D296" w14:textId="77777777" w:rsidTr="00193CEF">
        <w:tc>
          <w:tcPr>
            <w:tcW w:w="3240" w:type="dxa"/>
            <w:shd w:val="pct15" w:color="auto" w:fill="auto"/>
          </w:tcPr>
          <w:p w14:paraId="354D6A5B" w14:textId="77777777" w:rsidR="00193CEF" w:rsidRPr="00395697" w:rsidRDefault="00193CEF" w:rsidP="003772B1">
            <w:pPr>
              <w:spacing w:before="40" w:after="40"/>
            </w:pPr>
            <w:r w:rsidRPr="00395697">
              <w:t>Testdatum</w:t>
            </w:r>
          </w:p>
        </w:tc>
        <w:tc>
          <w:tcPr>
            <w:tcW w:w="6120" w:type="dxa"/>
          </w:tcPr>
          <w:p w14:paraId="75F5FCF2" w14:textId="77777777" w:rsidR="00193CEF" w:rsidRPr="00395697" w:rsidRDefault="00193CEF" w:rsidP="003772B1">
            <w:pPr>
              <w:spacing w:before="40" w:after="40"/>
            </w:pPr>
          </w:p>
        </w:tc>
      </w:tr>
    </w:tbl>
    <w:p w14:paraId="099CBC4E" w14:textId="77777777" w:rsidR="007C03DA" w:rsidRPr="00395697" w:rsidRDefault="007C03DA" w:rsidP="00E64139">
      <w:pPr>
        <w:jc w:val="both"/>
        <w:rPr>
          <w:sz w:val="16"/>
        </w:rPr>
      </w:pPr>
    </w:p>
    <w:p w14:paraId="5CF0C0E5" w14:textId="77777777" w:rsidR="00305080" w:rsidRPr="00395697" w:rsidRDefault="00305080" w:rsidP="003772B1"/>
    <w:sectPr w:rsidR="00305080" w:rsidRPr="00395697" w:rsidSect="007A1A8F">
      <w:headerReference w:type="default" r:id="rId16"/>
      <w:pgSz w:w="11906" w:h="16838"/>
      <w:pgMar w:top="1417" w:right="1286"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Бедняков Илья" w:date="2017-05-16T07:59:00Z" w:initials="БИ">
    <w:p w14:paraId="127C20A4" w14:textId="77777777" w:rsidR="00082737" w:rsidRDefault="00082737">
      <w:pPr>
        <w:pStyle w:val="ac"/>
      </w:pPr>
      <w:r>
        <w:rPr>
          <w:rStyle w:val="ab"/>
        </w:rPr>
        <w:annotationRef/>
      </w:r>
      <w:r>
        <w:t xml:space="preserve">Habe ein Fehler gefunden im Software am 15.05.17 mit Vibro 2 bei Hopper 2(korrigiert schon).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C20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B2BA0" w14:textId="77777777" w:rsidR="0087404E" w:rsidRDefault="0087404E">
      <w:r>
        <w:separator/>
      </w:r>
    </w:p>
  </w:endnote>
  <w:endnote w:type="continuationSeparator" w:id="0">
    <w:p w14:paraId="45BC49B1" w14:textId="77777777" w:rsidR="0087404E" w:rsidRDefault="008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8D964" w14:textId="77777777" w:rsidR="00CB3B28" w:rsidRDefault="00CB3B2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4255" w14:textId="77777777" w:rsidR="00BE3619" w:rsidRDefault="00BE3619" w:rsidP="00C802CF">
    <w:pPr>
      <w:pStyle w:val="XABSpacerFooterInt"/>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gridCol w:w="1985"/>
      <w:gridCol w:w="1417"/>
    </w:tblGrid>
    <w:tr w:rsidR="00BE3619" w:rsidRPr="00297E35" w14:paraId="34FEA254" w14:textId="77777777" w:rsidTr="00350626">
      <w:trPr>
        <w:cantSplit/>
        <w:trHeight w:val="284"/>
      </w:trPr>
      <w:tc>
        <w:tcPr>
          <w:tcW w:w="6237" w:type="dxa"/>
          <w:vAlign w:val="center"/>
        </w:tcPr>
        <w:p w14:paraId="7BEE803B" w14:textId="77777777" w:rsidR="00BE3619" w:rsidRPr="00297E35" w:rsidRDefault="00BE3619" w:rsidP="00350626">
          <w:pPr>
            <w:pStyle w:val="XACStandardFooter001"/>
            <w:tabs>
              <w:tab w:val="right" w:pos="6097"/>
            </w:tabs>
          </w:pPr>
          <w:r w:rsidRPr="00297E35">
            <w:t xml:space="preserve">© </w:t>
          </w:r>
          <w:r w:rsidR="0087404E">
            <w:fldChar w:fldCharType="begin"/>
          </w:r>
          <w:r w:rsidR="0087404E">
            <w:instrText xml:space="preserve"> DOCPROPERTY  Company  \* MERGEFORMAT </w:instrText>
          </w:r>
          <w:r w:rsidR="0087404E">
            <w:fldChar w:fldCharType="separate"/>
          </w:r>
          <w:r>
            <w:t>hsh-systeme für prozess-IT gmbh</w:t>
          </w:r>
          <w:r w:rsidR="0087404E">
            <w:fldChar w:fldCharType="end"/>
          </w:r>
          <w:r w:rsidRPr="00297E35">
            <w:tab/>
            <w:t xml:space="preserve">Autor: </w:t>
          </w:r>
          <w:r w:rsidRPr="00297E35">
            <w:rPr>
              <w:b/>
            </w:rPr>
            <w:fldChar w:fldCharType="begin"/>
          </w:r>
          <w:r w:rsidRPr="00297E35">
            <w:rPr>
              <w:b/>
            </w:rPr>
            <w:instrText xml:space="preserve"> AUTHOR   \* MERGEFORMAT </w:instrText>
          </w:r>
          <w:r w:rsidRPr="00297E35">
            <w:rPr>
              <w:b/>
            </w:rPr>
            <w:fldChar w:fldCharType="separate"/>
          </w:r>
          <w:r>
            <w:rPr>
              <w:b/>
              <w:noProof/>
            </w:rPr>
            <w:t>Ilia Bedniakov</w:t>
          </w:r>
          <w:r w:rsidRPr="00297E35">
            <w:fldChar w:fldCharType="end"/>
          </w:r>
        </w:p>
      </w:tc>
      <w:tc>
        <w:tcPr>
          <w:tcW w:w="1985" w:type="dxa"/>
          <w:vAlign w:val="center"/>
        </w:tcPr>
        <w:p w14:paraId="07BA50F9" w14:textId="77777777" w:rsidR="00BE3619" w:rsidRPr="00297E35" w:rsidRDefault="00BE3619" w:rsidP="00C802CF">
          <w:pPr>
            <w:pStyle w:val="XACStandardFooter001"/>
            <w:rPr>
              <w:b/>
              <w:bCs/>
            </w:rPr>
          </w:pPr>
          <w:r w:rsidRPr="00297E35">
            <w:t xml:space="preserve">FO </w:t>
          </w:r>
          <w:r>
            <w:t>099</w:t>
          </w:r>
          <w:r w:rsidRPr="00297E35">
            <w:t xml:space="preserve"> / Rev. </w:t>
          </w:r>
          <w:r>
            <w:t>04</w:t>
          </w:r>
        </w:p>
      </w:tc>
      <w:tc>
        <w:tcPr>
          <w:tcW w:w="1417" w:type="dxa"/>
          <w:vAlign w:val="center"/>
        </w:tcPr>
        <w:p w14:paraId="11C1058D" w14:textId="77777777" w:rsidR="00BE3619" w:rsidRPr="00297E35" w:rsidRDefault="00BE3619" w:rsidP="00350626">
          <w:pPr>
            <w:pStyle w:val="XACStandardFooter001"/>
            <w:rPr>
              <w:b/>
            </w:rPr>
          </w:pPr>
          <w:r w:rsidRPr="00297E35">
            <w:rPr>
              <w:b/>
            </w:rPr>
            <w:t xml:space="preserve">Seite </w:t>
          </w:r>
          <w:r w:rsidRPr="00297E35">
            <w:rPr>
              <w:b/>
            </w:rPr>
            <w:fldChar w:fldCharType="begin"/>
          </w:r>
          <w:r w:rsidRPr="00297E35">
            <w:rPr>
              <w:b/>
            </w:rPr>
            <w:instrText xml:space="preserve"> PAGE </w:instrText>
          </w:r>
          <w:r w:rsidRPr="00297E35">
            <w:rPr>
              <w:b/>
            </w:rPr>
            <w:fldChar w:fldCharType="separate"/>
          </w:r>
          <w:r w:rsidR="00CB3B28">
            <w:rPr>
              <w:b/>
              <w:noProof/>
            </w:rPr>
            <w:t>2</w:t>
          </w:r>
          <w:r w:rsidRPr="00297E35">
            <w:fldChar w:fldCharType="end"/>
          </w:r>
          <w:r w:rsidRPr="00297E35">
            <w:rPr>
              <w:b/>
            </w:rPr>
            <w:t xml:space="preserve"> von </w:t>
          </w:r>
          <w:r w:rsidRPr="00297E35">
            <w:rPr>
              <w:b/>
            </w:rPr>
            <w:fldChar w:fldCharType="begin"/>
          </w:r>
          <w:r w:rsidRPr="00297E35">
            <w:rPr>
              <w:b/>
            </w:rPr>
            <w:instrText xml:space="preserve"> NUMPAGES </w:instrText>
          </w:r>
          <w:r w:rsidRPr="00297E35">
            <w:rPr>
              <w:b/>
            </w:rPr>
            <w:fldChar w:fldCharType="separate"/>
          </w:r>
          <w:r w:rsidR="00CB3B28">
            <w:rPr>
              <w:b/>
              <w:noProof/>
            </w:rPr>
            <w:t>15</w:t>
          </w:r>
          <w:r w:rsidRPr="00297E35">
            <w:fldChar w:fldCharType="end"/>
          </w:r>
        </w:p>
      </w:tc>
    </w:tr>
    <w:tr w:rsidR="00BE3619" w:rsidRPr="00297E35" w14:paraId="2F463057" w14:textId="77777777" w:rsidTr="00350626">
      <w:trPr>
        <w:cantSplit/>
        <w:trHeight w:val="351"/>
      </w:trPr>
      <w:tc>
        <w:tcPr>
          <w:tcW w:w="9639" w:type="dxa"/>
          <w:gridSpan w:val="3"/>
          <w:vAlign w:val="center"/>
        </w:tcPr>
        <w:p w14:paraId="27A63B85" w14:textId="77777777" w:rsidR="00BE3619" w:rsidRPr="00297E35" w:rsidRDefault="00BE3619" w:rsidP="00350626">
          <w:pPr>
            <w:pStyle w:val="XACStandardFooterNarrow"/>
          </w:pPr>
          <w:r>
            <w:fldChar w:fldCharType="begin"/>
          </w:r>
          <w:r>
            <w:instrText xml:space="preserve"> FILENAME \p </w:instrText>
          </w:r>
          <w:r>
            <w:fldChar w:fldCharType="separate"/>
          </w:r>
          <w:r>
            <w:t>Документ6</w:t>
          </w:r>
          <w:r>
            <w:fldChar w:fldCharType="end"/>
          </w:r>
        </w:p>
      </w:tc>
    </w:tr>
  </w:tbl>
  <w:p w14:paraId="32B936F9" w14:textId="77777777" w:rsidR="00BE3619" w:rsidRPr="00C802CF" w:rsidRDefault="00BE3619" w:rsidP="00C802CF">
    <w:pPr>
      <w:pStyle w:val="a5"/>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281F" w14:textId="77777777" w:rsidR="00CB3B28" w:rsidRDefault="00CB3B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65AD9" w14:textId="77777777" w:rsidR="0087404E" w:rsidRDefault="0087404E">
      <w:r>
        <w:separator/>
      </w:r>
    </w:p>
  </w:footnote>
  <w:footnote w:type="continuationSeparator" w:id="0">
    <w:p w14:paraId="68C6FD4F" w14:textId="77777777" w:rsidR="0087404E" w:rsidRDefault="00874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0BA4" w14:textId="77777777" w:rsidR="00CB3B28" w:rsidRDefault="00CB3B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4"/>
      <w:gridCol w:w="1365"/>
      <w:gridCol w:w="1920"/>
      <w:gridCol w:w="886"/>
      <w:gridCol w:w="2116"/>
      <w:gridCol w:w="883"/>
    </w:tblGrid>
    <w:tr w:rsidR="00BE3619" w14:paraId="442C1209" w14:textId="77777777" w:rsidTr="00976BC8">
      <w:tc>
        <w:tcPr>
          <w:tcW w:w="9344" w:type="dxa"/>
          <w:gridSpan w:val="6"/>
        </w:tcPr>
        <w:p w14:paraId="1FD6D2D0" w14:textId="77777777" w:rsidR="00BE3619" w:rsidRPr="00286C45" w:rsidRDefault="00BE3619" w:rsidP="00266323">
          <w:pPr>
            <w:pStyle w:val="a4"/>
            <w:jc w:val="center"/>
            <w:rPr>
              <w:b/>
              <w:sz w:val="28"/>
              <w:szCs w:val="28"/>
            </w:rPr>
          </w:pPr>
          <w:r>
            <w:rPr>
              <w:b/>
              <w:sz w:val="28"/>
              <w:szCs w:val="28"/>
            </w:rPr>
            <w:t>Testplanung</w:t>
          </w:r>
        </w:p>
        <w:p w14:paraId="0F622B84" w14:textId="77777777" w:rsidR="00BE3619" w:rsidRPr="00286C45" w:rsidRDefault="00BE3619" w:rsidP="00266323">
          <w:pPr>
            <w:pStyle w:val="a4"/>
            <w:jc w:val="center"/>
            <w:rPr>
              <w:sz w:val="22"/>
              <w:szCs w:val="22"/>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r>
    <w:tr w:rsidR="00BE3619" w14:paraId="69EB4A00" w14:textId="77777777" w:rsidTr="00976BC8">
      <w:tc>
        <w:tcPr>
          <w:tcW w:w="2174" w:type="dxa"/>
          <w:tcBorders>
            <w:right w:val="nil"/>
          </w:tcBorders>
        </w:tcPr>
        <w:p w14:paraId="69BCCE1D" w14:textId="77777777" w:rsidR="00BE3619" w:rsidRDefault="00BE3619">
          <w:pPr>
            <w:pStyle w:val="a4"/>
          </w:pPr>
        </w:p>
      </w:tc>
      <w:tc>
        <w:tcPr>
          <w:tcW w:w="1365" w:type="dxa"/>
          <w:tcBorders>
            <w:left w:val="nil"/>
          </w:tcBorders>
          <w:vAlign w:val="center"/>
        </w:tcPr>
        <w:p w14:paraId="0B3C2F7E" w14:textId="77777777" w:rsidR="00BE3619" w:rsidRPr="00286C45" w:rsidRDefault="00BE3619" w:rsidP="00286C45">
          <w:pPr>
            <w:pStyle w:val="a4"/>
            <w:spacing w:before="40" w:after="40"/>
            <w:rPr>
              <w:sz w:val="16"/>
              <w:szCs w:val="16"/>
            </w:rPr>
          </w:pPr>
          <w:r w:rsidRPr="00286C45">
            <w:rPr>
              <w:sz w:val="16"/>
              <w:szCs w:val="16"/>
            </w:rPr>
            <w:t>Betreiber</w:t>
          </w:r>
        </w:p>
        <w:p w14:paraId="1EF6990B" w14:textId="77777777" w:rsidR="00BE3619" w:rsidRPr="00286C45" w:rsidRDefault="00BE3619" w:rsidP="00286C45">
          <w:pPr>
            <w:pStyle w:val="a4"/>
            <w:spacing w:before="40" w:after="40"/>
            <w:rPr>
              <w:sz w:val="16"/>
              <w:szCs w:val="16"/>
            </w:rPr>
          </w:pPr>
          <w:r w:rsidRPr="00286C45">
            <w:rPr>
              <w:sz w:val="16"/>
              <w:szCs w:val="16"/>
            </w:rPr>
            <w:t>Anlagenbau</w:t>
          </w:r>
        </w:p>
        <w:p w14:paraId="7559EB2C" w14:textId="77777777" w:rsidR="00BE3619" w:rsidRDefault="00BE3619" w:rsidP="00286C45">
          <w:pPr>
            <w:pStyle w:val="a4"/>
            <w:spacing w:before="40" w:after="40"/>
          </w:pPr>
          <w:r w:rsidRPr="00286C45">
            <w:rPr>
              <w:sz w:val="16"/>
              <w:szCs w:val="16"/>
            </w:rPr>
            <w:t>SW-Erstellung</w:t>
          </w:r>
        </w:p>
      </w:tc>
      <w:tc>
        <w:tcPr>
          <w:tcW w:w="1920" w:type="dxa"/>
          <w:vAlign w:val="center"/>
        </w:tcPr>
        <w:p w14:paraId="159FEF52" w14:textId="77777777" w:rsidR="00BE3619" w:rsidRPr="00286C45" w:rsidRDefault="00BE3619" w:rsidP="00286C45">
          <w:pPr>
            <w:pStyle w:val="a4"/>
            <w:spacing w:before="40" w:after="40"/>
            <w:rPr>
              <w:sz w:val="16"/>
              <w:szCs w:val="16"/>
            </w:rPr>
          </w:pPr>
          <w:r w:rsidRPr="00286C45">
            <w:rPr>
              <w:sz w:val="16"/>
              <w:szCs w:val="16"/>
            </w:rPr>
            <w:t>Bestell-/</w:t>
          </w:r>
        </w:p>
        <w:p w14:paraId="33ACEBD7" w14:textId="77777777" w:rsidR="00BE3619" w:rsidRDefault="00BE3619" w:rsidP="00286C45">
          <w:pPr>
            <w:pStyle w:val="a4"/>
            <w:spacing w:before="40" w:after="40"/>
          </w:pPr>
          <w:r w:rsidRPr="00286C45">
            <w:rPr>
              <w:sz w:val="16"/>
              <w:szCs w:val="16"/>
            </w:rPr>
            <w:t>Projekt-Nr.</w:t>
          </w:r>
        </w:p>
      </w:tc>
      <w:tc>
        <w:tcPr>
          <w:tcW w:w="886" w:type="dxa"/>
          <w:vAlign w:val="center"/>
        </w:tcPr>
        <w:p w14:paraId="0BE062C9" w14:textId="77777777" w:rsidR="00BE3619" w:rsidRPr="00286C45" w:rsidRDefault="00BE3619" w:rsidP="00286C45">
          <w:pPr>
            <w:pStyle w:val="a4"/>
            <w:spacing w:before="40" w:after="40"/>
            <w:rPr>
              <w:sz w:val="16"/>
              <w:szCs w:val="16"/>
            </w:rPr>
          </w:pPr>
          <w:r w:rsidRPr="00286C45">
            <w:rPr>
              <w:sz w:val="16"/>
              <w:szCs w:val="16"/>
            </w:rPr>
            <w:t>Dok-Id</w:t>
          </w:r>
        </w:p>
      </w:tc>
      <w:tc>
        <w:tcPr>
          <w:tcW w:w="2116" w:type="dxa"/>
          <w:vAlign w:val="center"/>
        </w:tcPr>
        <w:p w14:paraId="3A3A7E07" w14:textId="77777777" w:rsidR="00BE3619" w:rsidRPr="00286C45" w:rsidRDefault="00BE3619" w:rsidP="00286C45">
          <w:pPr>
            <w:pStyle w:val="a4"/>
            <w:spacing w:before="40" w:after="40"/>
            <w:rPr>
              <w:sz w:val="16"/>
              <w:szCs w:val="16"/>
            </w:rPr>
          </w:pPr>
          <w:r w:rsidRPr="00286C45">
            <w:rPr>
              <w:sz w:val="16"/>
              <w:szCs w:val="16"/>
            </w:rPr>
            <w:t>Dok-Name</w:t>
          </w:r>
        </w:p>
      </w:tc>
      <w:tc>
        <w:tcPr>
          <w:tcW w:w="883" w:type="dxa"/>
          <w:vAlign w:val="center"/>
        </w:tcPr>
        <w:p w14:paraId="7101B78B" w14:textId="77777777" w:rsidR="00BE3619" w:rsidRPr="00286C45" w:rsidRDefault="00BE3619" w:rsidP="00286C45">
          <w:pPr>
            <w:pStyle w:val="a4"/>
            <w:spacing w:before="40" w:after="40"/>
            <w:rPr>
              <w:sz w:val="16"/>
              <w:szCs w:val="16"/>
            </w:rPr>
          </w:pPr>
          <w:r w:rsidRPr="00286C45">
            <w:rPr>
              <w:sz w:val="16"/>
              <w:szCs w:val="16"/>
            </w:rPr>
            <w:t>Version</w:t>
          </w:r>
        </w:p>
      </w:tc>
    </w:tr>
    <w:tr w:rsidR="00BE3619" w14:paraId="53478C56" w14:textId="77777777" w:rsidTr="00976BC8">
      <w:trPr>
        <w:trHeight w:val="851"/>
      </w:trPr>
      <w:tc>
        <w:tcPr>
          <w:tcW w:w="2174" w:type="dxa"/>
          <w:tcBorders>
            <w:right w:val="nil"/>
          </w:tcBorders>
          <w:vAlign w:val="center"/>
        </w:tcPr>
        <w:p w14:paraId="0282E19B" w14:textId="77777777" w:rsidR="00BE3619" w:rsidRDefault="00BE3619" w:rsidP="00266323">
          <w:pPr>
            <w:pStyle w:val="a4"/>
            <w:spacing w:before="40" w:after="40"/>
          </w:pPr>
          <w:r>
            <w:rPr>
              <w:noProof/>
            </w:rPr>
            <w:drawing>
              <wp:inline distT="0" distB="0" distL="0" distR="0" wp14:anchorId="54A4C295" wp14:editId="4FC9A977">
                <wp:extent cx="894080" cy="232410"/>
                <wp:effectExtent l="0" t="0" r="1270" b="0"/>
                <wp:docPr id="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apri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080" cy="232410"/>
                        </a:xfrm>
                        <a:prstGeom prst="rect">
                          <a:avLst/>
                        </a:prstGeom>
                      </pic:spPr>
                    </pic:pic>
                  </a:graphicData>
                </a:graphic>
              </wp:inline>
            </w:drawing>
          </w:r>
        </w:p>
      </w:tc>
      <w:tc>
        <w:tcPr>
          <w:tcW w:w="1365" w:type="dxa"/>
          <w:tcBorders>
            <w:left w:val="nil"/>
          </w:tcBorders>
          <w:vAlign w:val="center"/>
        </w:tcPr>
        <w:p w14:paraId="7215B798" w14:textId="77777777" w:rsidR="00BE3619" w:rsidRPr="00286C45" w:rsidRDefault="00BE3619" w:rsidP="00266323">
          <w:pPr>
            <w:pStyle w:val="a4"/>
            <w:spacing w:before="40" w:after="40"/>
            <w:rPr>
              <w:b/>
            </w:rPr>
          </w:pPr>
        </w:p>
      </w:tc>
      <w:tc>
        <w:tcPr>
          <w:tcW w:w="1920" w:type="dxa"/>
          <w:vAlign w:val="center"/>
        </w:tcPr>
        <w:p w14:paraId="46313C94" w14:textId="77777777" w:rsidR="00BE3619" w:rsidRPr="00286C45" w:rsidRDefault="00BE3619" w:rsidP="00266323">
          <w:pPr>
            <w:pStyle w:val="a4"/>
            <w:spacing w:before="40" w:after="40"/>
            <w:rPr>
              <w:b/>
              <w:sz w:val="16"/>
              <w:szCs w:val="16"/>
            </w:rPr>
          </w:pPr>
          <w:r w:rsidRPr="00286C45">
            <w:rPr>
              <w:b/>
              <w:sz w:val="16"/>
              <w:szCs w:val="16"/>
            </w:rPr>
            <w:t>---</w:t>
          </w:r>
        </w:p>
      </w:tc>
      <w:tc>
        <w:tcPr>
          <w:tcW w:w="886" w:type="dxa"/>
          <w:vAlign w:val="center"/>
        </w:tcPr>
        <w:p w14:paraId="69EDDBFF"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651DA47E"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3D3C7454"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3718260A" w14:textId="77777777" w:rsidTr="00976BC8">
      <w:trPr>
        <w:trHeight w:val="851"/>
      </w:trPr>
      <w:tc>
        <w:tcPr>
          <w:tcW w:w="2174" w:type="dxa"/>
          <w:tcBorders>
            <w:right w:val="nil"/>
          </w:tcBorders>
          <w:vAlign w:val="center"/>
        </w:tcPr>
        <w:p w14:paraId="7ADFA691" w14:textId="77777777" w:rsidR="00BE3619" w:rsidRPr="00286C45" w:rsidRDefault="00BE3619" w:rsidP="00266323">
          <w:pPr>
            <w:pStyle w:val="a4"/>
            <w:spacing w:before="40" w:after="40"/>
          </w:pPr>
          <w:r>
            <w:rPr>
              <w:noProof/>
            </w:rPr>
            <w:drawing>
              <wp:inline distT="0" distB="0" distL="0" distR="0" wp14:anchorId="0677242F" wp14:editId="23B3CC68">
                <wp:extent cx="894080" cy="397844"/>
                <wp:effectExtent l="0" t="0" r="1270" b="2540"/>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894080" cy="397844"/>
                        </a:xfrm>
                        <a:prstGeom prst="rect">
                          <a:avLst/>
                        </a:prstGeom>
                      </pic:spPr>
                    </pic:pic>
                  </a:graphicData>
                </a:graphic>
              </wp:inline>
            </w:drawing>
          </w:r>
        </w:p>
      </w:tc>
      <w:tc>
        <w:tcPr>
          <w:tcW w:w="1365" w:type="dxa"/>
          <w:tcBorders>
            <w:left w:val="nil"/>
          </w:tcBorders>
          <w:vAlign w:val="center"/>
        </w:tcPr>
        <w:p w14:paraId="7105F505" w14:textId="77777777" w:rsidR="00BE3619" w:rsidRPr="00286C45" w:rsidRDefault="00BE3619" w:rsidP="00266323">
          <w:pPr>
            <w:pStyle w:val="a4"/>
            <w:spacing w:before="40" w:after="40"/>
            <w:rPr>
              <w:b/>
            </w:rPr>
          </w:pPr>
        </w:p>
      </w:tc>
      <w:tc>
        <w:tcPr>
          <w:tcW w:w="1920" w:type="dxa"/>
          <w:vAlign w:val="center"/>
        </w:tcPr>
        <w:p w14:paraId="0C95B3D6" w14:textId="77777777" w:rsidR="00BE3619" w:rsidRPr="00286C45" w:rsidRDefault="00BE3619" w:rsidP="00266323">
          <w:pPr>
            <w:pStyle w:val="a4"/>
            <w:spacing w:before="40" w:after="40"/>
            <w:rPr>
              <w:b/>
              <w:sz w:val="16"/>
              <w:szCs w:val="16"/>
            </w:rPr>
          </w:pPr>
          <w:r>
            <w:rPr>
              <w:b/>
              <w:sz w:val="16"/>
              <w:szCs w:val="16"/>
            </w:rPr>
            <w:t>115</w:t>
          </w:r>
          <w:bookmarkStart w:id="2" w:name="_GoBack"/>
          <w:bookmarkEnd w:id="2"/>
          <w:r>
            <w:rPr>
              <w:b/>
              <w:sz w:val="16"/>
              <w:szCs w:val="16"/>
            </w:rPr>
            <w:t>500-00</w:t>
          </w:r>
        </w:p>
      </w:tc>
      <w:tc>
        <w:tcPr>
          <w:tcW w:w="886" w:type="dxa"/>
          <w:vAlign w:val="center"/>
        </w:tcPr>
        <w:p w14:paraId="6620C55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123EDDEB"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10D42EE8"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7CD18282" w14:textId="77777777" w:rsidTr="00976BC8">
      <w:trPr>
        <w:trHeight w:val="851"/>
      </w:trPr>
      <w:tc>
        <w:tcPr>
          <w:tcW w:w="2174" w:type="dxa"/>
          <w:tcBorders>
            <w:right w:val="nil"/>
          </w:tcBorders>
          <w:vAlign w:val="center"/>
        </w:tcPr>
        <w:p w14:paraId="34782A78" w14:textId="77777777" w:rsidR="00BE3619" w:rsidRPr="00266323" w:rsidRDefault="00BE3619" w:rsidP="00C802CF">
          <w:pPr>
            <w:pStyle w:val="a4"/>
            <w:spacing w:before="40" w:after="40"/>
          </w:pPr>
          <w:r>
            <w:rPr>
              <w:noProof/>
            </w:rPr>
            <w:drawing>
              <wp:inline distT="0" distB="0" distL="0" distR="0" wp14:anchorId="43B58780" wp14:editId="261C0B8C">
                <wp:extent cx="906780" cy="365760"/>
                <wp:effectExtent l="19050" t="0" r="7620" b="0"/>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3"/>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c>
        <w:tcPr>
          <w:tcW w:w="1365" w:type="dxa"/>
          <w:tcBorders>
            <w:left w:val="nil"/>
          </w:tcBorders>
          <w:vAlign w:val="center"/>
        </w:tcPr>
        <w:p w14:paraId="01021976" w14:textId="77777777" w:rsidR="00BE3619" w:rsidRPr="00286C45" w:rsidRDefault="00BE3619" w:rsidP="00C802CF">
          <w:pPr>
            <w:pStyle w:val="a4"/>
            <w:spacing w:before="40" w:after="40"/>
            <w:rPr>
              <w:b/>
            </w:rPr>
          </w:pPr>
          <w:r w:rsidRPr="00C802CF">
            <w:t>AZO CONTROLS</w:t>
          </w:r>
          <w:r w:rsidRPr="00560264">
            <w:t xml:space="preserve"> </w:t>
          </w:r>
          <w:r>
            <w:t>GmbH</w:t>
          </w:r>
        </w:p>
      </w:tc>
      <w:tc>
        <w:tcPr>
          <w:tcW w:w="1920" w:type="dxa"/>
          <w:vAlign w:val="center"/>
        </w:tcPr>
        <w:p w14:paraId="48976B81" w14:textId="77777777" w:rsidR="00BE3619" w:rsidRPr="00286C45" w:rsidRDefault="00BE3619" w:rsidP="00266323">
          <w:pPr>
            <w:pStyle w:val="a4"/>
            <w:spacing w:before="40" w:after="40"/>
            <w:rPr>
              <w:b/>
              <w:sz w:val="16"/>
              <w:szCs w:val="16"/>
            </w:rPr>
          </w:pPr>
          <w:r>
            <w:rPr>
              <w:b/>
              <w:sz w:val="16"/>
              <w:szCs w:val="16"/>
            </w:rPr>
            <w:t>115616-00</w:t>
          </w:r>
        </w:p>
      </w:tc>
      <w:tc>
        <w:tcPr>
          <w:tcW w:w="886" w:type="dxa"/>
          <w:vAlign w:val="center"/>
        </w:tcPr>
        <w:p w14:paraId="7404111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5B0FE9B5" w14:textId="77777777" w:rsidR="00BE3619" w:rsidRPr="00BE3619" w:rsidRDefault="00BE3619" w:rsidP="00266323">
          <w:pPr>
            <w:pStyle w:val="a4"/>
            <w:spacing w:before="40" w:after="40"/>
            <w:rPr>
              <w:b/>
              <w:sz w:val="16"/>
              <w:szCs w:val="16"/>
              <w:lang w:val="en-US"/>
            </w:rPr>
          </w:pPr>
          <w:r w:rsidRPr="00BE3619">
            <w:rPr>
              <w:b/>
              <w:sz w:val="16"/>
              <w:szCs w:val="16"/>
              <w:lang w:val="en-US"/>
            </w:rPr>
            <w:t>TestPlannung_V_00_01_115616-00_Infaprim_Feeding of Rovema Packaging Machine.docx</w:t>
          </w:r>
        </w:p>
      </w:tc>
      <w:tc>
        <w:tcPr>
          <w:tcW w:w="883" w:type="dxa"/>
          <w:vAlign w:val="center"/>
        </w:tcPr>
        <w:p w14:paraId="0C859C80" w14:textId="77777777" w:rsidR="00BE3619" w:rsidRPr="00AF4C67" w:rsidRDefault="0087404E" w:rsidP="00266323">
          <w:pPr>
            <w:pStyle w:val="a4"/>
            <w:spacing w:before="40" w:after="40"/>
            <w:rPr>
              <w:b/>
            </w:rPr>
          </w:pPr>
          <w:r>
            <w:rPr>
              <w:b/>
              <w:sz w:val="16"/>
            </w:rPr>
            <w:fldChar w:fldCharType="begin"/>
          </w:r>
          <w:r>
            <w:rPr>
              <w:b/>
              <w:sz w:val="16"/>
            </w:rPr>
            <w:instrText xml:space="preserve"> COMMENTS   \* MERGEFORMAT </w:instrText>
          </w:r>
          <w:r>
            <w:rPr>
              <w:b/>
              <w:sz w:val="16"/>
            </w:rPr>
            <w:fldChar w:fldCharType="separate"/>
          </w:r>
          <w:r w:rsidR="00BE3619" w:rsidRPr="00976BC8">
            <w:rPr>
              <w:b/>
              <w:sz w:val="16"/>
            </w:rPr>
            <w:t>1.0</w:t>
          </w:r>
          <w:r>
            <w:rPr>
              <w:b/>
              <w:sz w:val="16"/>
            </w:rPr>
            <w:fldChar w:fldCharType="end"/>
          </w:r>
        </w:p>
      </w:tc>
    </w:tr>
  </w:tbl>
  <w:p w14:paraId="0C88B548" w14:textId="77777777" w:rsidR="00BE3619" w:rsidRPr="00266323" w:rsidRDefault="00BE3619">
    <w:pPr>
      <w:pStyle w:val="a4"/>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10D3A" w14:textId="77777777" w:rsidR="00CB3B28" w:rsidRDefault="00CB3B2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5"/>
      <w:gridCol w:w="1819"/>
      <w:gridCol w:w="2692"/>
      <w:gridCol w:w="2507"/>
    </w:tblGrid>
    <w:tr w:rsidR="00BE3619" w14:paraId="1DE69D19" w14:textId="77777777" w:rsidTr="00AF4C67">
      <w:tc>
        <w:tcPr>
          <w:tcW w:w="6768" w:type="dxa"/>
          <w:gridSpan w:val="3"/>
        </w:tcPr>
        <w:p w14:paraId="477B0CEE" w14:textId="77777777" w:rsidR="00BE3619" w:rsidRDefault="00BE3619" w:rsidP="00C802CF">
          <w:pPr>
            <w:pStyle w:val="a4"/>
            <w:jc w:val="center"/>
            <w:rPr>
              <w:b/>
              <w:sz w:val="28"/>
              <w:szCs w:val="28"/>
            </w:rPr>
          </w:pPr>
          <w:r w:rsidRPr="00C802CF">
            <w:rPr>
              <w:b/>
              <w:sz w:val="28"/>
              <w:szCs w:val="28"/>
            </w:rPr>
            <w:t>Testplanung</w:t>
          </w:r>
        </w:p>
        <w:p w14:paraId="56ABDFC6" w14:textId="77777777" w:rsidR="00BE3619" w:rsidRPr="00286C45" w:rsidRDefault="00BE3619" w:rsidP="00266323">
          <w:pPr>
            <w:pStyle w:val="a4"/>
            <w:jc w:val="center"/>
            <w:rPr>
              <w:b/>
              <w:sz w:val="28"/>
              <w:szCs w:val="28"/>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c>
        <w:tcPr>
          <w:tcW w:w="2520" w:type="dxa"/>
          <w:vAlign w:val="center"/>
        </w:tcPr>
        <w:p w14:paraId="1AB49C8D" w14:textId="77777777" w:rsidR="00BE3619" w:rsidRPr="00286C45" w:rsidRDefault="00BE3619" w:rsidP="00C802CF">
          <w:pPr>
            <w:pStyle w:val="a4"/>
            <w:jc w:val="center"/>
            <w:rPr>
              <w:sz w:val="22"/>
              <w:szCs w:val="22"/>
            </w:rPr>
          </w:pPr>
          <w:r>
            <w:rPr>
              <w:noProof/>
            </w:rPr>
            <w:drawing>
              <wp:inline distT="0" distB="0" distL="0" distR="0" wp14:anchorId="1CF3CFBB" wp14:editId="5074F28E">
                <wp:extent cx="906780" cy="365760"/>
                <wp:effectExtent l="19050" t="0" r="762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r>
    <w:tr w:rsidR="00BE3619" w:rsidRPr="00AF4C67" w14:paraId="189E8445" w14:textId="77777777" w:rsidTr="00AF4C67">
      <w:tc>
        <w:tcPr>
          <w:tcW w:w="2195" w:type="dxa"/>
          <w:tcBorders>
            <w:right w:val="single" w:sz="4" w:space="0" w:color="auto"/>
          </w:tcBorders>
        </w:tcPr>
        <w:p w14:paraId="332593B0" w14:textId="77777777" w:rsidR="00BE3619" w:rsidRPr="00AF4C67" w:rsidRDefault="00BE3619">
          <w:pPr>
            <w:pStyle w:val="a4"/>
            <w:rPr>
              <w:sz w:val="16"/>
              <w:szCs w:val="16"/>
            </w:rPr>
          </w:pPr>
          <w:r w:rsidRPr="00AF4C67">
            <w:rPr>
              <w:sz w:val="16"/>
              <w:szCs w:val="16"/>
            </w:rPr>
            <w:t>Version (SW-</w:t>
          </w:r>
          <w:r>
            <w:rPr>
              <w:sz w:val="16"/>
              <w:szCs w:val="16"/>
            </w:rPr>
            <w:t>L</w:t>
          </w:r>
          <w:r w:rsidRPr="00AF4C67">
            <w:rPr>
              <w:sz w:val="16"/>
              <w:szCs w:val="16"/>
            </w:rPr>
            <w:t>ieferant)</w:t>
          </w:r>
        </w:p>
        <w:p w14:paraId="439F84FA" w14:textId="77777777" w:rsidR="00BE3619" w:rsidRPr="00AF4C67" w:rsidRDefault="0087404E">
          <w:pPr>
            <w:pStyle w:val="a4"/>
            <w:rPr>
              <w:b/>
            </w:rPr>
          </w:pPr>
          <w:r>
            <w:rPr>
              <w:b/>
            </w:rPr>
            <w:fldChar w:fldCharType="begin"/>
          </w:r>
          <w:r>
            <w:rPr>
              <w:b/>
            </w:rPr>
            <w:instrText xml:space="preserve"> COMMENTS   \* MERGEFORMAT </w:instrText>
          </w:r>
          <w:r>
            <w:rPr>
              <w:b/>
            </w:rPr>
            <w:fldChar w:fldCharType="separate"/>
          </w:r>
          <w:r w:rsidR="00BE3619" w:rsidRPr="00480043">
            <w:rPr>
              <w:b/>
            </w:rPr>
            <w:t>1.0</w:t>
          </w:r>
          <w:r>
            <w:rPr>
              <w:b/>
            </w:rPr>
            <w:fldChar w:fldCharType="end"/>
          </w:r>
        </w:p>
      </w:tc>
      <w:tc>
        <w:tcPr>
          <w:tcW w:w="1839" w:type="dxa"/>
          <w:tcBorders>
            <w:left w:val="single" w:sz="4" w:space="0" w:color="auto"/>
          </w:tcBorders>
        </w:tcPr>
        <w:p w14:paraId="59BD53F2" w14:textId="77777777" w:rsidR="00BE3619" w:rsidRDefault="00BE3619" w:rsidP="00AF4C67">
          <w:pPr>
            <w:pStyle w:val="a4"/>
            <w:rPr>
              <w:sz w:val="16"/>
              <w:szCs w:val="16"/>
            </w:rPr>
          </w:pPr>
          <w:r w:rsidRPr="00AF4C67">
            <w:rPr>
              <w:sz w:val="16"/>
              <w:szCs w:val="16"/>
            </w:rPr>
            <w:t>Version ( Anlagenbau)</w:t>
          </w:r>
        </w:p>
        <w:p w14:paraId="4F4A3EAF" w14:textId="77777777" w:rsidR="00BE3619" w:rsidRPr="00AF4C67" w:rsidRDefault="0087404E" w:rsidP="00AF4C67">
          <w:pPr>
            <w:pStyle w:val="a4"/>
            <w:rPr>
              <w:sz w:val="16"/>
              <w:szCs w:val="16"/>
            </w:rPr>
          </w:pPr>
          <w:r>
            <w:rPr>
              <w:sz w:val="16"/>
              <w:szCs w:val="16"/>
            </w:rPr>
            <w:fldChar w:fldCharType="begin"/>
          </w:r>
          <w:r>
            <w:rPr>
              <w:sz w:val="16"/>
              <w:szCs w:val="16"/>
            </w:rPr>
            <w:instrText xml:space="preserve"> KEYWORDS   \* MERGEFORMAT </w:instrText>
          </w:r>
          <w:r>
            <w:rPr>
              <w:sz w:val="16"/>
              <w:szCs w:val="16"/>
            </w:rPr>
            <w:fldChar w:fldCharType="separate"/>
          </w:r>
          <w:r w:rsidR="00BE3619" w:rsidRPr="00480043">
            <w:rPr>
              <w:sz w:val="16"/>
              <w:szCs w:val="16"/>
            </w:rPr>
            <w:t>---</w:t>
          </w:r>
          <w:r>
            <w:rPr>
              <w:sz w:val="16"/>
              <w:szCs w:val="16"/>
            </w:rPr>
            <w:fldChar w:fldCharType="end"/>
          </w:r>
        </w:p>
      </w:tc>
      <w:tc>
        <w:tcPr>
          <w:tcW w:w="5254" w:type="dxa"/>
          <w:gridSpan w:val="2"/>
          <w:vAlign w:val="center"/>
        </w:tcPr>
        <w:p w14:paraId="6E539C42" w14:textId="77777777" w:rsidR="00BE3619" w:rsidRPr="00AF4C67" w:rsidRDefault="00BE3619" w:rsidP="00286C45">
          <w:pPr>
            <w:pStyle w:val="a4"/>
            <w:spacing w:before="40" w:after="40"/>
            <w:rPr>
              <w:sz w:val="16"/>
              <w:szCs w:val="16"/>
              <w:lang w:val="nl-NL"/>
            </w:rPr>
          </w:pPr>
        </w:p>
      </w:tc>
    </w:tr>
  </w:tbl>
  <w:p w14:paraId="1444FAF3" w14:textId="77777777" w:rsidR="00BE3619" w:rsidRPr="00266323" w:rsidRDefault="00BE3619">
    <w:pPr>
      <w:pStyle w:val="a4"/>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35pt;height:31.35pt" o:bullet="t">
        <v:imagedata r:id="rId1" o:title="hsh_Logo_Punkt"/>
      </v:shape>
    </w:pict>
  </w:numPicBullet>
  <w:abstractNum w:abstractNumId="0" w15:restartNumberingAfterBreak="0">
    <w:nsid w:val="00B67D23"/>
    <w:multiLevelType w:val="hybridMultilevel"/>
    <w:tmpl w:val="DAF44A6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 w15:restartNumberingAfterBreak="0">
    <w:nsid w:val="037A0D10"/>
    <w:multiLevelType w:val="multilevel"/>
    <w:tmpl w:val="2F2C1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5C0B12"/>
    <w:multiLevelType w:val="hybridMultilevel"/>
    <w:tmpl w:val="D8B41CA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3" w15:restartNumberingAfterBreak="0">
    <w:nsid w:val="09FF1E62"/>
    <w:multiLevelType w:val="hybridMultilevel"/>
    <w:tmpl w:val="9C16941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tentative="1">
      <w:start w:val="1"/>
      <w:numFmt w:val="bullet"/>
      <w:lvlText w:val="o"/>
      <w:lvlJc w:val="left"/>
      <w:pPr>
        <w:tabs>
          <w:tab w:val="num" w:pos="1079"/>
        </w:tabs>
        <w:ind w:left="1079" w:hanging="360"/>
      </w:pPr>
      <w:rPr>
        <w:rFonts w:ascii="Courier New" w:hAnsi="Courier New" w:cs="Courier New" w:hint="default"/>
      </w:rPr>
    </w:lvl>
    <w:lvl w:ilvl="2" w:tplc="04070005" w:tentative="1">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4" w15:restartNumberingAfterBreak="0">
    <w:nsid w:val="0C387C47"/>
    <w:multiLevelType w:val="hybridMultilevel"/>
    <w:tmpl w:val="434E66B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ADFC11E2">
      <w:start w:val="1"/>
      <w:numFmt w:val="bullet"/>
      <w:lvlText w:val=""/>
      <w:lvlPicBulletId w:val="0"/>
      <w:lvlJc w:val="left"/>
      <w:pPr>
        <w:tabs>
          <w:tab w:val="num" w:pos="2718"/>
        </w:tabs>
        <w:ind w:left="2718" w:hanging="360"/>
      </w:pPr>
      <w:rPr>
        <w:rFonts w:ascii="Symbol" w:hAnsi="Symbol" w:hint="default"/>
        <w:color w:val="auto"/>
      </w:rPr>
    </w:lvl>
    <w:lvl w:ilvl="4" w:tplc="04070003">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5" w15:restartNumberingAfterBreak="0">
    <w:nsid w:val="0CB103F2"/>
    <w:multiLevelType w:val="hybridMultilevel"/>
    <w:tmpl w:val="08527106"/>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6" w15:restartNumberingAfterBreak="0">
    <w:nsid w:val="0DEA699C"/>
    <w:multiLevelType w:val="hybridMultilevel"/>
    <w:tmpl w:val="C120706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start w:val="1"/>
      <w:numFmt w:val="bullet"/>
      <w:lvlText w:val=""/>
      <w:lvlJc w:val="left"/>
      <w:pPr>
        <w:tabs>
          <w:tab w:val="num" w:pos="2718"/>
        </w:tabs>
        <w:ind w:left="2718" w:hanging="360"/>
      </w:pPr>
      <w:rPr>
        <w:rFonts w:ascii="Symbol" w:hAnsi="Symbol" w:hint="default"/>
        <w:color w:val="auto"/>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7" w15:restartNumberingAfterBreak="0">
    <w:nsid w:val="0EA04DD9"/>
    <w:multiLevelType w:val="hybridMultilevel"/>
    <w:tmpl w:val="6C988E1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8" w15:restartNumberingAfterBreak="0">
    <w:nsid w:val="11AB7257"/>
    <w:multiLevelType w:val="hybridMultilevel"/>
    <w:tmpl w:val="8A3237E6"/>
    <w:lvl w:ilvl="0" w:tplc="04070001">
      <w:start w:val="1"/>
      <w:numFmt w:val="bullet"/>
      <w:lvlText w:val=""/>
      <w:lvlJc w:val="left"/>
      <w:pPr>
        <w:tabs>
          <w:tab w:val="num" w:pos="1040"/>
        </w:tabs>
        <w:ind w:left="1040" w:hanging="360"/>
      </w:pPr>
      <w:rPr>
        <w:rFonts w:ascii="Symbol" w:hAnsi="Symbol" w:hint="default"/>
      </w:rPr>
    </w:lvl>
    <w:lvl w:ilvl="1" w:tplc="04070003" w:tentative="1">
      <w:start w:val="1"/>
      <w:numFmt w:val="bullet"/>
      <w:lvlText w:val="o"/>
      <w:lvlJc w:val="left"/>
      <w:pPr>
        <w:tabs>
          <w:tab w:val="num" w:pos="1760"/>
        </w:tabs>
        <w:ind w:left="1760" w:hanging="360"/>
      </w:pPr>
      <w:rPr>
        <w:rFonts w:ascii="Courier New" w:hAnsi="Courier New" w:cs="Courier New" w:hint="default"/>
      </w:rPr>
    </w:lvl>
    <w:lvl w:ilvl="2" w:tplc="04070005" w:tentative="1">
      <w:start w:val="1"/>
      <w:numFmt w:val="bullet"/>
      <w:lvlText w:val=""/>
      <w:lvlJc w:val="left"/>
      <w:pPr>
        <w:tabs>
          <w:tab w:val="num" w:pos="2480"/>
        </w:tabs>
        <w:ind w:left="2480" w:hanging="360"/>
      </w:pPr>
      <w:rPr>
        <w:rFonts w:ascii="Wingdings" w:hAnsi="Wingdings" w:hint="default"/>
      </w:rPr>
    </w:lvl>
    <w:lvl w:ilvl="3" w:tplc="04070001" w:tentative="1">
      <w:start w:val="1"/>
      <w:numFmt w:val="bullet"/>
      <w:lvlText w:val=""/>
      <w:lvlJc w:val="left"/>
      <w:pPr>
        <w:tabs>
          <w:tab w:val="num" w:pos="3200"/>
        </w:tabs>
        <w:ind w:left="3200" w:hanging="360"/>
      </w:pPr>
      <w:rPr>
        <w:rFonts w:ascii="Symbol" w:hAnsi="Symbol" w:hint="default"/>
      </w:rPr>
    </w:lvl>
    <w:lvl w:ilvl="4" w:tplc="04070003" w:tentative="1">
      <w:start w:val="1"/>
      <w:numFmt w:val="bullet"/>
      <w:lvlText w:val="o"/>
      <w:lvlJc w:val="left"/>
      <w:pPr>
        <w:tabs>
          <w:tab w:val="num" w:pos="3920"/>
        </w:tabs>
        <w:ind w:left="3920" w:hanging="360"/>
      </w:pPr>
      <w:rPr>
        <w:rFonts w:ascii="Courier New" w:hAnsi="Courier New" w:cs="Courier New" w:hint="default"/>
      </w:rPr>
    </w:lvl>
    <w:lvl w:ilvl="5" w:tplc="04070005" w:tentative="1">
      <w:start w:val="1"/>
      <w:numFmt w:val="bullet"/>
      <w:lvlText w:val=""/>
      <w:lvlJc w:val="left"/>
      <w:pPr>
        <w:tabs>
          <w:tab w:val="num" w:pos="4640"/>
        </w:tabs>
        <w:ind w:left="4640" w:hanging="360"/>
      </w:pPr>
      <w:rPr>
        <w:rFonts w:ascii="Wingdings" w:hAnsi="Wingdings" w:hint="default"/>
      </w:rPr>
    </w:lvl>
    <w:lvl w:ilvl="6" w:tplc="04070001" w:tentative="1">
      <w:start w:val="1"/>
      <w:numFmt w:val="bullet"/>
      <w:lvlText w:val=""/>
      <w:lvlJc w:val="left"/>
      <w:pPr>
        <w:tabs>
          <w:tab w:val="num" w:pos="5360"/>
        </w:tabs>
        <w:ind w:left="5360" w:hanging="360"/>
      </w:pPr>
      <w:rPr>
        <w:rFonts w:ascii="Symbol" w:hAnsi="Symbol" w:hint="default"/>
      </w:rPr>
    </w:lvl>
    <w:lvl w:ilvl="7" w:tplc="04070003" w:tentative="1">
      <w:start w:val="1"/>
      <w:numFmt w:val="bullet"/>
      <w:lvlText w:val="o"/>
      <w:lvlJc w:val="left"/>
      <w:pPr>
        <w:tabs>
          <w:tab w:val="num" w:pos="6080"/>
        </w:tabs>
        <w:ind w:left="6080" w:hanging="360"/>
      </w:pPr>
      <w:rPr>
        <w:rFonts w:ascii="Courier New" w:hAnsi="Courier New" w:cs="Courier New" w:hint="default"/>
      </w:rPr>
    </w:lvl>
    <w:lvl w:ilvl="8" w:tplc="04070005" w:tentative="1">
      <w:start w:val="1"/>
      <w:numFmt w:val="bullet"/>
      <w:lvlText w:val=""/>
      <w:lvlJc w:val="left"/>
      <w:pPr>
        <w:tabs>
          <w:tab w:val="num" w:pos="6800"/>
        </w:tabs>
        <w:ind w:left="6800" w:hanging="360"/>
      </w:pPr>
      <w:rPr>
        <w:rFonts w:ascii="Wingdings" w:hAnsi="Wingdings" w:hint="default"/>
      </w:rPr>
    </w:lvl>
  </w:abstractNum>
  <w:abstractNum w:abstractNumId="9" w15:restartNumberingAfterBreak="0">
    <w:nsid w:val="18AC2711"/>
    <w:multiLevelType w:val="hybridMultilevel"/>
    <w:tmpl w:val="EE8861CA"/>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AF84091"/>
    <w:multiLevelType w:val="hybridMultilevel"/>
    <w:tmpl w:val="72849AF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1" w15:restartNumberingAfterBreak="0">
    <w:nsid w:val="269C6812"/>
    <w:multiLevelType w:val="multilevel"/>
    <w:tmpl w:val="EE8861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6CB420D"/>
    <w:multiLevelType w:val="hybridMultilevel"/>
    <w:tmpl w:val="7C72BBF2"/>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3" w15:restartNumberingAfterBreak="0">
    <w:nsid w:val="37AC1335"/>
    <w:multiLevelType w:val="multilevel"/>
    <w:tmpl w:val="5184C4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33"/>
        </w:tabs>
        <w:ind w:left="533" w:hanging="360"/>
      </w:pPr>
    </w:lvl>
    <w:lvl w:ilvl="2">
      <w:start w:val="1"/>
      <w:numFmt w:val="lowerRoman"/>
      <w:lvlText w:val="%3."/>
      <w:lvlJc w:val="right"/>
      <w:pPr>
        <w:tabs>
          <w:tab w:val="num" w:pos="1253"/>
        </w:tabs>
        <w:ind w:left="1253" w:hanging="180"/>
      </w:pPr>
    </w:lvl>
    <w:lvl w:ilvl="3">
      <w:start w:val="1"/>
      <w:numFmt w:val="decimal"/>
      <w:lvlText w:val="%4."/>
      <w:lvlJc w:val="left"/>
      <w:pPr>
        <w:tabs>
          <w:tab w:val="num" w:pos="1973"/>
        </w:tabs>
        <w:ind w:left="1973" w:hanging="360"/>
      </w:pPr>
    </w:lvl>
    <w:lvl w:ilvl="4">
      <w:start w:val="1"/>
      <w:numFmt w:val="lowerLetter"/>
      <w:lvlText w:val="%5."/>
      <w:lvlJc w:val="left"/>
      <w:pPr>
        <w:tabs>
          <w:tab w:val="num" w:pos="2693"/>
        </w:tabs>
        <w:ind w:left="2693" w:hanging="360"/>
      </w:pPr>
    </w:lvl>
    <w:lvl w:ilvl="5">
      <w:start w:val="1"/>
      <w:numFmt w:val="lowerRoman"/>
      <w:lvlText w:val="%6."/>
      <w:lvlJc w:val="right"/>
      <w:pPr>
        <w:tabs>
          <w:tab w:val="num" w:pos="3413"/>
        </w:tabs>
        <w:ind w:left="3413" w:hanging="180"/>
      </w:pPr>
    </w:lvl>
    <w:lvl w:ilvl="6">
      <w:start w:val="1"/>
      <w:numFmt w:val="decimal"/>
      <w:lvlText w:val="%7."/>
      <w:lvlJc w:val="left"/>
      <w:pPr>
        <w:tabs>
          <w:tab w:val="num" w:pos="4133"/>
        </w:tabs>
        <w:ind w:left="4133" w:hanging="360"/>
      </w:pPr>
    </w:lvl>
    <w:lvl w:ilvl="7">
      <w:start w:val="1"/>
      <w:numFmt w:val="lowerLetter"/>
      <w:lvlText w:val="%8."/>
      <w:lvlJc w:val="left"/>
      <w:pPr>
        <w:tabs>
          <w:tab w:val="num" w:pos="4853"/>
        </w:tabs>
        <w:ind w:left="4853" w:hanging="360"/>
      </w:pPr>
    </w:lvl>
    <w:lvl w:ilvl="8">
      <w:start w:val="1"/>
      <w:numFmt w:val="lowerRoman"/>
      <w:lvlText w:val="%9."/>
      <w:lvlJc w:val="right"/>
      <w:pPr>
        <w:tabs>
          <w:tab w:val="num" w:pos="5573"/>
        </w:tabs>
        <w:ind w:left="5573" w:hanging="180"/>
      </w:pPr>
    </w:lvl>
  </w:abstractNum>
  <w:abstractNum w:abstractNumId="14" w15:restartNumberingAfterBreak="0">
    <w:nsid w:val="3B0A20DC"/>
    <w:multiLevelType w:val="hybridMultilevel"/>
    <w:tmpl w:val="BFB65CE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5" w15:restartNumberingAfterBreak="0">
    <w:nsid w:val="3DE25809"/>
    <w:multiLevelType w:val="hybridMultilevel"/>
    <w:tmpl w:val="2F2C1D74"/>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95664E"/>
    <w:multiLevelType w:val="hybridMultilevel"/>
    <w:tmpl w:val="8EA26BB8"/>
    <w:lvl w:ilvl="0" w:tplc="ADFC11E2">
      <w:start w:val="1"/>
      <w:numFmt w:val="bullet"/>
      <w:lvlText w:val=""/>
      <w:lvlPicBulletId w:val="0"/>
      <w:lvlJc w:val="left"/>
      <w:pPr>
        <w:tabs>
          <w:tab w:val="num" w:pos="927"/>
        </w:tabs>
        <w:ind w:left="927" w:hanging="360"/>
      </w:pPr>
      <w:rPr>
        <w:rFonts w:ascii="Symbol" w:hAnsi="Symbol" w:hint="default"/>
        <w:color w:val="auto"/>
      </w:rPr>
    </w:lvl>
    <w:lvl w:ilvl="1" w:tplc="04070003">
      <w:start w:val="1"/>
      <w:numFmt w:val="bullet"/>
      <w:lvlText w:val="o"/>
      <w:lvlJc w:val="left"/>
      <w:pPr>
        <w:tabs>
          <w:tab w:val="num" w:pos="938"/>
        </w:tabs>
        <w:ind w:left="938" w:hanging="360"/>
      </w:pPr>
      <w:rPr>
        <w:rFonts w:ascii="Courier New" w:hAnsi="Courier New" w:cs="Courier New" w:hint="default"/>
      </w:rPr>
    </w:lvl>
    <w:lvl w:ilvl="2" w:tplc="04070005">
      <w:start w:val="1"/>
      <w:numFmt w:val="bullet"/>
      <w:lvlText w:val=""/>
      <w:lvlJc w:val="left"/>
      <w:pPr>
        <w:tabs>
          <w:tab w:val="num" w:pos="1658"/>
        </w:tabs>
        <w:ind w:left="1658" w:hanging="360"/>
      </w:pPr>
      <w:rPr>
        <w:rFonts w:ascii="Wingdings" w:hAnsi="Wingdings" w:hint="default"/>
      </w:rPr>
    </w:lvl>
    <w:lvl w:ilvl="3" w:tplc="ADFC11E2">
      <w:start w:val="1"/>
      <w:numFmt w:val="bullet"/>
      <w:lvlText w:val=""/>
      <w:lvlPicBulletId w:val="0"/>
      <w:lvlJc w:val="left"/>
      <w:pPr>
        <w:tabs>
          <w:tab w:val="num" w:pos="2378"/>
        </w:tabs>
        <w:ind w:left="2378" w:hanging="360"/>
      </w:pPr>
      <w:rPr>
        <w:rFonts w:ascii="Symbol" w:hAnsi="Symbol" w:hint="default"/>
        <w:color w:val="auto"/>
      </w:rPr>
    </w:lvl>
    <w:lvl w:ilvl="4" w:tplc="04070003" w:tentative="1">
      <w:start w:val="1"/>
      <w:numFmt w:val="bullet"/>
      <w:lvlText w:val="o"/>
      <w:lvlJc w:val="left"/>
      <w:pPr>
        <w:tabs>
          <w:tab w:val="num" w:pos="3098"/>
        </w:tabs>
        <w:ind w:left="3098" w:hanging="360"/>
      </w:pPr>
      <w:rPr>
        <w:rFonts w:ascii="Courier New" w:hAnsi="Courier New" w:cs="Courier New" w:hint="default"/>
      </w:rPr>
    </w:lvl>
    <w:lvl w:ilvl="5" w:tplc="04070005" w:tentative="1">
      <w:start w:val="1"/>
      <w:numFmt w:val="bullet"/>
      <w:lvlText w:val=""/>
      <w:lvlJc w:val="left"/>
      <w:pPr>
        <w:tabs>
          <w:tab w:val="num" w:pos="3818"/>
        </w:tabs>
        <w:ind w:left="3818" w:hanging="360"/>
      </w:pPr>
      <w:rPr>
        <w:rFonts w:ascii="Wingdings" w:hAnsi="Wingdings" w:hint="default"/>
      </w:rPr>
    </w:lvl>
    <w:lvl w:ilvl="6" w:tplc="04070001" w:tentative="1">
      <w:start w:val="1"/>
      <w:numFmt w:val="bullet"/>
      <w:lvlText w:val=""/>
      <w:lvlJc w:val="left"/>
      <w:pPr>
        <w:tabs>
          <w:tab w:val="num" w:pos="4538"/>
        </w:tabs>
        <w:ind w:left="4538" w:hanging="360"/>
      </w:pPr>
      <w:rPr>
        <w:rFonts w:ascii="Symbol" w:hAnsi="Symbol" w:hint="default"/>
      </w:rPr>
    </w:lvl>
    <w:lvl w:ilvl="7" w:tplc="04070003" w:tentative="1">
      <w:start w:val="1"/>
      <w:numFmt w:val="bullet"/>
      <w:lvlText w:val="o"/>
      <w:lvlJc w:val="left"/>
      <w:pPr>
        <w:tabs>
          <w:tab w:val="num" w:pos="5258"/>
        </w:tabs>
        <w:ind w:left="5258" w:hanging="360"/>
      </w:pPr>
      <w:rPr>
        <w:rFonts w:ascii="Courier New" w:hAnsi="Courier New" w:cs="Courier New" w:hint="default"/>
      </w:rPr>
    </w:lvl>
    <w:lvl w:ilvl="8" w:tplc="04070005" w:tentative="1">
      <w:start w:val="1"/>
      <w:numFmt w:val="bullet"/>
      <w:lvlText w:val=""/>
      <w:lvlJc w:val="left"/>
      <w:pPr>
        <w:tabs>
          <w:tab w:val="num" w:pos="5978"/>
        </w:tabs>
        <w:ind w:left="5978" w:hanging="360"/>
      </w:pPr>
      <w:rPr>
        <w:rFonts w:ascii="Wingdings" w:hAnsi="Wingdings" w:hint="default"/>
      </w:rPr>
    </w:lvl>
  </w:abstractNum>
  <w:abstractNum w:abstractNumId="17" w15:restartNumberingAfterBreak="0">
    <w:nsid w:val="40262EE8"/>
    <w:multiLevelType w:val="hybridMultilevel"/>
    <w:tmpl w:val="5184C4B8"/>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8" w15:restartNumberingAfterBreak="0">
    <w:nsid w:val="406231CB"/>
    <w:multiLevelType w:val="hybridMultilevel"/>
    <w:tmpl w:val="0B82BB3A"/>
    <w:lvl w:ilvl="0" w:tplc="58845A02">
      <w:start w:val="1"/>
      <w:numFmt w:val="decimal"/>
      <w:lvlText w:val="%1."/>
      <w:lvlJc w:val="left"/>
      <w:pPr>
        <w:tabs>
          <w:tab w:val="num" w:pos="714"/>
        </w:tabs>
        <w:ind w:left="714"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31E1519"/>
    <w:multiLevelType w:val="multilevel"/>
    <w:tmpl w:val="93E2C850"/>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907"/>
        </w:tabs>
        <w:ind w:left="907" w:hanging="907"/>
      </w:pPr>
      <w:rPr>
        <w:rFonts w:hint="default"/>
      </w:rPr>
    </w:lvl>
    <w:lvl w:ilvl="3">
      <w:start w:val="1"/>
      <w:numFmt w:val="decimal"/>
      <w:pStyle w:val="4"/>
      <w:lvlText w:val="%1.%2.%3.%4."/>
      <w:lvlJc w:val="left"/>
      <w:pPr>
        <w:tabs>
          <w:tab w:val="num" w:pos="964"/>
        </w:tabs>
        <w:ind w:left="964" w:hanging="964"/>
      </w:pPr>
      <w:rPr>
        <w:rFonts w:hint="default"/>
      </w:rPr>
    </w:lvl>
    <w:lvl w:ilvl="4">
      <w:start w:val="1"/>
      <w:numFmt w:val="decimal"/>
      <w:pStyle w:val="5"/>
      <w:lvlText w:val="%1.%2.%3.%4.%5."/>
      <w:lvlJc w:val="left"/>
      <w:pPr>
        <w:tabs>
          <w:tab w:val="num" w:pos="1134"/>
        </w:tabs>
        <w:ind w:left="1134" w:hanging="1134"/>
      </w:pPr>
      <w:rPr>
        <w:rFonts w:hint="default"/>
      </w:rPr>
    </w:lvl>
    <w:lvl w:ilvl="5">
      <w:start w:val="1"/>
      <w:numFmt w:val="decimal"/>
      <w:pStyle w:val="6"/>
      <w:lvlText w:val="%1.%2.%3.%4.%5.%6."/>
      <w:lvlJc w:val="left"/>
      <w:pPr>
        <w:tabs>
          <w:tab w:val="num" w:pos="1304"/>
        </w:tabs>
        <w:ind w:left="1304" w:hanging="1304"/>
      </w:pPr>
      <w:rPr>
        <w:rFonts w:hint="default"/>
      </w:rPr>
    </w:lvl>
    <w:lvl w:ilvl="6">
      <w:start w:val="1"/>
      <w:numFmt w:val="decimal"/>
      <w:pStyle w:val="7"/>
      <w:lvlText w:val="%1.%2.%3.%4.%5.%6.%7."/>
      <w:lvlJc w:val="left"/>
      <w:pPr>
        <w:tabs>
          <w:tab w:val="num" w:pos="1474"/>
        </w:tabs>
        <w:ind w:left="1474" w:hanging="1474"/>
      </w:pPr>
      <w:rPr>
        <w:rFonts w:hint="default"/>
      </w:rPr>
    </w:lvl>
    <w:lvl w:ilvl="7">
      <w:start w:val="1"/>
      <w:numFmt w:val="decimal"/>
      <w:pStyle w:val="8"/>
      <w:lvlText w:val="%1.%2.%3.%4.%5.%6.%7.%8."/>
      <w:lvlJc w:val="left"/>
      <w:pPr>
        <w:tabs>
          <w:tab w:val="num" w:pos="1644"/>
        </w:tabs>
        <w:ind w:left="1644" w:hanging="1644"/>
      </w:pPr>
      <w:rPr>
        <w:rFonts w:hint="default"/>
      </w:rPr>
    </w:lvl>
    <w:lvl w:ilvl="8">
      <w:start w:val="1"/>
      <w:numFmt w:val="decimal"/>
      <w:pStyle w:val="9"/>
      <w:lvlText w:val="%1.%2.%3.%4.%5.%6.%7.%8.%9."/>
      <w:lvlJc w:val="left"/>
      <w:pPr>
        <w:tabs>
          <w:tab w:val="num" w:pos="1814"/>
        </w:tabs>
        <w:ind w:left="1814" w:hanging="1814"/>
      </w:pPr>
      <w:rPr>
        <w:rFonts w:hint="default"/>
      </w:rPr>
    </w:lvl>
  </w:abstractNum>
  <w:abstractNum w:abstractNumId="20" w15:restartNumberingAfterBreak="0">
    <w:nsid w:val="46AD12F0"/>
    <w:multiLevelType w:val="hybridMultilevel"/>
    <w:tmpl w:val="59F216C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21" w15:restartNumberingAfterBreak="0">
    <w:nsid w:val="46AF7497"/>
    <w:multiLevelType w:val="multilevel"/>
    <w:tmpl w:val="3A5E8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82B5756"/>
    <w:multiLevelType w:val="hybridMultilevel"/>
    <w:tmpl w:val="7A22D200"/>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561"/>
        </w:tabs>
        <w:ind w:left="1561" w:hanging="360"/>
      </w:pPr>
      <w:rPr>
        <w:rFonts w:ascii="Courier New" w:hAnsi="Courier New" w:cs="Courier New" w:hint="default"/>
      </w:rPr>
    </w:lvl>
    <w:lvl w:ilvl="2" w:tplc="04070005">
      <w:start w:val="1"/>
      <w:numFmt w:val="bullet"/>
      <w:lvlText w:val=""/>
      <w:lvlJc w:val="left"/>
      <w:pPr>
        <w:tabs>
          <w:tab w:val="num" w:pos="2281"/>
        </w:tabs>
        <w:ind w:left="2281" w:hanging="360"/>
      </w:pPr>
      <w:rPr>
        <w:rFonts w:ascii="Wingdings" w:hAnsi="Wingdings" w:hint="default"/>
      </w:rPr>
    </w:lvl>
    <w:lvl w:ilvl="3" w:tplc="04070001">
      <w:start w:val="1"/>
      <w:numFmt w:val="bullet"/>
      <w:lvlText w:val=""/>
      <w:lvlJc w:val="left"/>
      <w:pPr>
        <w:tabs>
          <w:tab w:val="num" w:pos="3001"/>
        </w:tabs>
        <w:ind w:left="3001" w:hanging="360"/>
      </w:pPr>
      <w:rPr>
        <w:rFonts w:ascii="Symbol" w:hAnsi="Symbol" w:hint="default"/>
      </w:rPr>
    </w:lvl>
    <w:lvl w:ilvl="4" w:tplc="04070003">
      <w:start w:val="1"/>
      <w:numFmt w:val="bullet"/>
      <w:lvlText w:val="o"/>
      <w:lvlJc w:val="left"/>
      <w:pPr>
        <w:tabs>
          <w:tab w:val="num" w:pos="3721"/>
        </w:tabs>
        <w:ind w:left="3721" w:hanging="360"/>
      </w:pPr>
      <w:rPr>
        <w:rFonts w:ascii="Courier New" w:hAnsi="Courier New" w:cs="Courier New" w:hint="default"/>
      </w:rPr>
    </w:lvl>
    <w:lvl w:ilvl="5" w:tplc="04070005" w:tentative="1">
      <w:start w:val="1"/>
      <w:numFmt w:val="bullet"/>
      <w:lvlText w:val=""/>
      <w:lvlJc w:val="left"/>
      <w:pPr>
        <w:tabs>
          <w:tab w:val="num" w:pos="4441"/>
        </w:tabs>
        <w:ind w:left="4441" w:hanging="360"/>
      </w:pPr>
      <w:rPr>
        <w:rFonts w:ascii="Wingdings" w:hAnsi="Wingdings" w:hint="default"/>
      </w:rPr>
    </w:lvl>
    <w:lvl w:ilvl="6" w:tplc="04070001" w:tentative="1">
      <w:start w:val="1"/>
      <w:numFmt w:val="bullet"/>
      <w:lvlText w:val=""/>
      <w:lvlJc w:val="left"/>
      <w:pPr>
        <w:tabs>
          <w:tab w:val="num" w:pos="5161"/>
        </w:tabs>
        <w:ind w:left="5161" w:hanging="360"/>
      </w:pPr>
      <w:rPr>
        <w:rFonts w:ascii="Symbol" w:hAnsi="Symbol" w:hint="default"/>
      </w:rPr>
    </w:lvl>
    <w:lvl w:ilvl="7" w:tplc="04070003" w:tentative="1">
      <w:start w:val="1"/>
      <w:numFmt w:val="bullet"/>
      <w:lvlText w:val="o"/>
      <w:lvlJc w:val="left"/>
      <w:pPr>
        <w:tabs>
          <w:tab w:val="num" w:pos="5881"/>
        </w:tabs>
        <w:ind w:left="5881" w:hanging="360"/>
      </w:pPr>
      <w:rPr>
        <w:rFonts w:ascii="Courier New" w:hAnsi="Courier New" w:cs="Courier New" w:hint="default"/>
      </w:rPr>
    </w:lvl>
    <w:lvl w:ilvl="8" w:tplc="04070005" w:tentative="1">
      <w:start w:val="1"/>
      <w:numFmt w:val="bullet"/>
      <w:lvlText w:val=""/>
      <w:lvlJc w:val="left"/>
      <w:pPr>
        <w:tabs>
          <w:tab w:val="num" w:pos="6601"/>
        </w:tabs>
        <w:ind w:left="6601" w:hanging="360"/>
      </w:pPr>
      <w:rPr>
        <w:rFonts w:ascii="Wingdings" w:hAnsi="Wingdings" w:hint="default"/>
      </w:rPr>
    </w:lvl>
  </w:abstractNum>
  <w:abstractNum w:abstractNumId="23" w15:restartNumberingAfterBreak="0">
    <w:nsid w:val="491B66E8"/>
    <w:multiLevelType w:val="hybridMultilevel"/>
    <w:tmpl w:val="3A5E8992"/>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D77054C"/>
    <w:multiLevelType w:val="hybridMultilevel"/>
    <w:tmpl w:val="C172BF5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5" w15:restartNumberingAfterBreak="0">
    <w:nsid w:val="4EA134D1"/>
    <w:multiLevelType w:val="hybridMultilevel"/>
    <w:tmpl w:val="C494DC1E"/>
    <w:lvl w:ilvl="0" w:tplc="84B6AE2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07735F"/>
    <w:multiLevelType w:val="hybridMultilevel"/>
    <w:tmpl w:val="AD5AC368"/>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4F424FBD"/>
    <w:multiLevelType w:val="hybridMultilevel"/>
    <w:tmpl w:val="7B062CD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28" w15:restartNumberingAfterBreak="0">
    <w:nsid w:val="502608EC"/>
    <w:multiLevelType w:val="hybridMultilevel"/>
    <w:tmpl w:val="05CCA2C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9" w15:restartNumberingAfterBreak="0">
    <w:nsid w:val="5B686D58"/>
    <w:multiLevelType w:val="hybridMultilevel"/>
    <w:tmpl w:val="E7A41266"/>
    <w:lvl w:ilvl="0" w:tplc="ADFC11E2">
      <w:start w:val="1"/>
      <w:numFmt w:val="bullet"/>
      <w:lvlText w:val=""/>
      <w:lvlPicBulletId w:val="0"/>
      <w:lvlJc w:val="left"/>
      <w:pPr>
        <w:tabs>
          <w:tab w:val="num" w:pos="1068"/>
        </w:tabs>
        <w:ind w:left="1068" w:hanging="360"/>
      </w:pPr>
      <w:rPr>
        <w:rFonts w:ascii="Symbol" w:hAnsi="Symbol" w:hint="default"/>
        <w:color w:val="auto"/>
      </w:rPr>
    </w:lvl>
    <w:lvl w:ilvl="1" w:tplc="282A2630">
      <w:numFmt w:val="bullet"/>
      <w:lvlText w:val="-"/>
      <w:lvlJc w:val="left"/>
      <w:pPr>
        <w:tabs>
          <w:tab w:val="num" w:pos="1079"/>
        </w:tabs>
        <w:ind w:left="1079" w:hanging="360"/>
      </w:pPr>
      <w:rPr>
        <w:rFonts w:ascii="Arial" w:eastAsia="Times New Roman" w:hAnsi="Arial" w:cs="Arial"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30" w15:restartNumberingAfterBreak="0">
    <w:nsid w:val="69983B4C"/>
    <w:multiLevelType w:val="hybridMultilevel"/>
    <w:tmpl w:val="3FF61866"/>
    <w:lvl w:ilvl="0" w:tplc="7F3ED970">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1" w15:restartNumberingAfterBreak="0">
    <w:nsid w:val="6B5E376D"/>
    <w:multiLevelType w:val="hybridMultilevel"/>
    <w:tmpl w:val="29C60F00"/>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F4E5953"/>
    <w:multiLevelType w:val="hybridMultilevel"/>
    <w:tmpl w:val="1C60065A"/>
    <w:lvl w:ilvl="0" w:tplc="ADFC11E2">
      <w:start w:val="1"/>
      <w:numFmt w:val="bullet"/>
      <w:lvlText w:val=""/>
      <w:lvlPicBulletId w:val="0"/>
      <w:lvlJc w:val="left"/>
      <w:pPr>
        <w:tabs>
          <w:tab w:val="num" w:pos="1429"/>
        </w:tabs>
        <w:ind w:left="1429"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7C0757"/>
    <w:multiLevelType w:val="multilevel"/>
    <w:tmpl w:val="8A3237E6"/>
    <w:lvl w:ilvl="0">
      <w:start w:val="1"/>
      <w:numFmt w:val="bullet"/>
      <w:lvlText w:val=""/>
      <w:lvlJc w:val="left"/>
      <w:pPr>
        <w:tabs>
          <w:tab w:val="num" w:pos="1040"/>
        </w:tabs>
        <w:ind w:left="1040" w:hanging="360"/>
      </w:pPr>
      <w:rPr>
        <w:rFonts w:ascii="Symbol" w:hAnsi="Symbol" w:hint="default"/>
      </w:rPr>
    </w:lvl>
    <w:lvl w:ilvl="1">
      <w:start w:val="1"/>
      <w:numFmt w:val="bullet"/>
      <w:lvlText w:val="o"/>
      <w:lvlJc w:val="left"/>
      <w:pPr>
        <w:tabs>
          <w:tab w:val="num" w:pos="1760"/>
        </w:tabs>
        <w:ind w:left="1760" w:hanging="360"/>
      </w:pPr>
      <w:rPr>
        <w:rFonts w:ascii="Courier New" w:hAnsi="Courier New" w:cs="Courier New" w:hint="default"/>
      </w:rPr>
    </w:lvl>
    <w:lvl w:ilvl="2">
      <w:start w:val="1"/>
      <w:numFmt w:val="bullet"/>
      <w:lvlText w:val=""/>
      <w:lvlJc w:val="left"/>
      <w:pPr>
        <w:tabs>
          <w:tab w:val="num" w:pos="2480"/>
        </w:tabs>
        <w:ind w:left="2480" w:hanging="360"/>
      </w:pPr>
      <w:rPr>
        <w:rFonts w:ascii="Wingdings" w:hAnsi="Wingdings" w:hint="default"/>
      </w:rPr>
    </w:lvl>
    <w:lvl w:ilvl="3">
      <w:start w:val="1"/>
      <w:numFmt w:val="bullet"/>
      <w:lvlText w:val=""/>
      <w:lvlJc w:val="left"/>
      <w:pPr>
        <w:tabs>
          <w:tab w:val="num" w:pos="3200"/>
        </w:tabs>
        <w:ind w:left="3200" w:hanging="360"/>
      </w:pPr>
      <w:rPr>
        <w:rFonts w:ascii="Symbol" w:hAnsi="Symbol" w:hint="default"/>
      </w:rPr>
    </w:lvl>
    <w:lvl w:ilvl="4">
      <w:start w:val="1"/>
      <w:numFmt w:val="bullet"/>
      <w:lvlText w:val="o"/>
      <w:lvlJc w:val="left"/>
      <w:pPr>
        <w:tabs>
          <w:tab w:val="num" w:pos="3920"/>
        </w:tabs>
        <w:ind w:left="3920" w:hanging="360"/>
      </w:pPr>
      <w:rPr>
        <w:rFonts w:ascii="Courier New" w:hAnsi="Courier New" w:cs="Courier New" w:hint="default"/>
      </w:rPr>
    </w:lvl>
    <w:lvl w:ilvl="5">
      <w:start w:val="1"/>
      <w:numFmt w:val="bullet"/>
      <w:lvlText w:val=""/>
      <w:lvlJc w:val="left"/>
      <w:pPr>
        <w:tabs>
          <w:tab w:val="num" w:pos="4640"/>
        </w:tabs>
        <w:ind w:left="4640" w:hanging="360"/>
      </w:pPr>
      <w:rPr>
        <w:rFonts w:ascii="Wingdings" w:hAnsi="Wingdings" w:hint="default"/>
      </w:rPr>
    </w:lvl>
    <w:lvl w:ilvl="6">
      <w:start w:val="1"/>
      <w:numFmt w:val="bullet"/>
      <w:lvlText w:val=""/>
      <w:lvlJc w:val="left"/>
      <w:pPr>
        <w:tabs>
          <w:tab w:val="num" w:pos="5360"/>
        </w:tabs>
        <w:ind w:left="5360" w:hanging="360"/>
      </w:pPr>
      <w:rPr>
        <w:rFonts w:ascii="Symbol" w:hAnsi="Symbol" w:hint="default"/>
      </w:rPr>
    </w:lvl>
    <w:lvl w:ilvl="7">
      <w:start w:val="1"/>
      <w:numFmt w:val="bullet"/>
      <w:lvlText w:val="o"/>
      <w:lvlJc w:val="left"/>
      <w:pPr>
        <w:tabs>
          <w:tab w:val="num" w:pos="6080"/>
        </w:tabs>
        <w:ind w:left="6080" w:hanging="360"/>
      </w:pPr>
      <w:rPr>
        <w:rFonts w:ascii="Courier New" w:hAnsi="Courier New" w:cs="Courier New" w:hint="default"/>
      </w:rPr>
    </w:lvl>
    <w:lvl w:ilvl="8">
      <w:start w:val="1"/>
      <w:numFmt w:val="bullet"/>
      <w:lvlText w:val=""/>
      <w:lvlJc w:val="left"/>
      <w:pPr>
        <w:tabs>
          <w:tab w:val="num" w:pos="6800"/>
        </w:tabs>
        <w:ind w:left="6800" w:hanging="360"/>
      </w:pPr>
      <w:rPr>
        <w:rFonts w:ascii="Wingdings" w:hAnsi="Wingdings" w:hint="default"/>
      </w:rPr>
    </w:lvl>
  </w:abstractNum>
  <w:abstractNum w:abstractNumId="34" w15:restartNumberingAfterBreak="0">
    <w:nsid w:val="7F1050F4"/>
    <w:multiLevelType w:val="hybridMultilevel"/>
    <w:tmpl w:val="EF0A0F8E"/>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F3B5685"/>
    <w:multiLevelType w:val="multilevel"/>
    <w:tmpl w:val="AD5AC3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7"/>
  </w:num>
  <w:num w:numId="4">
    <w:abstractNumId w:val="13"/>
  </w:num>
  <w:num w:numId="5">
    <w:abstractNumId w:val="0"/>
  </w:num>
  <w:num w:numId="6">
    <w:abstractNumId w:val="20"/>
  </w:num>
  <w:num w:numId="7">
    <w:abstractNumId w:val="5"/>
  </w:num>
  <w:num w:numId="8">
    <w:abstractNumId w:val="12"/>
  </w:num>
  <w:num w:numId="9">
    <w:abstractNumId w:val="6"/>
  </w:num>
  <w:num w:numId="10">
    <w:abstractNumId w:val="2"/>
  </w:num>
  <w:num w:numId="11">
    <w:abstractNumId w:val="27"/>
  </w:num>
  <w:num w:numId="12">
    <w:abstractNumId w:val="14"/>
  </w:num>
  <w:num w:numId="13">
    <w:abstractNumId w:val="8"/>
  </w:num>
  <w:num w:numId="14">
    <w:abstractNumId w:val="33"/>
  </w:num>
  <w:num w:numId="15">
    <w:abstractNumId w:val="22"/>
  </w:num>
  <w:num w:numId="16">
    <w:abstractNumId w:val="30"/>
  </w:num>
  <w:num w:numId="17">
    <w:abstractNumId w:val="10"/>
  </w:num>
  <w:num w:numId="18">
    <w:abstractNumId w:val="3"/>
  </w:num>
  <w:num w:numId="19">
    <w:abstractNumId w:val="7"/>
  </w:num>
  <w:num w:numId="20">
    <w:abstractNumId w:val="15"/>
  </w:num>
  <w:num w:numId="21">
    <w:abstractNumId w:val="1"/>
  </w:num>
  <w:num w:numId="22">
    <w:abstractNumId w:val="23"/>
  </w:num>
  <w:num w:numId="23">
    <w:abstractNumId w:val="21"/>
  </w:num>
  <w:num w:numId="24">
    <w:abstractNumId w:val="9"/>
  </w:num>
  <w:num w:numId="25">
    <w:abstractNumId w:val="11"/>
  </w:num>
  <w:num w:numId="26">
    <w:abstractNumId w:val="26"/>
  </w:num>
  <w:num w:numId="27">
    <w:abstractNumId w:val="34"/>
  </w:num>
  <w:num w:numId="28">
    <w:abstractNumId w:val="35"/>
  </w:num>
  <w:num w:numId="29">
    <w:abstractNumId w:val="31"/>
  </w:num>
  <w:num w:numId="30">
    <w:abstractNumId w:val="32"/>
  </w:num>
  <w:num w:numId="31">
    <w:abstractNumId w:val="4"/>
  </w:num>
  <w:num w:numId="32">
    <w:abstractNumId w:val="28"/>
  </w:num>
  <w:num w:numId="33">
    <w:abstractNumId w:val="24"/>
  </w:num>
  <w:num w:numId="34">
    <w:abstractNumId w:val="29"/>
  </w:num>
  <w:num w:numId="35">
    <w:abstractNumId w:val="16"/>
  </w:num>
  <w:num w:numId="3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едняков Илья">
    <w15:presenceInfo w15:providerId="Windows Live" w15:userId="1e7d183bffe2a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43"/>
    <w:rsid w:val="000019FA"/>
    <w:rsid w:val="000049A5"/>
    <w:rsid w:val="00006580"/>
    <w:rsid w:val="00006586"/>
    <w:rsid w:val="00010DC3"/>
    <w:rsid w:val="00012BDC"/>
    <w:rsid w:val="00015614"/>
    <w:rsid w:val="00023382"/>
    <w:rsid w:val="000233E4"/>
    <w:rsid w:val="0002351E"/>
    <w:rsid w:val="000236CB"/>
    <w:rsid w:val="00023D5F"/>
    <w:rsid w:val="0002588D"/>
    <w:rsid w:val="0002686B"/>
    <w:rsid w:val="00031034"/>
    <w:rsid w:val="00031617"/>
    <w:rsid w:val="00031CB1"/>
    <w:rsid w:val="00033639"/>
    <w:rsid w:val="0003457C"/>
    <w:rsid w:val="000359B9"/>
    <w:rsid w:val="00035AFD"/>
    <w:rsid w:val="00035D4F"/>
    <w:rsid w:val="000376D1"/>
    <w:rsid w:val="00053324"/>
    <w:rsid w:val="00061C53"/>
    <w:rsid w:val="00062CBC"/>
    <w:rsid w:val="0006535A"/>
    <w:rsid w:val="00070D7C"/>
    <w:rsid w:val="0007187C"/>
    <w:rsid w:val="000756A9"/>
    <w:rsid w:val="00077F02"/>
    <w:rsid w:val="00082737"/>
    <w:rsid w:val="00082FE8"/>
    <w:rsid w:val="000854E7"/>
    <w:rsid w:val="00093412"/>
    <w:rsid w:val="0009478D"/>
    <w:rsid w:val="000A11A4"/>
    <w:rsid w:val="000A257F"/>
    <w:rsid w:val="000A7F07"/>
    <w:rsid w:val="000B43D4"/>
    <w:rsid w:val="000B79C9"/>
    <w:rsid w:val="000D69E4"/>
    <w:rsid w:val="000D7093"/>
    <w:rsid w:val="000D7519"/>
    <w:rsid w:val="000E4AF3"/>
    <w:rsid w:val="000F0131"/>
    <w:rsid w:val="001044BF"/>
    <w:rsid w:val="00117E16"/>
    <w:rsid w:val="00144875"/>
    <w:rsid w:val="001469A0"/>
    <w:rsid w:val="00155433"/>
    <w:rsid w:val="001612A6"/>
    <w:rsid w:val="00161EFF"/>
    <w:rsid w:val="0017503A"/>
    <w:rsid w:val="00175C19"/>
    <w:rsid w:val="00182227"/>
    <w:rsid w:val="00182C07"/>
    <w:rsid w:val="00183394"/>
    <w:rsid w:val="00185DA6"/>
    <w:rsid w:val="00186751"/>
    <w:rsid w:val="00193CEF"/>
    <w:rsid w:val="001A03B8"/>
    <w:rsid w:val="001A178B"/>
    <w:rsid w:val="001A3E3C"/>
    <w:rsid w:val="001A40C9"/>
    <w:rsid w:val="001B0913"/>
    <w:rsid w:val="001B15FB"/>
    <w:rsid w:val="001B1737"/>
    <w:rsid w:val="001B2D54"/>
    <w:rsid w:val="001B6218"/>
    <w:rsid w:val="001B6E96"/>
    <w:rsid w:val="001C3422"/>
    <w:rsid w:val="001C37D1"/>
    <w:rsid w:val="001C4884"/>
    <w:rsid w:val="001D0A9D"/>
    <w:rsid w:val="001D27A7"/>
    <w:rsid w:val="001D538F"/>
    <w:rsid w:val="001E7852"/>
    <w:rsid w:val="001E7CE0"/>
    <w:rsid w:val="001F4FDE"/>
    <w:rsid w:val="00200AB5"/>
    <w:rsid w:val="00214889"/>
    <w:rsid w:val="00217721"/>
    <w:rsid w:val="00226FC5"/>
    <w:rsid w:val="00227728"/>
    <w:rsid w:val="002336B1"/>
    <w:rsid w:val="002428F4"/>
    <w:rsid w:val="00245E59"/>
    <w:rsid w:val="002659BF"/>
    <w:rsid w:val="00266323"/>
    <w:rsid w:val="00266A3F"/>
    <w:rsid w:val="00267615"/>
    <w:rsid w:val="002833EB"/>
    <w:rsid w:val="0028626B"/>
    <w:rsid w:val="00286C45"/>
    <w:rsid w:val="00287E6F"/>
    <w:rsid w:val="002912C3"/>
    <w:rsid w:val="00291637"/>
    <w:rsid w:val="0029330E"/>
    <w:rsid w:val="00293987"/>
    <w:rsid w:val="00293A81"/>
    <w:rsid w:val="002A1513"/>
    <w:rsid w:val="002A4225"/>
    <w:rsid w:val="002A7530"/>
    <w:rsid w:val="002B599F"/>
    <w:rsid w:val="002B60A5"/>
    <w:rsid w:val="002B7E6A"/>
    <w:rsid w:val="002C1C12"/>
    <w:rsid w:val="002C3055"/>
    <w:rsid w:val="002C3873"/>
    <w:rsid w:val="002C67CF"/>
    <w:rsid w:val="002D0BF5"/>
    <w:rsid w:val="002D1083"/>
    <w:rsid w:val="002D3002"/>
    <w:rsid w:val="002D45C8"/>
    <w:rsid w:val="002D4944"/>
    <w:rsid w:val="002E2606"/>
    <w:rsid w:val="002E44E2"/>
    <w:rsid w:val="002E5AC8"/>
    <w:rsid w:val="002E5B52"/>
    <w:rsid w:val="002E6F24"/>
    <w:rsid w:val="002E702A"/>
    <w:rsid w:val="002F0EA2"/>
    <w:rsid w:val="002F11C3"/>
    <w:rsid w:val="002F353C"/>
    <w:rsid w:val="00302071"/>
    <w:rsid w:val="00305080"/>
    <w:rsid w:val="003126F2"/>
    <w:rsid w:val="00312EC5"/>
    <w:rsid w:val="00313390"/>
    <w:rsid w:val="00313E92"/>
    <w:rsid w:val="003159F6"/>
    <w:rsid w:val="00320015"/>
    <w:rsid w:val="00320628"/>
    <w:rsid w:val="003303A9"/>
    <w:rsid w:val="0033182A"/>
    <w:rsid w:val="00332473"/>
    <w:rsid w:val="00343A06"/>
    <w:rsid w:val="003441F7"/>
    <w:rsid w:val="00345149"/>
    <w:rsid w:val="00346C01"/>
    <w:rsid w:val="00350626"/>
    <w:rsid w:val="00353FF5"/>
    <w:rsid w:val="00360AC0"/>
    <w:rsid w:val="003630E9"/>
    <w:rsid w:val="00365017"/>
    <w:rsid w:val="00370146"/>
    <w:rsid w:val="00374334"/>
    <w:rsid w:val="003772B1"/>
    <w:rsid w:val="00377AD4"/>
    <w:rsid w:val="00377C02"/>
    <w:rsid w:val="0038407E"/>
    <w:rsid w:val="00386D94"/>
    <w:rsid w:val="0038784A"/>
    <w:rsid w:val="00395697"/>
    <w:rsid w:val="003A2792"/>
    <w:rsid w:val="003B21ED"/>
    <w:rsid w:val="003B443D"/>
    <w:rsid w:val="003B69BB"/>
    <w:rsid w:val="003C243F"/>
    <w:rsid w:val="003C4CA1"/>
    <w:rsid w:val="003C7AAB"/>
    <w:rsid w:val="003D1CE2"/>
    <w:rsid w:val="003D218C"/>
    <w:rsid w:val="003D3ACF"/>
    <w:rsid w:val="003D5428"/>
    <w:rsid w:val="003D6549"/>
    <w:rsid w:val="003E13B4"/>
    <w:rsid w:val="003E63A6"/>
    <w:rsid w:val="003F2DE3"/>
    <w:rsid w:val="00400515"/>
    <w:rsid w:val="00402318"/>
    <w:rsid w:val="004038B1"/>
    <w:rsid w:val="00405852"/>
    <w:rsid w:val="00406FEA"/>
    <w:rsid w:val="00411B43"/>
    <w:rsid w:val="00412D3F"/>
    <w:rsid w:val="00413F8D"/>
    <w:rsid w:val="00416A2B"/>
    <w:rsid w:val="00416EFC"/>
    <w:rsid w:val="0042209D"/>
    <w:rsid w:val="004232BF"/>
    <w:rsid w:val="00425262"/>
    <w:rsid w:val="00426003"/>
    <w:rsid w:val="00426222"/>
    <w:rsid w:val="00434D2A"/>
    <w:rsid w:val="00437279"/>
    <w:rsid w:val="004372F7"/>
    <w:rsid w:val="004413A7"/>
    <w:rsid w:val="00444841"/>
    <w:rsid w:val="004534DE"/>
    <w:rsid w:val="00453A8F"/>
    <w:rsid w:val="00454F14"/>
    <w:rsid w:val="00462D0F"/>
    <w:rsid w:val="00463E20"/>
    <w:rsid w:val="0046456B"/>
    <w:rsid w:val="00465A2A"/>
    <w:rsid w:val="00475872"/>
    <w:rsid w:val="004759E8"/>
    <w:rsid w:val="004761DC"/>
    <w:rsid w:val="00480043"/>
    <w:rsid w:val="00480E20"/>
    <w:rsid w:val="00487DC6"/>
    <w:rsid w:val="004909E1"/>
    <w:rsid w:val="004A0F2F"/>
    <w:rsid w:val="004A1452"/>
    <w:rsid w:val="004A5FD4"/>
    <w:rsid w:val="004B26F4"/>
    <w:rsid w:val="004B34AA"/>
    <w:rsid w:val="004B514F"/>
    <w:rsid w:val="004B7390"/>
    <w:rsid w:val="004C16E6"/>
    <w:rsid w:val="004C4D88"/>
    <w:rsid w:val="004D02E1"/>
    <w:rsid w:val="004D2516"/>
    <w:rsid w:val="004D2B12"/>
    <w:rsid w:val="004D48FB"/>
    <w:rsid w:val="004D5170"/>
    <w:rsid w:val="004E10D5"/>
    <w:rsid w:val="004E5D72"/>
    <w:rsid w:val="004E6BE0"/>
    <w:rsid w:val="004F42D9"/>
    <w:rsid w:val="004F653B"/>
    <w:rsid w:val="00511D47"/>
    <w:rsid w:val="00515180"/>
    <w:rsid w:val="00520A55"/>
    <w:rsid w:val="00523C97"/>
    <w:rsid w:val="005269ED"/>
    <w:rsid w:val="005345E1"/>
    <w:rsid w:val="00541B24"/>
    <w:rsid w:val="00542C0D"/>
    <w:rsid w:val="00560264"/>
    <w:rsid w:val="0056357B"/>
    <w:rsid w:val="0056579F"/>
    <w:rsid w:val="00567BB8"/>
    <w:rsid w:val="00571143"/>
    <w:rsid w:val="00574B76"/>
    <w:rsid w:val="0057749A"/>
    <w:rsid w:val="005802C9"/>
    <w:rsid w:val="0058079D"/>
    <w:rsid w:val="0058125E"/>
    <w:rsid w:val="00581C93"/>
    <w:rsid w:val="00584311"/>
    <w:rsid w:val="00584A16"/>
    <w:rsid w:val="00590AF9"/>
    <w:rsid w:val="00591A57"/>
    <w:rsid w:val="00591EC5"/>
    <w:rsid w:val="00595BC2"/>
    <w:rsid w:val="005A4DB3"/>
    <w:rsid w:val="005A5745"/>
    <w:rsid w:val="005C175C"/>
    <w:rsid w:val="005C183B"/>
    <w:rsid w:val="005C2396"/>
    <w:rsid w:val="005C24EC"/>
    <w:rsid w:val="005D43CB"/>
    <w:rsid w:val="005D494C"/>
    <w:rsid w:val="005F262A"/>
    <w:rsid w:val="005F49B8"/>
    <w:rsid w:val="006044C6"/>
    <w:rsid w:val="00616A45"/>
    <w:rsid w:val="00620C9B"/>
    <w:rsid w:val="00622744"/>
    <w:rsid w:val="00624111"/>
    <w:rsid w:val="00632671"/>
    <w:rsid w:val="006356BB"/>
    <w:rsid w:val="00646A34"/>
    <w:rsid w:val="00653995"/>
    <w:rsid w:val="00654CB6"/>
    <w:rsid w:val="00656161"/>
    <w:rsid w:val="00656474"/>
    <w:rsid w:val="006612EB"/>
    <w:rsid w:val="006646DC"/>
    <w:rsid w:val="006647AA"/>
    <w:rsid w:val="0066674C"/>
    <w:rsid w:val="00666CE5"/>
    <w:rsid w:val="00674C24"/>
    <w:rsid w:val="00675301"/>
    <w:rsid w:val="00675FAE"/>
    <w:rsid w:val="006862B9"/>
    <w:rsid w:val="00687CAB"/>
    <w:rsid w:val="00690C7D"/>
    <w:rsid w:val="0069205A"/>
    <w:rsid w:val="006944F0"/>
    <w:rsid w:val="006A18E7"/>
    <w:rsid w:val="006A5143"/>
    <w:rsid w:val="006A58C0"/>
    <w:rsid w:val="006A68A1"/>
    <w:rsid w:val="006B07E2"/>
    <w:rsid w:val="006B3878"/>
    <w:rsid w:val="006B6948"/>
    <w:rsid w:val="006C13C6"/>
    <w:rsid w:val="006C150F"/>
    <w:rsid w:val="006C2844"/>
    <w:rsid w:val="006C2D9E"/>
    <w:rsid w:val="006D538F"/>
    <w:rsid w:val="006D67CD"/>
    <w:rsid w:val="006E1D15"/>
    <w:rsid w:val="006F10CD"/>
    <w:rsid w:val="006F1D22"/>
    <w:rsid w:val="006F5B40"/>
    <w:rsid w:val="006F71DE"/>
    <w:rsid w:val="006F75A0"/>
    <w:rsid w:val="007005EB"/>
    <w:rsid w:val="0070316B"/>
    <w:rsid w:val="00707712"/>
    <w:rsid w:val="00707DA9"/>
    <w:rsid w:val="007100B6"/>
    <w:rsid w:val="007117DA"/>
    <w:rsid w:val="007126A8"/>
    <w:rsid w:val="00713A9F"/>
    <w:rsid w:val="0071798C"/>
    <w:rsid w:val="00720FDC"/>
    <w:rsid w:val="00722ECC"/>
    <w:rsid w:val="00731F3D"/>
    <w:rsid w:val="00732A8D"/>
    <w:rsid w:val="0073305C"/>
    <w:rsid w:val="00733B7E"/>
    <w:rsid w:val="0073486C"/>
    <w:rsid w:val="007375A7"/>
    <w:rsid w:val="00753FD4"/>
    <w:rsid w:val="00757AFA"/>
    <w:rsid w:val="00764C4A"/>
    <w:rsid w:val="00766EEB"/>
    <w:rsid w:val="0077001D"/>
    <w:rsid w:val="00772D0D"/>
    <w:rsid w:val="0077716A"/>
    <w:rsid w:val="00790ED4"/>
    <w:rsid w:val="007928D7"/>
    <w:rsid w:val="0079516F"/>
    <w:rsid w:val="007A1A8F"/>
    <w:rsid w:val="007A2452"/>
    <w:rsid w:val="007A63A0"/>
    <w:rsid w:val="007A772C"/>
    <w:rsid w:val="007B3B12"/>
    <w:rsid w:val="007B54AD"/>
    <w:rsid w:val="007B7B2C"/>
    <w:rsid w:val="007B7F71"/>
    <w:rsid w:val="007C0233"/>
    <w:rsid w:val="007C03DA"/>
    <w:rsid w:val="007C2550"/>
    <w:rsid w:val="007C5CEA"/>
    <w:rsid w:val="007C6B09"/>
    <w:rsid w:val="007D0188"/>
    <w:rsid w:val="007D2922"/>
    <w:rsid w:val="007D2ED0"/>
    <w:rsid w:val="007D3165"/>
    <w:rsid w:val="007D39CF"/>
    <w:rsid w:val="007D6241"/>
    <w:rsid w:val="007E01ED"/>
    <w:rsid w:val="007E1065"/>
    <w:rsid w:val="007F20E2"/>
    <w:rsid w:val="008003D3"/>
    <w:rsid w:val="008019C6"/>
    <w:rsid w:val="008046B7"/>
    <w:rsid w:val="00813BA3"/>
    <w:rsid w:val="00814641"/>
    <w:rsid w:val="00816DCB"/>
    <w:rsid w:val="00822FBB"/>
    <w:rsid w:val="00827EA9"/>
    <w:rsid w:val="00831084"/>
    <w:rsid w:val="00833078"/>
    <w:rsid w:val="008363E3"/>
    <w:rsid w:val="00846937"/>
    <w:rsid w:val="00855EBF"/>
    <w:rsid w:val="00856B5B"/>
    <w:rsid w:val="00861BF3"/>
    <w:rsid w:val="008649E0"/>
    <w:rsid w:val="00866CFD"/>
    <w:rsid w:val="008675CD"/>
    <w:rsid w:val="0087404E"/>
    <w:rsid w:val="00882067"/>
    <w:rsid w:val="008822F3"/>
    <w:rsid w:val="0088305D"/>
    <w:rsid w:val="00887A0A"/>
    <w:rsid w:val="00891449"/>
    <w:rsid w:val="00896582"/>
    <w:rsid w:val="008966F4"/>
    <w:rsid w:val="00897E1E"/>
    <w:rsid w:val="008A23E4"/>
    <w:rsid w:val="008A383B"/>
    <w:rsid w:val="008B1459"/>
    <w:rsid w:val="008B3775"/>
    <w:rsid w:val="008B540C"/>
    <w:rsid w:val="008B6875"/>
    <w:rsid w:val="008C5D92"/>
    <w:rsid w:val="008D0F49"/>
    <w:rsid w:val="008D2326"/>
    <w:rsid w:val="008D5076"/>
    <w:rsid w:val="008E22D2"/>
    <w:rsid w:val="008E3BAE"/>
    <w:rsid w:val="008E507B"/>
    <w:rsid w:val="008E533D"/>
    <w:rsid w:val="008F21BE"/>
    <w:rsid w:val="008F63D0"/>
    <w:rsid w:val="00911967"/>
    <w:rsid w:val="0091712D"/>
    <w:rsid w:val="00917ED4"/>
    <w:rsid w:val="009318A2"/>
    <w:rsid w:val="00934611"/>
    <w:rsid w:val="00935B8C"/>
    <w:rsid w:val="009412AD"/>
    <w:rsid w:val="00943DE0"/>
    <w:rsid w:val="00944D0F"/>
    <w:rsid w:val="00945704"/>
    <w:rsid w:val="00947930"/>
    <w:rsid w:val="009506B7"/>
    <w:rsid w:val="00950B6E"/>
    <w:rsid w:val="0095564C"/>
    <w:rsid w:val="00956D6C"/>
    <w:rsid w:val="00966A91"/>
    <w:rsid w:val="00967410"/>
    <w:rsid w:val="009701EA"/>
    <w:rsid w:val="0097141C"/>
    <w:rsid w:val="00976BC8"/>
    <w:rsid w:val="00982FB6"/>
    <w:rsid w:val="00984D59"/>
    <w:rsid w:val="00990CAC"/>
    <w:rsid w:val="009952C0"/>
    <w:rsid w:val="009A3E08"/>
    <w:rsid w:val="009B3E99"/>
    <w:rsid w:val="009B7F45"/>
    <w:rsid w:val="009C1480"/>
    <w:rsid w:val="009D3C11"/>
    <w:rsid w:val="009D6399"/>
    <w:rsid w:val="009E2DA6"/>
    <w:rsid w:val="009E3F5C"/>
    <w:rsid w:val="009F28B5"/>
    <w:rsid w:val="009F5CA6"/>
    <w:rsid w:val="009F706D"/>
    <w:rsid w:val="00A005C4"/>
    <w:rsid w:val="00A00714"/>
    <w:rsid w:val="00A00A13"/>
    <w:rsid w:val="00A06B4A"/>
    <w:rsid w:val="00A122A5"/>
    <w:rsid w:val="00A16462"/>
    <w:rsid w:val="00A165D5"/>
    <w:rsid w:val="00A24421"/>
    <w:rsid w:val="00A265D3"/>
    <w:rsid w:val="00A34AC1"/>
    <w:rsid w:val="00A375D8"/>
    <w:rsid w:val="00A43751"/>
    <w:rsid w:val="00A4720C"/>
    <w:rsid w:val="00A52188"/>
    <w:rsid w:val="00A543B0"/>
    <w:rsid w:val="00A54867"/>
    <w:rsid w:val="00A602EF"/>
    <w:rsid w:val="00A609C6"/>
    <w:rsid w:val="00A6113D"/>
    <w:rsid w:val="00A6697D"/>
    <w:rsid w:val="00A708B2"/>
    <w:rsid w:val="00A770DF"/>
    <w:rsid w:val="00A8133B"/>
    <w:rsid w:val="00A83861"/>
    <w:rsid w:val="00A930F1"/>
    <w:rsid w:val="00A95B31"/>
    <w:rsid w:val="00AA2A36"/>
    <w:rsid w:val="00AA4769"/>
    <w:rsid w:val="00AA52AE"/>
    <w:rsid w:val="00AB2910"/>
    <w:rsid w:val="00AB4299"/>
    <w:rsid w:val="00AB4484"/>
    <w:rsid w:val="00AB6C60"/>
    <w:rsid w:val="00AD70FD"/>
    <w:rsid w:val="00AE131A"/>
    <w:rsid w:val="00AE1918"/>
    <w:rsid w:val="00AE19F5"/>
    <w:rsid w:val="00AE755A"/>
    <w:rsid w:val="00AF3104"/>
    <w:rsid w:val="00AF4C67"/>
    <w:rsid w:val="00AF4DAD"/>
    <w:rsid w:val="00AF7BE8"/>
    <w:rsid w:val="00AF7C9D"/>
    <w:rsid w:val="00B04512"/>
    <w:rsid w:val="00B04A25"/>
    <w:rsid w:val="00B10DDD"/>
    <w:rsid w:val="00B120B4"/>
    <w:rsid w:val="00B16FA6"/>
    <w:rsid w:val="00B1759B"/>
    <w:rsid w:val="00B17CD5"/>
    <w:rsid w:val="00B21275"/>
    <w:rsid w:val="00B2163B"/>
    <w:rsid w:val="00B23240"/>
    <w:rsid w:val="00B23CC5"/>
    <w:rsid w:val="00B268B2"/>
    <w:rsid w:val="00B311AB"/>
    <w:rsid w:val="00B32411"/>
    <w:rsid w:val="00B371EC"/>
    <w:rsid w:val="00B41AD7"/>
    <w:rsid w:val="00B464E5"/>
    <w:rsid w:val="00B46CFA"/>
    <w:rsid w:val="00B51E48"/>
    <w:rsid w:val="00B52062"/>
    <w:rsid w:val="00B560BD"/>
    <w:rsid w:val="00B601BF"/>
    <w:rsid w:val="00B60957"/>
    <w:rsid w:val="00B61F59"/>
    <w:rsid w:val="00B635DB"/>
    <w:rsid w:val="00B64F59"/>
    <w:rsid w:val="00B70943"/>
    <w:rsid w:val="00B709EA"/>
    <w:rsid w:val="00B712B7"/>
    <w:rsid w:val="00B73395"/>
    <w:rsid w:val="00B745E4"/>
    <w:rsid w:val="00B75ED7"/>
    <w:rsid w:val="00B77691"/>
    <w:rsid w:val="00B82461"/>
    <w:rsid w:val="00B82F2B"/>
    <w:rsid w:val="00B8378B"/>
    <w:rsid w:val="00B90372"/>
    <w:rsid w:val="00B91AD5"/>
    <w:rsid w:val="00B92BF0"/>
    <w:rsid w:val="00B94510"/>
    <w:rsid w:val="00B95D37"/>
    <w:rsid w:val="00B95E6B"/>
    <w:rsid w:val="00BA11D8"/>
    <w:rsid w:val="00BA2050"/>
    <w:rsid w:val="00BA32E9"/>
    <w:rsid w:val="00BA66E8"/>
    <w:rsid w:val="00BB72C5"/>
    <w:rsid w:val="00BB75B1"/>
    <w:rsid w:val="00BC0140"/>
    <w:rsid w:val="00BC59E7"/>
    <w:rsid w:val="00BD01C7"/>
    <w:rsid w:val="00BD043A"/>
    <w:rsid w:val="00BD0A4C"/>
    <w:rsid w:val="00BD12AE"/>
    <w:rsid w:val="00BD2C5C"/>
    <w:rsid w:val="00BD301C"/>
    <w:rsid w:val="00BE0736"/>
    <w:rsid w:val="00BE20EC"/>
    <w:rsid w:val="00BE32A9"/>
    <w:rsid w:val="00BE3619"/>
    <w:rsid w:val="00BE42B1"/>
    <w:rsid w:val="00BF5195"/>
    <w:rsid w:val="00C044D3"/>
    <w:rsid w:val="00C129F3"/>
    <w:rsid w:val="00C12C8A"/>
    <w:rsid w:val="00C20207"/>
    <w:rsid w:val="00C202BA"/>
    <w:rsid w:val="00C20B5A"/>
    <w:rsid w:val="00C22349"/>
    <w:rsid w:val="00C2344E"/>
    <w:rsid w:val="00C2424F"/>
    <w:rsid w:val="00C30736"/>
    <w:rsid w:val="00C50284"/>
    <w:rsid w:val="00C50677"/>
    <w:rsid w:val="00C52AA0"/>
    <w:rsid w:val="00C67FB9"/>
    <w:rsid w:val="00C70A46"/>
    <w:rsid w:val="00C7338E"/>
    <w:rsid w:val="00C8004B"/>
    <w:rsid w:val="00C802CF"/>
    <w:rsid w:val="00C82DB7"/>
    <w:rsid w:val="00C850C9"/>
    <w:rsid w:val="00C866D2"/>
    <w:rsid w:val="00C87AA9"/>
    <w:rsid w:val="00C90269"/>
    <w:rsid w:val="00C9543F"/>
    <w:rsid w:val="00C95D11"/>
    <w:rsid w:val="00CA133F"/>
    <w:rsid w:val="00CA35AF"/>
    <w:rsid w:val="00CA7A36"/>
    <w:rsid w:val="00CB19D9"/>
    <w:rsid w:val="00CB2D24"/>
    <w:rsid w:val="00CB2FFA"/>
    <w:rsid w:val="00CB3B28"/>
    <w:rsid w:val="00CB69A5"/>
    <w:rsid w:val="00CC0FCE"/>
    <w:rsid w:val="00CC2B47"/>
    <w:rsid w:val="00CC348E"/>
    <w:rsid w:val="00CC4EF6"/>
    <w:rsid w:val="00CC4F51"/>
    <w:rsid w:val="00CC6A0C"/>
    <w:rsid w:val="00CD2017"/>
    <w:rsid w:val="00CD2982"/>
    <w:rsid w:val="00CD4A64"/>
    <w:rsid w:val="00CE0039"/>
    <w:rsid w:val="00CE0499"/>
    <w:rsid w:val="00CF0A2B"/>
    <w:rsid w:val="00CF0EFB"/>
    <w:rsid w:val="00CF3FBF"/>
    <w:rsid w:val="00CF5087"/>
    <w:rsid w:val="00D00012"/>
    <w:rsid w:val="00D139D9"/>
    <w:rsid w:val="00D218D2"/>
    <w:rsid w:val="00D2217E"/>
    <w:rsid w:val="00D25F49"/>
    <w:rsid w:val="00D267F7"/>
    <w:rsid w:val="00D273EF"/>
    <w:rsid w:val="00D27A3F"/>
    <w:rsid w:val="00D3211D"/>
    <w:rsid w:val="00D43170"/>
    <w:rsid w:val="00D50157"/>
    <w:rsid w:val="00D60970"/>
    <w:rsid w:val="00D61C6E"/>
    <w:rsid w:val="00D62318"/>
    <w:rsid w:val="00D62E06"/>
    <w:rsid w:val="00D71BFB"/>
    <w:rsid w:val="00D72620"/>
    <w:rsid w:val="00D73599"/>
    <w:rsid w:val="00D75070"/>
    <w:rsid w:val="00D779D8"/>
    <w:rsid w:val="00D80727"/>
    <w:rsid w:val="00D808B0"/>
    <w:rsid w:val="00D84A9D"/>
    <w:rsid w:val="00D91DE7"/>
    <w:rsid w:val="00D94AFA"/>
    <w:rsid w:val="00D9549B"/>
    <w:rsid w:val="00D978D6"/>
    <w:rsid w:val="00DA55A3"/>
    <w:rsid w:val="00DB3033"/>
    <w:rsid w:val="00DB408F"/>
    <w:rsid w:val="00DB7A01"/>
    <w:rsid w:val="00DB7CD4"/>
    <w:rsid w:val="00DC19D9"/>
    <w:rsid w:val="00DC6941"/>
    <w:rsid w:val="00DC7829"/>
    <w:rsid w:val="00DD2069"/>
    <w:rsid w:val="00DD4F9F"/>
    <w:rsid w:val="00DD5BCF"/>
    <w:rsid w:val="00DD5EB1"/>
    <w:rsid w:val="00DE1EF4"/>
    <w:rsid w:val="00DE29CD"/>
    <w:rsid w:val="00DE6E60"/>
    <w:rsid w:val="00DE7A8E"/>
    <w:rsid w:val="00DF1834"/>
    <w:rsid w:val="00DF1B4A"/>
    <w:rsid w:val="00DF40CD"/>
    <w:rsid w:val="00DF4DF0"/>
    <w:rsid w:val="00E076F5"/>
    <w:rsid w:val="00E14236"/>
    <w:rsid w:val="00E21AA5"/>
    <w:rsid w:val="00E2219C"/>
    <w:rsid w:val="00E265E0"/>
    <w:rsid w:val="00E26F6F"/>
    <w:rsid w:val="00E44491"/>
    <w:rsid w:val="00E45713"/>
    <w:rsid w:val="00E50C7E"/>
    <w:rsid w:val="00E573B5"/>
    <w:rsid w:val="00E57D77"/>
    <w:rsid w:val="00E64102"/>
    <w:rsid w:val="00E64139"/>
    <w:rsid w:val="00E66927"/>
    <w:rsid w:val="00E73A6A"/>
    <w:rsid w:val="00E744F7"/>
    <w:rsid w:val="00E77220"/>
    <w:rsid w:val="00E817B2"/>
    <w:rsid w:val="00E84420"/>
    <w:rsid w:val="00E86F0C"/>
    <w:rsid w:val="00EA4D26"/>
    <w:rsid w:val="00EA6BDD"/>
    <w:rsid w:val="00EB501F"/>
    <w:rsid w:val="00EB556E"/>
    <w:rsid w:val="00EB5A23"/>
    <w:rsid w:val="00EB5D1D"/>
    <w:rsid w:val="00EC0B5C"/>
    <w:rsid w:val="00EC4F9B"/>
    <w:rsid w:val="00ED2540"/>
    <w:rsid w:val="00ED4B7C"/>
    <w:rsid w:val="00ED6158"/>
    <w:rsid w:val="00EE584A"/>
    <w:rsid w:val="00EE5DF2"/>
    <w:rsid w:val="00EE65C2"/>
    <w:rsid w:val="00EF0A90"/>
    <w:rsid w:val="00F006F6"/>
    <w:rsid w:val="00F02D10"/>
    <w:rsid w:val="00F040A8"/>
    <w:rsid w:val="00F06673"/>
    <w:rsid w:val="00F070B3"/>
    <w:rsid w:val="00F10BDF"/>
    <w:rsid w:val="00F11D03"/>
    <w:rsid w:val="00F1468A"/>
    <w:rsid w:val="00F2493B"/>
    <w:rsid w:val="00F26899"/>
    <w:rsid w:val="00F26DBA"/>
    <w:rsid w:val="00F339E0"/>
    <w:rsid w:val="00F3681F"/>
    <w:rsid w:val="00F37734"/>
    <w:rsid w:val="00F44894"/>
    <w:rsid w:val="00F44ECC"/>
    <w:rsid w:val="00F468C7"/>
    <w:rsid w:val="00F47444"/>
    <w:rsid w:val="00F50578"/>
    <w:rsid w:val="00F52853"/>
    <w:rsid w:val="00F52917"/>
    <w:rsid w:val="00F52D48"/>
    <w:rsid w:val="00F62C87"/>
    <w:rsid w:val="00F7385F"/>
    <w:rsid w:val="00F805CA"/>
    <w:rsid w:val="00F825F5"/>
    <w:rsid w:val="00F84EB8"/>
    <w:rsid w:val="00F8760F"/>
    <w:rsid w:val="00F90955"/>
    <w:rsid w:val="00F91146"/>
    <w:rsid w:val="00F914DA"/>
    <w:rsid w:val="00F970F0"/>
    <w:rsid w:val="00F97523"/>
    <w:rsid w:val="00FB234B"/>
    <w:rsid w:val="00FB37B3"/>
    <w:rsid w:val="00FB5735"/>
    <w:rsid w:val="00FC56BE"/>
    <w:rsid w:val="00FD0CFE"/>
    <w:rsid w:val="00FD2B09"/>
    <w:rsid w:val="00FD392D"/>
    <w:rsid w:val="00FD50CE"/>
    <w:rsid w:val="00FD64BF"/>
    <w:rsid w:val="00FD73BD"/>
    <w:rsid w:val="00FE0D68"/>
    <w:rsid w:val="00FE119B"/>
    <w:rsid w:val="00FE2120"/>
    <w:rsid w:val="00FE4EC9"/>
    <w:rsid w:val="00FE5F52"/>
    <w:rsid w:val="00FF1009"/>
    <w:rsid w:val="00FF23D5"/>
    <w:rsid w:val="00FF5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49248"/>
  <w15:docId w15:val="{0BE5E4B1-F887-4409-9243-3962F078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24"/>
    <w:pPr>
      <w:spacing w:before="80" w:after="80"/>
    </w:pPr>
    <w:rPr>
      <w:rFonts w:ascii="Arial" w:hAnsi="Arial"/>
      <w:szCs w:val="24"/>
    </w:rPr>
  </w:style>
  <w:style w:type="paragraph" w:styleId="1">
    <w:name w:val="heading 1"/>
    <w:basedOn w:val="a"/>
    <w:next w:val="a"/>
    <w:autoRedefine/>
    <w:qFormat/>
    <w:rsid w:val="00584311"/>
    <w:pPr>
      <w:keepNext/>
      <w:numPr>
        <w:numId w:val="2"/>
      </w:numPr>
      <w:spacing w:before="240" w:after="60"/>
      <w:outlineLvl w:val="0"/>
    </w:pPr>
    <w:rPr>
      <w:rFonts w:cs="Arial"/>
      <w:b/>
      <w:bCs/>
      <w:kern w:val="32"/>
      <w:sz w:val="36"/>
      <w:szCs w:val="32"/>
    </w:rPr>
  </w:style>
  <w:style w:type="paragraph" w:styleId="2">
    <w:name w:val="heading 2"/>
    <w:basedOn w:val="1"/>
    <w:next w:val="a"/>
    <w:link w:val="20"/>
    <w:autoRedefine/>
    <w:qFormat/>
    <w:rsid w:val="00F50578"/>
    <w:pPr>
      <w:numPr>
        <w:ilvl w:val="1"/>
      </w:numPr>
      <w:tabs>
        <w:tab w:val="left" w:pos="720"/>
      </w:tabs>
      <w:spacing w:before="120" w:after="120"/>
      <w:outlineLvl w:val="1"/>
    </w:pPr>
    <w:rPr>
      <w:sz w:val="28"/>
      <w:szCs w:val="28"/>
      <w:lang w:val="en-GB"/>
    </w:rPr>
  </w:style>
  <w:style w:type="paragraph" w:styleId="3">
    <w:name w:val="heading 3"/>
    <w:basedOn w:val="a"/>
    <w:next w:val="a"/>
    <w:autoRedefine/>
    <w:qFormat/>
    <w:rsid w:val="00395697"/>
    <w:pPr>
      <w:keepNext/>
      <w:numPr>
        <w:ilvl w:val="2"/>
        <w:numId w:val="2"/>
      </w:numPr>
      <w:spacing w:before="240" w:after="60"/>
      <w:outlineLvl w:val="2"/>
    </w:pPr>
    <w:rPr>
      <w:rFonts w:cs="Arial"/>
      <w:b/>
      <w:bCs/>
      <w:sz w:val="24"/>
      <w:szCs w:val="26"/>
    </w:rPr>
  </w:style>
  <w:style w:type="paragraph" w:styleId="4">
    <w:name w:val="heading 4"/>
    <w:basedOn w:val="a"/>
    <w:next w:val="a"/>
    <w:qFormat/>
    <w:rsid w:val="00266A3F"/>
    <w:pPr>
      <w:keepNext/>
      <w:numPr>
        <w:ilvl w:val="3"/>
        <w:numId w:val="2"/>
      </w:numPr>
      <w:spacing w:before="240" w:after="60"/>
      <w:outlineLvl w:val="3"/>
    </w:pPr>
    <w:rPr>
      <w:b/>
      <w:bCs/>
      <w:szCs w:val="28"/>
    </w:rPr>
  </w:style>
  <w:style w:type="paragraph" w:styleId="5">
    <w:name w:val="heading 5"/>
    <w:basedOn w:val="a"/>
    <w:next w:val="a"/>
    <w:qFormat/>
    <w:rsid w:val="00654CB6"/>
    <w:pPr>
      <w:numPr>
        <w:ilvl w:val="4"/>
        <w:numId w:val="2"/>
      </w:numPr>
      <w:spacing w:before="240" w:after="60"/>
      <w:outlineLvl w:val="4"/>
    </w:pPr>
    <w:rPr>
      <w:b/>
      <w:bCs/>
      <w:iCs/>
      <w:szCs w:val="26"/>
    </w:rPr>
  </w:style>
  <w:style w:type="paragraph" w:styleId="6">
    <w:name w:val="heading 6"/>
    <w:basedOn w:val="a"/>
    <w:next w:val="a"/>
    <w:qFormat/>
    <w:rsid w:val="00654CB6"/>
    <w:pPr>
      <w:numPr>
        <w:ilvl w:val="5"/>
        <w:numId w:val="2"/>
      </w:numPr>
      <w:spacing w:before="240" w:after="60"/>
      <w:outlineLvl w:val="5"/>
    </w:pPr>
    <w:rPr>
      <w:b/>
      <w:bCs/>
      <w:szCs w:val="22"/>
    </w:rPr>
  </w:style>
  <w:style w:type="paragraph" w:styleId="7">
    <w:name w:val="heading 7"/>
    <w:basedOn w:val="a"/>
    <w:next w:val="a"/>
    <w:qFormat/>
    <w:rsid w:val="00654CB6"/>
    <w:pPr>
      <w:numPr>
        <w:ilvl w:val="6"/>
        <w:numId w:val="2"/>
      </w:numPr>
      <w:spacing w:before="240" w:after="60"/>
      <w:outlineLvl w:val="6"/>
    </w:pPr>
    <w:rPr>
      <w:b/>
    </w:rPr>
  </w:style>
  <w:style w:type="paragraph" w:styleId="8">
    <w:name w:val="heading 8"/>
    <w:basedOn w:val="a"/>
    <w:next w:val="a"/>
    <w:qFormat/>
    <w:rsid w:val="00654CB6"/>
    <w:pPr>
      <w:numPr>
        <w:ilvl w:val="7"/>
        <w:numId w:val="2"/>
      </w:numPr>
      <w:spacing w:before="240" w:after="60"/>
      <w:outlineLvl w:val="7"/>
    </w:pPr>
    <w:rPr>
      <w:b/>
      <w:iCs/>
    </w:rPr>
  </w:style>
  <w:style w:type="paragraph" w:styleId="9">
    <w:name w:val="heading 9"/>
    <w:basedOn w:val="a"/>
    <w:next w:val="a"/>
    <w:qFormat/>
    <w:rsid w:val="00654CB6"/>
    <w:pPr>
      <w:numPr>
        <w:ilvl w:val="8"/>
        <w:numId w:val="2"/>
      </w:numPr>
      <w:spacing w:before="240" w:after="60"/>
      <w:outlineLvl w:val="8"/>
    </w:pPr>
    <w:rPr>
      <w:rFonts w:cs="Arial"/>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44875"/>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4E5D72"/>
    <w:pPr>
      <w:tabs>
        <w:tab w:val="center" w:pos="4536"/>
        <w:tab w:val="right" w:pos="9072"/>
      </w:tabs>
    </w:pPr>
  </w:style>
  <w:style w:type="paragraph" w:styleId="a5">
    <w:name w:val="footer"/>
    <w:basedOn w:val="a"/>
    <w:rsid w:val="004E5D72"/>
    <w:pPr>
      <w:tabs>
        <w:tab w:val="center" w:pos="4536"/>
        <w:tab w:val="right" w:pos="9072"/>
      </w:tabs>
    </w:pPr>
  </w:style>
  <w:style w:type="paragraph" w:styleId="a6">
    <w:name w:val="caption"/>
    <w:basedOn w:val="a"/>
    <w:next w:val="a"/>
    <w:qFormat/>
    <w:rsid w:val="00286C45"/>
    <w:rPr>
      <w:b/>
      <w:bCs/>
      <w:szCs w:val="20"/>
    </w:rPr>
  </w:style>
  <w:style w:type="paragraph" w:customStyle="1" w:styleId="Beschriftung8pt">
    <w:name w:val="Beschriftung 8 pt"/>
    <w:basedOn w:val="a6"/>
    <w:next w:val="a6"/>
    <w:rsid w:val="00B04512"/>
    <w:rPr>
      <w:sz w:val="16"/>
    </w:rPr>
  </w:style>
  <w:style w:type="paragraph" w:styleId="10">
    <w:name w:val="toc 1"/>
    <w:basedOn w:val="a"/>
    <w:next w:val="a"/>
    <w:autoRedefine/>
    <w:semiHidden/>
    <w:rsid w:val="00654CB6"/>
  </w:style>
  <w:style w:type="character" w:styleId="a7">
    <w:name w:val="Hyperlink"/>
    <w:basedOn w:val="a0"/>
    <w:rsid w:val="00654CB6"/>
    <w:rPr>
      <w:color w:val="0000FF"/>
      <w:u w:val="single"/>
    </w:rPr>
  </w:style>
  <w:style w:type="paragraph" w:styleId="a8">
    <w:name w:val="Title"/>
    <w:basedOn w:val="a"/>
    <w:qFormat/>
    <w:rsid w:val="00654CB6"/>
    <w:pPr>
      <w:outlineLvl w:val="0"/>
    </w:pPr>
    <w:rPr>
      <w:rFonts w:cs="Arial"/>
      <w:b/>
      <w:bCs/>
      <w:kern w:val="28"/>
      <w:sz w:val="28"/>
      <w:szCs w:val="32"/>
    </w:rPr>
  </w:style>
  <w:style w:type="character" w:customStyle="1" w:styleId="20">
    <w:name w:val="Заголовок 2 Знак"/>
    <w:basedOn w:val="a0"/>
    <w:link w:val="2"/>
    <w:rsid w:val="001A40C9"/>
    <w:rPr>
      <w:rFonts w:ascii="Arial" w:hAnsi="Arial" w:cs="Arial"/>
      <w:b/>
      <w:bCs/>
      <w:kern w:val="32"/>
      <w:sz w:val="28"/>
      <w:szCs w:val="28"/>
      <w:lang w:val="en-GB" w:eastAsia="de-DE" w:bidi="ar-SA"/>
    </w:rPr>
  </w:style>
  <w:style w:type="paragraph" w:styleId="21">
    <w:name w:val="toc 2"/>
    <w:basedOn w:val="a"/>
    <w:next w:val="a"/>
    <w:autoRedefine/>
    <w:semiHidden/>
    <w:rsid w:val="00CB2FFA"/>
    <w:pPr>
      <w:ind w:left="200"/>
    </w:pPr>
  </w:style>
  <w:style w:type="paragraph" w:styleId="30">
    <w:name w:val="toc 3"/>
    <w:basedOn w:val="a"/>
    <w:next w:val="a"/>
    <w:autoRedefine/>
    <w:semiHidden/>
    <w:rsid w:val="00CB2FFA"/>
    <w:pPr>
      <w:ind w:left="400"/>
    </w:pPr>
  </w:style>
  <w:style w:type="paragraph" w:styleId="a9">
    <w:name w:val="table of figures"/>
    <w:basedOn w:val="a"/>
    <w:next w:val="a"/>
    <w:semiHidden/>
    <w:rsid w:val="00305080"/>
  </w:style>
  <w:style w:type="paragraph" w:styleId="40">
    <w:name w:val="toc 4"/>
    <w:basedOn w:val="a"/>
    <w:next w:val="a"/>
    <w:autoRedefine/>
    <w:semiHidden/>
    <w:rsid w:val="00EC4F9B"/>
    <w:pPr>
      <w:ind w:left="600"/>
    </w:pPr>
  </w:style>
  <w:style w:type="paragraph" w:customStyle="1" w:styleId="XABSpacerFooterExt">
    <w:name w:val="_XAB_SpacerFooterExt"/>
    <w:basedOn w:val="a"/>
    <w:uiPriority w:val="90"/>
    <w:rsid w:val="00C802CF"/>
    <w:pPr>
      <w:widowControl w:val="0"/>
      <w:spacing w:before="0" w:after="0"/>
    </w:pPr>
    <w:rPr>
      <w:noProof/>
      <w:sz w:val="4"/>
      <w:szCs w:val="20"/>
    </w:rPr>
  </w:style>
  <w:style w:type="paragraph" w:customStyle="1" w:styleId="XABSpacerFooterInt">
    <w:name w:val="_XAB_SpacerFooterInt"/>
    <w:basedOn w:val="a"/>
    <w:uiPriority w:val="90"/>
    <w:rsid w:val="00C802CF"/>
    <w:pPr>
      <w:widowControl w:val="0"/>
      <w:spacing w:before="200" w:after="0"/>
    </w:pPr>
    <w:rPr>
      <w:sz w:val="4"/>
      <w:szCs w:val="20"/>
    </w:rPr>
  </w:style>
  <w:style w:type="paragraph" w:customStyle="1" w:styleId="XACStandardFooter001">
    <w:name w:val="_XAC_StandardFooter001"/>
    <w:basedOn w:val="a"/>
    <w:uiPriority w:val="90"/>
    <w:rsid w:val="00C802CF"/>
    <w:pPr>
      <w:widowControl w:val="0"/>
      <w:spacing w:before="0" w:after="0"/>
    </w:pPr>
    <w:rPr>
      <w:sz w:val="14"/>
      <w:szCs w:val="20"/>
    </w:rPr>
  </w:style>
  <w:style w:type="paragraph" w:customStyle="1" w:styleId="XACStandardFooterNarrow">
    <w:name w:val="_XAC_StandardFooterNarrow"/>
    <w:basedOn w:val="a"/>
    <w:uiPriority w:val="90"/>
    <w:rsid w:val="00C802CF"/>
    <w:pPr>
      <w:widowControl w:val="0"/>
      <w:spacing w:before="40" w:after="40"/>
    </w:pPr>
    <w:rPr>
      <w:rFonts w:ascii="Arial Narrow" w:hAnsi="Arial Narrow"/>
      <w:noProof/>
      <w:sz w:val="12"/>
      <w:szCs w:val="20"/>
    </w:rPr>
  </w:style>
  <w:style w:type="paragraph" w:styleId="aa">
    <w:name w:val="List Paragraph"/>
    <w:basedOn w:val="a"/>
    <w:uiPriority w:val="34"/>
    <w:qFormat/>
    <w:rsid w:val="00976BC8"/>
    <w:pPr>
      <w:ind w:left="720"/>
      <w:contextualSpacing/>
    </w:pPr>
  </w:style>
  <w:style w:type="character" w:styleId="ab">
    <w:name w:val="annotation reference"/>
    <w:basedOn w:val="a0"/>
    <w:semiHidden/>
    <w:unhideWhenUsed/>
    <w:rsid w:val="00082737"/>
    <w:rPr>
      <w:sz w:val="16"/>
      <w:szCs w:val="16"/>
    </w:rPr>
  </w:style>
  <w:style w:type="paragraph" w:styleId="ac">
    <w:name w:val="annotation text"/>
    <w:basedOn w:val="a"/>
    <w:link w:val="ad"/>
    <w:semiHidden/>
    <w:unhideWhenUsed/>
    <w:rsid w:val="00082737"/>
    <w:rPr>
      <w:szCs w:val="20"/>
    </w:rPr>
  </w:style>
  <w:style w:type="character" w:customStyle="1" w:styleId="ad">
    <w:name w:val="Текст примечания Знак"/>
    <w:basedOn w:val="a0"/>
    <w:link w:val="ac"/>
    <w:semiHidden/>
    <w:rsid w:val="00082737"/>
    <w:rPr>
      <w:rFonts w:ascii="Arial" w:hAnsi="Arial"/>
    </w:rPr>
  </w:style>
  <w:style w:type="paragraph" w:styleId="ae">
    <w:name w:val="annotation subject"/>
    <w:basedOn w:val="ac"/>
    <w:next w:val="ac"/>
    <w:link w:val="af"/>
    <w:semiHidden/>
    <w:unhideWhenUsed/>
    <w:rsid w:val="00082737"/>
    <w:rPr>
      <w:b/>
      <w:bCs/>
    </w:rPr>
  </w:style>
  <w:style w:type="character" w:customStyle="1" w:styleId="af">
    <w:name w:val="Тема примечания Знак"/>
    <w:basedOn w:val="ad"/>
    <w:link w:val="ae"/>
    <w:semiHidden/>
    <w:rsid w:val="00082737"/>
    <w:rPr>
      <w:rFonts w:ascii="Arial" w:hAnsi="Arial"/>
      <w:b/>
      <w:bCs/>
    </w:rPr>
  </w:style>
  <w:style w:type="paragraph" w:styleId="af0">
    <w:name w:val="Balloon Text"/>
    <w:basedOn w:val="a"/>
    <w:link w:val="af1"/>
    <w:semiHidden/>
    <w:unhideWhenUsed/>
    <w:rsid w:val="00082737"/>
    <w:pPr>
      <w:spacing w:before="0" w:after="0"/>
    </w:pPr>
    <w:rPr>
      <w:rFonts w:ascii="Segoe UI" w:hAnsi="Segoe UI" w:cs="Segoe UI"/>
      <w:sz w:val="18"/>
      <w:szCs w:val="18"/>
    </w:rPr>
  </w:style>
  <w:style w:type="character" w:customStyle="1" w:styleId="af1">
    <w:name w:val="Текст выноски Знак"/>
    <w:basedOn w:val="a0"/>
    <w:link w:val="af0"/>
    <w:semiHidden/>
    <w:rsid w:val="00082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ia\Downloads\FO099%20Testplanung.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BCA79-A06C-472F-BF40-B15D08A4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FO099 Testplanung.dotm</Template>
  <TotalTime>0</TotalTime>
  <Pages>15</Pages>
  <Words>2416</Words>
  <Characters>12492</Characters>
  <Application>Microsoft Office Word</Application>
  <DocSecurity>0</DocSecurity>
  <Lines>567</Lines>
  <Paragraphs>425</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FO097 Pflichtenheft</vt:lpstr>
      <vt:lpstr>FO097 Pflichtenheft</vt:lpstr>
    </vt:vector>
  </TitlesOfParts>
  <Company>hsh-systeme für prozess-IT gmbh</Company>
  <LinksUpToDate>false</LinksUpToDate>
  <CharactersWithSpaces>14483</CharactersWithSpaces>
  <SharedDoc>false</SharedDoc>
  <HLinks>
    <vt:vector size="306" baseType="variant">
      <vt:variant>
        <vt:i4>1769530</vt:i4>
      </vt:variant>
      <vt:variant>
        <vt:i4>305</vt:i4>
      </vt:variant>
      <vt:variant>
        <vt:i4>0</vt:i4>
      </vt:variant>
      <vt:variant>
        <vt:i4>5</vt:i4>
      </vt:variant>
      <vt:variant>
        <vt:lpwstr/>
      </vt:variant>
      <vt:variant>
        <vt:lpwstr>_Toc308789926</vt:lpwstr>
      </vt:variant>
      <vt:variant>
        <vt:i4>1769530</vt:i4>
      </vt:variant>
      <vt:variant>
        <vt:i4>299</vt:i4>
      </vt:variant>
      <vt:variant>
        <vt:i4>0</vt:i4>
      </vt:variant>
      <vt:variant>
        <vt:i4>5</vt:i4>
      </vt:variant>
      <vt:variant>
        <vt:lpwstr/>
      </vt:variant>
      <vt:variant>
        <vt:lpwstr>_Toc308789925</vt:lpwstr>
      </vt:variant>
      <vt:variant>
        <vt:i4>1769530</vt:i4>
      </vt:variant>
      <vt:variant>
        <vt:i4>293</vt:i4>
      </vt:variant>
      <vt:variant>
        <vt:i4>0</vt:i4>
      </vt:variant>
      <vt:variant>
        <vt:i4>5</vt:i4>
      </vt:variant>
      <vt:variant>
        <vt:lpwstr/>
      </vt:variant>
      <vt:variant>
        <vt:lpwstr>_Toc308789924</vt:lpwstr>
      </vt:variant>
      <vt:variant>
        <vt:i4>1769530</vt:i4>
      </vt:variant>
      <vt:variant>
        <vt:i4>287</vt:i4>
      </vt:variant>
      <vt:variant>
        <vt:i4>0</vt:i4>
      </vt:variant>
      <vt:variant>
        <vt:i4>5</vt:i4>
      </vt:variant>
      <vt:variant>
        <vt:lpwstr/>
      </vt:variant>
      <vt:variant>
        <vt:lpwstr>_Toc308789923</vt:lpwstr>
      </vt:variant>
      <vt:variant>
        <vt:i4>1769530</vt:i4>
      </vt:variant>
      <vt:variant>
        <vt:i4>281</vt:i4>
      </vt:variant>
      <vt:variant>
        <vt:i4>0</vt:i4>
      </vt:variant>
      <vt:variant>
        <vt:i4>5</vt:i4>
      </vt:variant>
      <vt:variant>
        <vt:lpwstr/>
      </vt:variant>
      <vt:variant>
        <vt:lpwstr>_Toc308789922</vt:lpwstr>
      </vt:variant>
      <vt:variant>
        <vt:i4>1769530</vt:i4>
      </vt:variant>
      <vt:variant>
        <vt:i4>275</vt:i4>
      </vt:variant>
      <vt:variant>
        <vt:i4>0</vt:i4>
      </vt:variant>
      <vt:variant>
        <vt:i4>5</vt:i4>
      </vt:variant>
      <vt:variant>
        <vt:lpwstr/>
      </vt:variant>
      <vt:variant>
        <vt:lpwstr>_Toc308789921</vt:lpwstr>
      </vt:variant>
      <vt:variant>
        <vt:i4>1769530</vt:i4>
      </vt:variant>
      <vt:variant>
        <vt:i4>269</vt:i4>
      </vt:variant>
      <vt:variant>
        <vt:i4>0</vt:i4>
      </vt:variant>
      <vt:variant>
        <vt:i4>5</vt:i4>
      </vt:variant>
      <vt:variant>
        <vt:lpwstr/>
      </vt:variant>
      <vt:variant>
        <vt:lpwstr>_Toc308789920</vt:lpwstr>
      </vt:variant>
      <vt:variant>
        <vt:i4>1572922</vt:i4>
      </vt:variant>
      <vt:variant>
        <vt:i4>263</vt:i4>
      </vt:variant>
      <vt:variant>
        <vt:i4>0</vt:i4>
      </vt:variant>
      <vt:variant>
        <vt:i4>5</vt:i4>
      </vt:variant>
      <vt:variant>
        <vt:lpwstr/>
      </vt:variant>
      <vt:variant>
        <vt:lpwstr>_Toc308789919</vt:lpwstr>
      </vt:variant>
      <vt:variant>
        <vt:i4>1572922</vt:i4>
      </vt:variant>
      <vt:variant>
        <vt:i4>257</vt:i4>
      </vt:variant>
      <vt:variant>
        <vt:i4>0</vt:i4>
      </vt:variant>
      <vt:variant>
        <vt:i4>5</vt:i4>
      </vt:variant>
      <vt:variant>
        <vt:lpwstr/>
      </vt:variant>
      <vt:variant>
        <vt:lpwstr>_Toc308789918</vt:lpwstr>
      </vt:variant>
      <vt:variant>
        <vt:i4>1572922</vt:i4>
      </vt:variant>
      <vt:variant>
        <vt:i4>251</vt:i4>
      </vt:variant>
      <vt:variant>
        <vt:i4>0</vt:i4>
      </vt:variant>
      <vt:variant>
        <vt:i4>5</vt:i4>
      </vt:variant>
      <vt:variant>
        <vt:lpwstr/>
      </vt:variant>
      <vt:variant>
        <vt:lpwstr>_Toc308789917</vt:lpwstr>
      </vt:variant>
      <vt:variant>
        <vt:i4>1572922</vt:i4>
      </vt:variant>
      <vt:variant>
        <vt:i4>245</vt:i4>
      </vt:variant>
      <vt:variant>
        <vt:i4>0</vt:i4>
      </vt:variant>
      <vt:variant>
        <vt:i4>5</vt:i4>
      </vt:variant>
      <vt:variant>
        <vt:lpwstr/>
      </vt:variant>
      <vt:variant>
        <vt:lpwstr>_Toc308789916</vt:lpwstr>
      </vt:variant>
      <vt:variant>
        <vt:i4>1572922</vt:i4>
      </vt:variant>
      <vt:variant>
        <vt:i4>239</vt:i4>
      </vt:variant>
      <vt:variant>
        <vt:i4>0</vt:i4>
      </vt:variant>
      <vt:variant>
        <vt:i4>5</vt:i4>
      </vt:variant>
      <vt:variant>
        <vt:lpwstr/>
      </vt:variant>
      <vt:variant>
        <vt:lpwstr>_Toc308789915</vt:lpwstr>
      </vt:variant>
      <vt:variant>
        <vt:i4>1572922</vt:i4>
      </vt:variant>
      <vt:variant>
        <vt:i4>233</vt:i4>
      </vt:variant>
      <vt:variant>
        <vt:i4>0</vt:i4>
      </vt:variant>
      <vt:variant>
        <vt:i4>5</vt:i4>
      </vt:variant>
      <vt:variant>
        <vt:lpwstr/>
      </vt:variant>
      <vt:variant>
        <vt:lpwstr>_Toc308789914</vt:lpwstr>
      </vt:variant>
      <vt:variant>
        <vt:i4>1572922</vt:i4>
      </vt:variant>
      <vt:variant>
        <vt:i4>227</vt:i4>
      </vt:variant>
      <vt:variant>
        <vt:i4>0</vt:i4>
      </vt:variant>
      <vt:variant>
        <vt:i4>5</vt:i4>
      </vt:variant>
      <vt:variant>
        <vt:lpwstr/>
      </vt:variant>
      <vt:variant>
        <vt:lpwstr>_Toc308789913</vt:lpwstr>
      </vt:variant>
      <vt:variant>
        <vt:i4>1572922</vt:i4>
      </vt:variant>
      <vt:variant>
        <vt:i4>221</vt:i4>
      </vt:variant>
      <vt:variant>
        <vt:i4>0</vt:i4>
      </vt:variant>
      <vt:variant>
        <vt:i4>5</vt:i4>
      </vt:variant>
      <vt:variant>
        <vt:lpwstr/>
      </vt:variant>
      <vt:variant>
        <vt:lpwstr>_Toc308789912</vt:lpwstr>
      </vt:variant>
      <vt:variant>
        <vt:i4>1572922</vt:i4>
      </vt:variant>
      <vt:variant>
        <vt:i4>215</vt:i4>
      </vt:variant>
      <vt:variant>
        <vt:i4>0</vt:i4>
      </vt:variant>
      <vt:variant>
        <vt:i4>5</vt:i4>
      </vt:variant>
      <vt:variant>
        <vt:lpwstr/>
      </vt:variant>
      <vt:variant>
        <vt:lpwstr>_Toc308789911</vt:lpwstr>
      </vt:variant>
      <vt:variant>
        <vt:i4>1572922</vt:i4>
      </vt:variant>
      <vt:variant>
        <vt:i4>209</vt:i4>
      </vt:variant>
      <vt:variant>
        <vt:i4>0</vt:i4>
      </vt:variant>
      <vt:variant>
        <vt:i4>5</vt:i4>
      </vt:variant>
      <vt:variant>
        <vt:lpwstr/>
      </vt:variant>
      <vt:variant>
        <vt:lpwstr>_Toc308789910</vt:lpwstr>
      </vt:variant>
      <vt:variant>
        <vt:i4>1638458</vt:i4>
      </vt:variant>
      <vt:variant>
        <vt:i4>203</vt:i4>
      </vt:variant>
      <vt:variant>
        <vt:i4>0</vt:i4>
      </vt:variant>
      <vt:variant>
        <vt:i4>5</vt:i4>
      </vt:variant>
      <vt:variant>
        <vt:lpwstr/>
      </vt:variant>
      <vt:variant>
        <vt:lpwstr>_Toc308789909</vt:lpwstr>
      </vt:variant>
      <vt:variant>
        <vt:i4>1638458</vt:i4>
      </vt:variant>
      <vt:variant>
        <vt:i4>197</vt:i4>
      </vt:variant>
      <vt:variant>
        <vt:i4>0</vt:i4>
      </vt:variant>
      <vt:variant>
        <vt:i4>5</vt:i4>
      </vt:variant>
      <vt:variant>
        <vt:lpwstr/>
      </vt:variant>
      <vt:variant>
        <vt:lpwstr>_Toc308789908</vt:lpwstr>
      </vt:variant>
      <vt:variant>
        <vt:i4>1638458</vt:i4>
      </vt:variant>
      <vt:variant>
        <vt:i4>191</vt:i4>
      </vt:variant>
      <vt:variant>
        <vt:i4>0</vt:i4>
      </vt:variant>
      <vt:variant>
        <vt:i4>5</vt:i4>
      </vt:variant>
      <vt:variant>
        <vt:lpwstr/>
      </vt:variant>
      <vt:variant>
        <vt:lpwstr>_Toc308789907</vt:lpwstr>
      </vt:variant>
      <vt:variant>
        <vt:i4>1638458</vt:i4>
      </vt:variant>
      <vt:variant>
        <vt:i4>185</vt:i4>
      </vt:variant>
      <vt:variant>
        <vt:i4>0</vt:i4>
      </vt:variant>
      <vt:variant>
        <vt:i4>5</vt:i4>
      </vt:variant>
      <vt:variant>
        <vt:lpwstr/>
      </vt:variant>
      <vt:variant>
        <vt:lpwstr>_Toc308789906</vt:lpwstr>
      </vt:variant>
      <vt:variant>
        <vt:i4>1638458</vt:i4>
      </vt:variant>
      <vt:variant>
        <vt:i4>179</vt:i4>
      </vt:variant>
      <vt:variant>
        <vt:i4>0</vt:i4>
      </vt:variant>
      <vt:variant>
        <vt:i4>5</vt:i4>
      </vt:variant>
      <vt:variant>
        <vt:lpwstr/>
      </vt:variant>
      <vt:variant>
        <vt:lpwstr>_Toc308789905</vt:lpwstr>
      </vt:variant>
      <vt:variant>
        <vt:i4>1638458</vt:i4>
      </vt:variant>
      <vt:variant>
        <vt:i4>173</vt:i4>
      </vt:variant>
      <vt:variant>
        <vt:i4>0</vt:i4>
      </vt:variant>
      <vt:variant>
        <vt:i4>5</vt:i4>
      </vt:variant>
      <vt:variant>
        <vt:lpwstr/>
      </vt:variant>
      <vt:variant>
        <vt:lpwstr>_Toc308789904</vt:lpwstr>
      </vt:variant>
      <vt:variant>
        <vt:i4>1638458</vt:i4>
      </vt:variant>
      <vt:variant>
        <vt:i4>167</vt:i4>
      </vt:variant>
      <vt:variant>
        <vt:i4>0</vt:i4>
      </vt:variant>
      <vt:variant>
        <vt:i4>5</vt:i4>
      </vt:variant>
      <vt:variant>
        <vt:lpwstr/>
      </vt:variant>
      <vt:variant>
        <vt:lpwstr>_Toc308789903</vt:lpwstr>
      </vt:variant>
      <vt:variant>
        <vt:i4>1638458</vt:i4>
      </vt:variant>
      <vt:variant>
        <vt:i4>161</vt:i4>
      </vt:variant>
      <vt:variant>
        <vt:i4>0</vt:i4>
      </vt:variant>
      <vt:variant>
        <vt:i4>5</vt:i4>
      </vt:variant>
      <vt:variant>
        <vt:lpwstr/>
      </vt:variant>
      <vt:variant>
        <vt:lpwstr>_Toc308789902</vt:lpwstr>
      </vt:variant>
      <vt:variant>
        <vt:i4>1638458</vt:i4>
      </vt:variant>
      <vt:variant>
        <vt:i4>155</vt:i4>
      </vt:variant>
      <vt:variant>
        <vt:i4>0</vt:i4>
      </vt:variant>
      <vt:variant>
        <vt:i4>5</vt:i4>
      </vt:variant>
      <vt:variant>
        <vt:lpwstr/>
      </vt:variant>
      <vt:variant>
        <vt:lpwstr>_Toc308789901</vt:lpwstr>
      </vt:variant>
      <vt:variant>
        <vt:i4>1638458</vt:i4>
      </vt:variant>
      <vt:variant>
        <vt:i4>149</vt:i4>
      </vt:variant>
      <vt:variant>
        <vt:i4>0</vt:i4>
      </vt:variant>
      <vt:variant>
        <vt:i4>5</vt:i4>
      </vt:variant>
      <vt:variant>
        <vt:lpwstr/>
      </vt:variant>
      <vt:variant>
        <vt:lpwstr>_Toc308789900</vt:lpwstr>
      </vt:variant>
      <vt:variant>
        <vt:i4>1048635</vt:i4>
      </vt:variant>
      <vt:variant>
        <vt:i4>143</vt:i4>
      </vt:variant>
      <vt:variant>
        <vt:i4>0</vt:i4>
      </vt:variant>
      <vt:variant>
        <vt:i4>5</vt:i4>
      </vt:variant>
      <vt:variant>
        <vt:lpwstr/>
      </vt:variant>
      <vt:variant>
        <vt:lpwstr>_Toc308789899</vt:lpwstr>
      </vt:variant>
      <vt:variant>
        <vt:i4>1048635</vt:i4>
      </vt:variant>
      <vt:variant>
        <vt:i4>137</vt:i4>
      </vt:variant>
      <vt:variant>
        <vt:i4>0</vt:i4>
      </vt:variant>
      <vt:variant>
        <vt:i4>5</vt:i4>
      </vt:variant>
      <vt:variant>
        <vt:lpwstr/>
      </vt:variant>
      <vt:variant>
        <vt:lpwstr>_Toc308789898</vt:lpwstr>
      </vt:variant>
      <vt:variant>
        <vt:i4>1048635</vt:i4>
      </vt:variant>
      <vt:variant>
        <vt:i4>131</vt:i4>
      </vt:variant>
      <vt:variant>
        <vt:i4>0</vt:i4>
      </vt:variant>
      <vt:variant>
        <vt:i4>5</vt:i4>
      </vt:variant>
      <vt:variant>
        <vt:lpwstr/>
      </vt:variant>
      <vt:variant>
        <vt:lpwstr>_Toc308789897</vt:lpwstr>
      </vt:variant>
      <vt:variant>
        <vt:i4>1048635</vt:i4>
      </vt:variant>
      <vt:variant>
        <vt:i4>125</vt:i4>
      </vt:variant>
      <vt:variant>
        <vt:i4>0</vt:i4>
      </vt:variant>
      <vt:variant>
        <vt:i4>5</vt:i4>
      </vt:variant>
      <vt:variant>
        <vt:lpwstr/>
      </vt:variant>
      <vt:variant>
        <vt:lpwstr>_Toc308789896</vt:lpwstr>
      </vt:variant>
      <vt:variant>
        <vt:i4>1048635</vt:i4>
      </vt:variant>
      <vt:variant>
        <vt:i4>119</vt:i4>
      </vt:variant>
      <vt:variant>
        <vt:i4>0</vt:i4>
      </vt:variant>
      <vt:variant>
        <vt:i4>5</vt:i4>
      </vt:variant>
      <vt:variant>
        <vt:lpwstr/>
      </vt:variant>
      <vt:variant>
        <vt:lpwstr>_Toc308789895</vt:lpwstr>
      </vt:variant>
      <vt:variant>
        <vt:i4>1048635</vt:i4>
      </vt:variant>
      <vt:variant>
        <vt:i4>113</vt:i4>
      </vt:variant>
      <vt:variant>
        <vt:i4>0</vt:i4>
      </vt:variant>
      <vt:variant>
        <vt:i4>5</vt:i4>
      </vt:variant>
      <vt:variant>
        <vt:lpwstr/>
      </vt:variant>
      <vt:variant>
        <vt:lpwstr>_Toc308789894</vt:lpwstr>
      </vt:variant>
      <vt:variant>
        <vt:i4>1048635</vt:i4>
      </vt:variant>
      <vt:variant>
        <vt:i4>107</vt:i4>
      </vt:variant>
      <vt:variant>
        <vt:i4>0</vt:i4>
      </vt:variant>
      <vt:variant>
        <vt:i4>5</vt:i4>
      </vt:variant>
      <vt:variant>
        <vt:lpwstr/>
      </vt:variant>
      <vt:variant>
        <vt:lpwstr>_Toc308789893</vt:lpwstr>
      </vt:variant>
      <vt:variant>
        <vt:i4>1048635</vt:i4>
      </vt:variant>
      <vt:variant>
        <vt:i4>101</vt:i4>
      </vt:variant>
      <vt:variant>
        <vt:i4>0</vt:i4>
      </vt:variant>
      <vt:variant>
        <vt:i4>5</vt:i4>
      </vt:variant>
      <vt:variant>
        <vt:lpwstr/>
      </vt:variant>
      <vt:variant>
        <vt:lpwstr>_Toc308789892</vt:lpwstr>
      </vt:variant>
      <vt:variant>
        <vt:i4>1048635</vt:i4>
      </vt:variant>
      <vt:variant>
        <vt:i4>95</vt:i4>
      </vt:variant>
      <vt:variant>
        <vt:i4>0</vt:i4>
      </vt:variant>
      <vt:variant>
        <vt:i4>5</vt:i4>
      </vt:variant>
      <vt:variant>
        <vt:lpwstr/>
      </vt:variant>
      <vt:variant>
        <vt:lpwstr>_Toc308789891</vt:lpwstr>
      </vt:variant>
      <vt:variant>
        <vt:i4>1048635</vt:i4>
      </vt:variant>
      <vt:variant>
        <vt:i4>89</vt:i4>
      </vt:variant>
      <vt:variant>
        <vt:i4>0</vt:i4>
      </vt:variant>
      <vt:variant>
        <vt:i4>5</vt:i4>
      </vt:variant>
      <vt:variant>
        <vt:lpwstr/>
      </vt:variant>
      <vt:variant>
        <vt:lpwstr>_Toc308789890</vt:lpwstr>
      </vt:variant>
      <vt:variant>
        <vt:i4>1114171</vt:i4>
      </vt:variant>
      <vt:variant>
        <vt:i4>83</vt:i4>
      </vt:variant>
      <vt:variant>
        <vt:i4>0</vt:i4>
      </vt:variant>
      <vt:variant>
        <vt:i4>5</vt:i4>
      </vt:variant>
      <vt:variant>
        <vt:lpwstr/>
      </vt:variant>
      <vt:variant>
        <vt:lpwstr>_Toc308789889</vt:lpwstr>
      </vt:variant>
      <vt:variant>
        <vt:i4>1114171</vt:i4>
      </vt:variant>
      <vt:variant>
        <vt:i4>77</vt:i4>
      </vt:variant>
      <vt:variant>
        <vt:i4>0</vt:i4>
      </vt:variant>
      <vt:variant>
        <vt:i4>5</vt:i4>
      </vt:variant>
      <vt:variant>
        <vt:lpwstr/>
      </vt:variant>
      <vt:variant>
        <vt:lpwstr>_Toc308789888</vt:lpwstr>
      </vt:variant>
      <vt:variant>
        <vt:i4>1114171</vt:i4>
      </vt:variant>
      <vt:variant>
        <vt:i4>71</vt:i4>
      </vt:variant>
      <vt:variant>
        <vt:i4>0</vt:i4>
      </vt:variant>
      <vt:variant>
        <vt:i4>5</vt:i4>
      </vt:variant>
      <vt:variant>
        <vt:lpwstr/>
      </vt:variant>
      <vt:variant>
        <vt:lpwstr>_Toc308789887</vt:lpwstr>
      </vt:variant>
      <vt:variant>
        <vt:i4>1114171</vt:i4>
      </vt:variant>
      <vt:variant>
        <vt:i4>65</vt:i4>
      </vt:variant>
      <vt:variant>
        <vt:i4>0</vt:i4>
      </vt:variant>
      <vt:variant>
        <vt:i4>5</vt:i4>
      </vt:variant>
      <vt:variant>
        <vt:lpwstr/>
      </vt:variant>
      <vt:variant>
        <vt:lpwstr>_Toc308789886</vt:lpwstr>
      </vt:variant>
      <vt:variant>
        <vt:i4>1114171</vt:i4>
      </vt:variant>
      <vt:variant>
        <vt:i4>59</vt:i4>
      </vt:variant>
      <vt:variant>
        <vt:i4>0</vt:i4>
      </vt:variant>
      <vt:variant>
        <vt:i4>5</vt:i4>
      </vt:variant>
      <vt:variant>
        <vt:lpwstr/>
      </vt:variant>
      <vt:variant>
        <vt:lpwstr>_Toc308789885</vt:lpwstr>
      </vt:variant>
      <vt:variant>
        <vt:i4>1114171</vt:i4>
      </vt:variant>
      <vt:variant>
        <vt:i4>53</vt:i4>
      </vt:variant>
      <vt:variant>
        <vt:i4>0</vt:i4>
      </vt:variant>
      <vt:variant>
        <vt:i4>5</vt:i4>
      </vt:variant>
      <vt:variant>
        <vt:lpwstr/>
      </vt:variant>
      <vt:variant>
        <vt:lpwstr>_Toc308789884</vt:lpwstr>
      </vt:variant>
      <vt:variant>
        <vt:i4>1114171</vt:i4>
      </vt:variant>
      <vt:variant>
        <vt:i4>47</vt:i4>
      </vt:variant>
      <vt:variant>
        <vt:i4>0</vt:i4>
      </vt:variant>
      <vt:variant>
        <vt:i4>5</vt:i4>
      </vt:variant>
      <vt:variant>
        <vt:lpwstr/>
      </vt:variant>
      <vt:variant>
        <vt:lpwstr>_Toc308789883</vt:lpwstr>
      </vt:variant>
      <vt:variant>
        <vt:i4>1114171</vt:i4>
      </vt:variant>
      <vt:variant>
        <vt:i4>41</vt:i4>
      </vt:variant>
      <vt:variant>
        <vt:i4>0</vt:i4>
      </vt:variant>
      <vt:variant>
        <vt:i4>5</vt:i4>
      </vt:variant>
      <vt:variant>
        <vt:lpwstr/>
      </vt:variant>
      <vt:variant>
        <vt:lpwstr>_Toc308789882</vt:lpwstr>
      </vt:variant>
      <vt:variant>
        <vt:i4>1114171</vt:i4>
      </vt:variant>
      <vt:variant>
        <vt:i4>35</vt:i4>
      </vt:variant>
      <vt:variant>
        <vt:i4>0</vt:i4>
      </vt:variant>
      <vt:variant>
        <vt:i4>5</vt:i4>
      </vt:variant>
      <vt:variant>
        <vt:lpwstr/>
      </vt:variant>
      <vt:variant>
        <vt:lpwstr>_Toc308789881</vt:lpwstr>
      </vt:variant>
      <vt:variant>
        <vt:i4>1114171</vt:i4>
      </vt:variant>
      <vt:variant>
        <vt:i4>29</vt:i4>
      </vt:variant>
      <vt:variant>
        <vt:i4>0</vt:i4>
      </vt:variant>
      <vt:variant>
        <vt:i4>5</vt:i4>
      </vt:variant>
      <vt:variant>
        <vt:lpwstr/>
      </vt:variant>
      <vt:variant>
        <vt:lpwstr>_Toc308789880</vt:lpwstr>
      </vt:variant>
      <vt:variant>
        <vt:i4>1966139</vt:i4>
      </vt:variant>
      <vt:variant>
        <vt:i4>23</vt:i4>
      </vt:variant>
      <vt:variant>
        <vt:i4>0</vt:i4>
      </vt:variant>
      <vt:variant>
        <vt:i4>5</vt:i4>
      </vt:variant>
      <vt:variant>
        <vt:lpwstr/>
      </vt:variant>
      <vt:variant>
        <vt:lpwstr>_Toc308789879</vt:lpwstr>
      </vt:variant>
      <vt:variant>
        <vt:i4>1966139</vt:i4>
      </vt:variant>
      <vt:variant>
        <vt:i4>17</vt:i4>
      </vt:variant>
      <vt:variant>
        <vt:i4>0</vt:i4>
      </vt:variant>
      <vt:variant>
        <vt:i4>5</vt:i4>
      </vt:variant>
      <vt:variant>
        <vt:lpwstr/>
      </vt:variant>
      <vt:variant>
        <vt:lpwstr>_Toc308789878</vt:lpwstr>
      </vt:variant>
      <vt:variant>
        <vt:i4>1966139</vt:i4>
      </vt:variant>
      <vt:variant>
        <vt:i4>11</vt:i4>
      </vt:variant>
      <vt:variant>
        <vt:i4>0</vt:i4>
      </vt:variant>
      <vt:variant>
        <vt:i4>5</vt:i4>
      </vt:variant>
      <vt:variant>
        <vt:lpwstr/>
      </vt:variant>
      <vt:variant>
        <vt:lpwstr>_Toc308789877</vt:lpwstr>
      </vt:variant>
      <vt:variant>
        <vt:i4>1966139</vt:i4>
      </vt:variant>
      <vt:variant>
        <vt:i4>5</vt:i4>
      </vt:variant>
      <vt:variant>
        <vt:i4>0</vt:i4>
      </vt:variant>
      <vt:variant>
        <vt:i4>5</vt:i4>
      </vt:variant>
      <vt:variant>
        <vt:lpwstr/>
      </vt:variant>
      <vt:variant>
        <vt:lpwstr>_Toc308789876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FO097 Pflichtenheft</dc:title>
  <dc:creator>Ilia Bedniakov</dc:creator>
  <cp:keywords>---</cp:keywords>
  <dc:description>1.0</dc:description>
  <cp:lastModifiedBy>Бедняков Илья</cp:lastModifiedBy>
  <cp:revision>2</cp:revision>
  <dcterms:created xsi:type="dcterms:W3CDTF">2018-10-03T12:32:00Z</dcterms:created>
  <dcterms:modified xsi:type="dcterms:W3CDTF">2018-10-03T12:32:00Z</dcterms:modified>
</cp:coreProperties>
</file>