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D77456" w14:textId="77777777" w:rsidR="00F90955" w:rsidRPr="00395697" w:rsidRDefault="00286C45" w:rsidP="008F21BE">
      <w:pPr>
        <w:pStyle w:val="a8"/>
      </w:pPr>
      <w:bookmarkStart w:id="0" w:name="_Toc308789876"/>
      <w:r w:rsidRPr="00395697">
        <w:t>Freigabe</w:t>
      </w:r>
      <w:bookmarkEnd w:id="0"/>
    </w:p>
    <w:tbl>
      <w:tblPr>
        <w:tblStyle w:val="a3"/>
        <w:tblW w:w="0" w:type="auto"/>
        <w:tblLook w:val="01E0" w:firstRow="1" w:lastRow="1" w:firstColumn="1" w:lastColumn="1" w:noHBand="0" w:noVBand="0"/>
      </w:tblPr>
      <w:tblGrid>
        <w:gridCol w:w="1813"/>
        <w:gridCol w:w="1814"/>
        <w:gridCol w:w="2038"/>
        <w:gridCol w:w="1612"/>
        <w:gridCol w:w="2067"/>
      </w:tblGrid>
      <w:tr w:rsidR="00286C45" w:rsidRPr="00395697" w14:paraId="031B0D1F" w14:textId="77777777" w:rsidTr="00976BC8">
        <w:tc>
          <w:tcPr>
            <w:tcW w:w="1813" w:type="dxa"/>
            <w:shd w:val="clear" w:color="auto" w:fill="CCCCCC"/>
            <w:vAlign w:val="center"/>
          </w:tcPr>
          <w:p w14:paraId="6996DE15" w14:textId="77777777" w:rsidR="00286C45" w:rsidRPr="00395697" w:rsidRDefault="00286C45" w:rsidP="00266323">
            <w:pPr>
              <w:rPr>
                <w:b/>
                <w:bCs/>
              </w:rPr>
            </w:pPr>
            <w:r w:rsidRPr="00395697">
              <w:rPr>
                <w:b/>
                <w:bCs/>
              </w:rPr>
              <w:t>Freigabe</w:t>
            </w:r>
          </w:p>
          <w:p w14:paraId="5BD2B979" w14:textId="77777777" w:rsidR="00286C45" w:rsidRPr="00395697" w:rsidRDefault="008F21BE" w:rsidP="00266323">
            <w:pPr>
              <w:rPr>
                <w:b/>
                <w:bCs/>
              </w:rPr>
            </w:pPr>
            <w:r w:rsidRPr="00395697">
              <w:rPr>
                <w:b/>
                <w:bCs/>
              </w:rPr>
              <w:t>Testplanung</w:t>
            </w:r>
          </w:p>
        </w:tc>
        <w:tc>
          <w:tcPr>
            <w:tcW w:w="1814" w:type="dxa"/>
            <w:shd w:val="clear" w:color="auto" w:fill="CCCCCC"/>
            <w:vAlign w:val="center"/>
          </w:tcPr>
          <w:p w14:paraId="3E223BBC" w14:textId="77777777" w:rsidR="00286C45" w:rsidRPr="00395697" w:rsidRDefault="00286C45" w:rsidP="00266323">
            <w:pPr>
              <w:rPr>
                <w:b/>
                <w:bCs/>
              </w:rPr>
            </w:pPr>
            <w:r w:rsidRPr="00395697">
              <w:rPr>
                <w:b/>
                <w:bCs/>
              </w:rPr>
              <w:t>Stelle</w:t>
            </w:r>
          </w:p>
        </w:tc>
        <w:tc>
          <w:tcPr>
            <w:tcW w:w="2038" w:type="dxa"/>
            <w:shd w:val="clear" w:color="auto" w:fill="CCCCCC"/>
            <w:vAlign w:val="center"/>
          </w:tcPr>
          <w:p w14:paraId="425A80E6" w14:textId="77777777" w:rsidR="00286C45" w:rsidRPr="00395697" w:rsidRDefault="00286C45" w:rsidP="00266323">
            <w:pPr>
              <w:rPr>
                <w:b/>
                <w:bCs/>
              </w:rPr>
            </w:pPr>
            <w:r w:rsidRPr="00395697">
              <w:rPr>
                <w:b/>
                <w:bCs/>
              </w:rPr>
              <w:t>Name</w:t>
            </w:r>
          </w:p>
        </w:tc>
        <w:tc>
          <w:tcPr>
            <w:tcW w:w="1612" w:type="dxa"/>
            <w:shd w:val="clear" w:color="auto" w:fill="CCCCCC"/>
            <w:vAlign w:val="center"/>
          </w:tcPr>
          <w:p w14:paraId="250FDD16" w14:textId="77777777" w:rsidR="00286C45" w:rsidRPr="00395697" w:rsidRDefault="00286C45" w:rsidP="00266323">
            <w:pPr>
              <w:rPr>
                <w:b/>
                <w:bCs/>
              </w:rPr>
            </w:pPr>
            <w:r w:rsidRPr="00395697">
              <w:rPr>
                <w:b/>
                <w:bCs/>
              </w:rPr>
              <w:t>Datum</w:t>
            </w:r>
          </w:p>
        </w:tc>
        <w:tc>
          <w:tcPr>
            <w:tcW w:w="2067" w:type="dxa"/>
            <w:shd w:val="clear" w:color="auto" w:fill="CCCCCC"/>
            <w:vAlign w:val="center"/>
          </w:tcPr>
          <w:p w14:paraId="6CA14D30" w14:textId="77777777" w:rsidR="00286C45" w:rsidRPr="00395697" w:rsidRDefault="00286C45" w:rsidP="00266323">
            <w:pPr>
              <w:rPr>
                <w:b/>
                <w:bCs/>
              </w:rPr>
            </w:pPr>
            <w:r w:rsidRPr="00395697">
              <w:rPr>
                <w:b/>
                <w:bCs/>
              </w:rPr>
              <w:t>Unterschrift</w:t>
            </w:r>
          </w:p>
        </w:tc>
      </w:tr>
      <w:tr w:rsidR="00286C45" w:rsidRPr="00395697" w14:paraId="324E2690" w14:textId="77777777" w:rsidTr="00976BC8">
        <w:tc>
          <w:tcPr>
            <w:tcW w:w="1813" w:type="dxa"/>
          </w:tcPr>
          <w:p w14:paraId="3FD31A48" w14:textId="77777777" w:rsidR="00286C45" w:rsidRPr="00395697" w:rsidRDefault="008F21BE">
            <w:r w:rsidRPr="00395697">
              <w:t>Leittechnik /   MES</w:t>
            </w:r>
          </w:p>
        </w:tc>
        <w:tc>
          <w:tcPr>
            <w:tcW w:w="1814" w:type="dxa"/>
          </w:tcPr>
          <w:p w14:paraId="20A40298" w14:textId="77777777" w:rsidR="00584311" w:rsidRPr="00395697" w:rsidRDefault="00584311">
            <w:r w:rsidRPr="00395697">
              <w:t xml:space="preserve">Engineering </w:t>
            </w:r>
            <w:r w:rsidR="008F21BE" w:rsidRPr="00395697">
              <w:t xml:space="preserve">  </w:t>
            </w:r>
            <w:r w:rsidRPr="00395697">
              <w:t>Level 3/2</w:t>
            </w:r>
          </w:p>
        </w:tc>
        <w:tc>
          <w:tcPr>
            <w:tcW w:w="2038" w:type="dxa"/>
          </w:tcPr>
          <w:p w14:paraId="4F0441CE" w14:textId="77777777" w:rsidR="00286C45" w:rsidRPr="00395697" w:rsidRDefault="00286C45"/>
        </w:tc>
        <w:tc>
          <w:tcPr>
            <w:tcW w:w="1612" w:type="dxa"/>
          </w:tcPr>
          <w:p w14:paraId="715D6BB4" w14:textId="77777777" w:rsidR="00286C45" w:rsidRPr="00395697" w:rsidRDefault="00286C45"/>
        </w:tc>
        <w:tc>
          <w:tcPr>
            <w:tcW w:w="2067" w:type="dxa"/>
          </w:tcPr>
          <w:p w14:paraId="27F9B980" w14:textId="77777777" w:rsidR="00286C45" w:rsidRPr="00395697" w:rsidRDefault="00286C45"/>
        </w:tc>
      </w:tr>
      <w:tr w:rsidR="00286C45" w:rsidRPr="00395697" w14:paraId="3428D6FE" w14:textId="77777777" w:rsidTr="00976BC8">
        <w:tc>
          <w:tcPr>
            <w:tcW w:w="1813" w:type="dxa"/>
          </w:tcPr>
          <w:p w14:paraId="7B2A2B97" w14:textId="77777777" w:rsidR="00584311" w:rsidRPr="00395697" w:rsidRDefault="008F21BE">
            <w:r w:rsidRPr="00395697">
              <w:t>SPS</w:t>
            </w:r>
          </w:p>
        </w:tc>
        <w:tc>
          <w:tcPr>
            <w:tcW w:w="1814" w:type="dxa"/>
          </w:tcPr>
          <w:p w14:paraId="1BD7326C" w14:textId="77777777" w:rsidR="00286C45" w:rsidRPr="00395697" w:rsidRDefault="008F21BE">
            <w:r w:rsidRPr="00395697">
              <w:t>Engineering   Level 1/0</w:t>
            </w:r>
          </w:p>
        </w:tc>
        <w:tc>
          <w:tcPr>
            <w:tcW w:w="2038" w:type="dxa"/>
          </w:tcPr>
          <w:p w14:paraId="29B628BC" w14:textId="77777777" w:rsidR="00286C45" w:rsidRPr="00395697" w:rsidRDefault="00976BC8" w:rsidP="00976BC8">
            <w:r>
              <w:t>I. Bedniakov</w:t>
            </w:r>
          </w:p>
        </w:tc>
        <w:tc>
          <w:tcPr>
            <w:tcW w:w="1612" w:type="dxa"/>
          </w:tcPr>
          <w:p w14:paraId="4C45836C" w14:textId="77777777" w:rsidR="00286C45" w:rsidRPr="00395697" w:rsidRDefault="00286C45"/>
        </w:tc>
        <w:tc>
          <w:tcPr>
            <w:tcW w:w="2067" w:type="dxa"/>
          </w:tcPr>
          <w:p w14:paraId="21CF98E2" w14:textId="77777777" w:rsidR="00286C45" w:rsidRPr="00395697" w:rsidRDefault="00286C45"/>
        </w:tc>
      </w:tr>
      <w:tr w:rsidR="008F21BE" w:rsidRPr="00395697" w14:paraId="20FD5359" w14:textId="77777777" w:rsidTr="00976BC8">
        <w:tc>
          <w:tcPr>
            <w:tcW w:w="1813" w:type="dxa"/>
          </w:tcPr>
          <w:p w14:paraId="1DCC8D4A" w14:textId="77777777" w:rsidR="008F21BE" w:rsidRPr="00395697" w:rsidRDefault="008F21BE">
            <w:r w:rsidRPr="00395697">
              <w:t>BuB</w:t>
            </w:r>
          </w:p>
        </w:tc>
        <w:tc>
          <w:tcPr>
            <w:tcW w:w="1814" w:type="dxa"/>
          </w:tcPr>
          <w:p w14:paraId="4B552081" w14:textId="77777777" w:rsidR="008F21BE" w:rsidRPr="00395697" w:rsidRDefault="008F21BE">
            <w:r w:rsidRPr="00395697">
              <w:t>Engineering   Level 1/0</w:t>
            </w:r>
          </w:p>
        </w:tc>
        <w:tc>
          <w:tcPr>
            <w:tcW w:w="2038" w:type="dxa"/>
          </w:tcPr>
          <w:p w14:paraId="1BCCDFCA" w14:textId="77777777" w:rsidR="008F21BE" w:rsidRPr="00395697" w:rsidRDefault="00350626">
            <w:r>
              <w:t>I.</w:t>
            </w:r>
            <w:r w:rsidR="00976BC8">
              <w:rPr>
                <w:lang w:val="ru-RU"/>
              </w:rPr>
              <w:t xml:space="preserve"> </w:t>
            </w:r>
            <w:r>
              <w:t>Bedniakov</w:t>
            </w:r>
          </w:p>
        </w:tc>
        <w:tc>
          <w:tcPr>
            <w:tcW w:w="1612" w:type="dxa"/>
          </w:tcPr>
          <w:p w14:paraId="1DB20394" w14:textId="77777777" w:rsidR="008F21BE" w:rsidRPr="00395697" w:rsidRDefault="008F21BE"/>
        </w:tc>
        <w:tc>
          <w:tcPr>
            <w:tcW w:w="2067" w:type="dxa"/>
          </w:tcPr>
          <w:p w14:paraId="51400B46" w14:textId="77777777" w:rsidR="008F21BE" w:rsidRPr="00395697" w:rsidRDefault="008F21BE"/>
        </w:tc>
      </w:tr>
      <w:tr w:rsidR="008F21BE" w:rsidRPr="00395697" w14:paraId="48583EF6" w14:textId="77777777" w:rsidTr="00976BC8">
        <w:tc>
          <w:tcPr>
            <w:tcW w:w="1813" w:type="dxa"/>
          </w:tcPr>
          <w:p w14:paraId="31734BC8" w14:textId="77777777" w:rsidR="008F21BE" w:rsidRPr="00395697" w:rsidRDefault="008F21BE">
            <w:r w:rsidRPr="00395697">
              <w:t>PC – Hardware</w:t>
            </w:r>
          </w:p>
        </w:tc>
        <w:tc>
          <w:tcPr>
            <w:tcW w:w="1814" w:type="dxa"/>
          </w:tcPr>
          <w:p w14:paraId="2F2F1851" w14:textId="77777777" w:rsidR="008F21BE" w:rsidRPr="00395697" w:rsidRDefault="008F21BE">
            <w:r w:rsidRPr="00395697">
              <w:t>Engineering   Level 3/2</w:t>
            </w:r>
          </w:p>
        </w:tc>
        <w:tc>
          <w:tcPr>
            <w:tcW w:w="2038" w:type="dxa"/>
          </w:tcPr>
          <w:p w14:paraId="3CC49B0A" w14:textId="77777777" w:rsidR="008F21BE" w:rsidRPr="00395697" w:rsidRDefault="008F21BE"/>
        </w:tc>
        <w:tc>
          <w:tcPr>
            <w:tcW w:w="1612" w:type="dxa"/>
          </w:tcPr>
          <w:p w14:paraId="5D7CB0A3" w14:textId="77777777" w:rsidR="008F21BE" w:rsidRPr="00395697" w:rsidRDefault="008F21BE"/>
        </w:tc>
        <w:tc>
          <w:tcPr>
            <w:tcW w:w="2067" w:type="dxa"/>
          </w:tcPr>
          <w:p w14:paraId="13914D89" w14:textId="77777777" w:rsidR="008F21BE" w:rsidRPr="00395697" w:rsidRDefault="008F21BE"/>
        </w:tc>
      </w:tr>
      <w:tr w:rsidR="00286C45" w:rsidRPr="00395697" w14:paraId="0035A890" w14:textId="77777777" w:rsidTr="00976BC8">
        <w:tc>
          <w:tcPr>
            <w:tcW w:w="1813" w:type="dxa"/>
          </w:tcPr>
          <w:p w14:paraId="7C743410" w14:textId="77777777" w:rsidR="00584311" w:rsidRPr="00395697" w:rsidRDefault="008F21BE">
            <w:r w:rsidRPr="00395697">
              <w:t>MCC</w:t>
            </w:r>
          </w:p>
        </w:tc>
        <w:tc>
          <w:tcPr>
            <w:tcW w:w="1814" w:type="dxa"/>
          </w:tcPr>
          <w:p w14:paraId="10FE3BB5" w14:textId="77777777" w:rsidR="00286C45" w:rsidRPr="00395697" w:rsidRDefault="008F21BE">
            <w:r w:rsidRPr="00395697">
              <w:t>BL Engineering   Level 1/0</w:t>
            </w:r>
          </w:p>
        </w:tc>
        <w:tc>
          <w:tcPr>
            <w:tcW w:w="2038" w:type="dxa"/>
          </w:tcPr>
          <w:p w14:paraId="044545D5" w14:textId="77777777" w:rsidR="00286C45" w:rsidRPr="00395697" w:rsidRDefault="00286C45"/>
        </w:tc>
        <w:tc>
          <w:tcPr>
            <w:tcW w:w="1612" w:type="dxa"/>
          </w:tcPr>
          <w:p w14:paraId="70949CE5" w14:textId="77777777" w:rsidR="00286C45" w:rsidRPr="00395697" w:rsidRDefault="00286C45"/>
        </w:tc>
        <w:tc>
          <w:tcPr>
            <w:tcW w:w="2067" w:type="dxa"/>
          </w:tcPr>
          <w:p w14:paraId="1053F6F4" w14:textId="77777777" w:rsidR="00286C45" w:rsidRPr="00395697" w:rsidRDefault="00286C45"/>
        </w:tc>
      </w:tr>
      <w:tr w:rsidR="00286C45" w:rsidRPr="00395697" w14:paraId="603DD602" w14:textId="77777777" w:rsidTr="00976BC8">
        <w:tc>
          <w:tcPr>
            <w:tcW w:w="9344" w:type="dxa"/>
            <w:gridSpan w:val="5"/>
            <w:shd w:val="clear" w:color="auto" w:fill="CCCCCC"/>
          </w:tcPr>
          <w:p w14:paraId="25905F73" w14:textId="77777777" w:rsidR="00286C45" w:rsidRPr="00395697" w:rsidRDefault="00286C45">
            <w:pPr>
              <w:rPr>
                <w:b/>
                <w:bCs/>
              </w:rPr>
            </w:pPr>
            <w:r w:rsidRPr="00395697">
              <w:rPr>
                <w:b/>
                <w:bCs/>
              </w:rPr>
              <w:t>Freigabe</w:t>
            </w:r>
          </w:p>
          <w:p w14:paraId="2EAA8F07" w14:textId="77777777" w:rsidR="00286C45" w:rsidRPr="00395697" w:rsidRDefault="008F21BE">
            <w:pPr>
              <w:rPr>
                <w:b/>
                <w:bCs/>
              </w:rPr>
            </w:pPr>
            <w:r w:rsidRPr="00395697">
              <w:rPr>
                <w:b/>
                <w:bCs/>
              </w:rPr>
              <w:t>Testplanung</w:t>
            </w:r>
          </w:p>
        </w:tc>
      </w:tr>
      <w:tr w:rsidR="00286C45" w:rsidRPr="00395697" w14:paraId="37C11BF1" w14:textId="77777777" w:rsidTr="00976BC8">
        <w:tc>
          <w:tcPr>
            <w:tcW w:w="1813" w:type="dxa"/>
            <w:tcBorders>
              <w:bottom w:val="single" w:sz="4" w:space="0" w:color="auto"/>
            </w:tcBorders>
          </w:tcPr>
          <w:p w14:paraId="3F47FC18" w14:textId="77777777" w:rsidR="00286C45" w:rsidRPr="00395697" w:rsidRDefault="00286C45">
            <w:r w:rsidRPr="00395697">
              <w:t>Freigegeben</w:t>
            </w:r>
          </w:p>
        </w:tc>
        <w:tc>
          <w:tcPr>
            <w:tcW w:w="1814" w:type="dxa"/>
            <w:tcBorders>
              <w:bottom w:val="single" w:sz="4" w:space="0" w:color="auto"/>
            </w:tcBorders>
          </w:tcPr>
          <w:p w14:paraId="479EF7BD" w14:textId="77777777" w:rsidR="00286C45" w:rsidRPr="00395697" w:rsidRDefault="008F21BE">
            <w:r w:rsidRPr="00395697">
              <w:t>PL</w:t>
            </w:r>
          </w:p>
        </w:tc>
        <w:tc>
          <w:tcPr>
            <w:tcW w:w="2038" w:type="dxa"/>
            <w:tcBorders>
              <w:bottom w:val="single" w:sz="4" w:space="0" w:color="auto"/>
            </w:tcBorders>
          </w:tcPr>
          <w:p w14:paraId="3892F164" w14:textId="77777777" w:rsidR="00286C45" w:rsidRPr="00395697" w:rsidRDefault="00286C45"/>
        </w:tc>
        <w:tc>
          <w:tcPr>
            <w:tcW w:w="1612" w:type="dxa"/>
            <w:tcBorders>
              <w:bottom w:val="single" w:sz="4" w:space="0" w:color="auto"/>
            </w:tcBorders>
          </w:tcPr>
          <w:p w14:paraId="78435A19" w14:textId="77777777" w:rsidR="00286C45" w:rsidRPr="00395697" w:rsidRDefault="00286C45"/>
        </w:tc>
        <w:tc>
          <w:tcPr>
            <w:tcW w:w="2067" w:type="dxa"/>
            <w:tcBorders>
              <w:bottom w:val="single" w:sz="4" w:space="0" w:color="auto"/>
            </w:tcBorders>
          </w:tcPr>
          <w:p w14:paraId="4AE469F1" w14:textId="77777777" w:rsidR="00286C45" w:rsidRPr="00395697" w:rsidRDefault="00286C45"/>
        </w:tc>
      </w:tr>
    </w:tbl>
    <w:p w14:paraId="0659BAC8" w14:textId="77777777" w:rsidR="00286C45" w:rsidRPr="00395697" w:rsidRDefault="00286C45" w:rsidP="00B04512">
      <w:pPr>
        <w:pStyle w:val="Beschriftung8pt"/>
      </w:pPr>
      <w:bookmarkStart w:id="1" w:name="_Toc308782434"/>
      <w:r w:rsidRPr="00395697">
        <w:t xml:space="preserve">Tabelle </w:t>
      </w:r>
      <w:r w:rsidR="00264558">
        <w:rPr>
          <w:noProof/>
        </w:rPr>
        <w:fldChar w:fldCharType="begin"/>
      </w:r>
      <w:r w:rsidR="00264558">
        <w:rPr>
          <w:noProof/>
        </w:rPr>
        <w:instrText xml:space="preserve"> SEQ Tabelle \* ARABIC </w:instrText>
      </w:r>
      <w:r w:rsidR="00264558">
        <w:rPr>
          <w:noProof/>
        </w:rPr>
        <w:fldChar w:fldCharType="separate"/>
      </w:r>
      <w:r w:rsidR="00480043">
        <w:rPr>
          <w:noProof/>
        </w:rPr>
        <w:t>1</w:t>
      </w:r>
      <w:r w:rsidR="00264558">
        <w:rPr>
          <w:noProof/>
        </w:rPr>
        <w:fldChar w:fldCharType="end"/>
      </w:r>
      <w:r w:rsidRPr="00395697">
        <w:t xml:space="preserve"> </w:t>
      </w:r>
      <w:r w:rsidR="007C03DA" w:rsidRPr="00395697">
        <w:t>-</w:t>
      </w:r>
      <w:r w:rsidRPr="00395697">
        <w:t xml:space="preserve"> Freigabe</w:t>
      </w:r>
      <w:bookmarkEnd w:id="1"/>
    </w:p>
    <w:p w14:paraId="3B5F300C" w14:textId="77777777" w:rsidR="00266323" w:rsidRPr="00395697" w:rsidRDefault="00266323" w:rsidP="00266323"/>
    <w:p w14:paraId="4DC30856" w14:textId="77777777" w:rsidR="00B04512" w:rsidRPr="00395697" w:rsidRDefault="00B04512" w:rsidP="00654CB6"/>
    <w:p w14:paraId="4E23AC20" w14:textId="77777777" w:rsidR="00B04512" w:rsidRPr="00395697" w:rsidRDefault="00B04512" w:rsidP="00654CB6">
      <w:pPr>
        <w:sectPr w:rsidR="00B04512" w:rsidRPr="00395697" w:rsidSect="00AF4C67">
          <w:headerReference w:type="even" r:id="rId8"/>
          <w:headerReference w:type="default" r:id="rId9"/>
          <w:footerReference w:type="even" r:id="rId10"/>
          <w:footerReference w:type="default" r:id="rId11"/>
          <w:headerReference w:type="first" r:id="rId12"/>
          <w:footerReference w:type="first" r:id="rId13"/>
          <w:pgSz w:w="11906" w:h="16838"/>
          <w:pgMar w:top="1418" w:right="1134" w:bottom="1259" w:left="1418" w:header="709" w:footer="454" w:gutter="0"/>
          <w:cols w:space="708"/>
          <w:docGrid w:linePitch="360"/>
        </w:sectPr>
      </w:pPr>
    </w:p>
    <w:p w14:paraId="498F1C25" w14:textId="77777777" w:rsidR="00B04512" w:rsidRPr="00395697" w:rsidRDefault="00F006F6" w:rsidP="008F21BE">
      <w:pPr>
        <w:pStyle w:val="a8"/>
      </w:pPr>
      <w:bookmarkStart w:id="3" w:name="_Toc308789877"/>
      <w:r w:rsidRPr="00395697">
        <w:lastRenderedPageBreak/>
        <w:t>Inhalt</w:t>
      </w:r>
      <w:bookmarkEnd w:id="3"/>
    </w:p>
    <w:p w14:paraId="12378D16" w14:textId="77777777" w:rsidR="00F006F6" w:rsidRPr="00395697" w:rsidRDefault="00F006F6" w:rsidP="00B04512"/>
    <w:p w14:paraId="782C5011" w14:textId="77777777" w:rsidR="003772B1" w:rsidRDefault="00AB4484">
      <w:pPr>
        <w:pStyle w:val="10"/>
        <w:tabs>
          <w:tab w:val="right" w:leader="dot" w:pos="9193"/>
        </w:tabs>
        <w:rPr>
          <w:rFonts w:ascii="Times New Roman" w:hAnsi="Times New Roman"/>
          <w:noProof/>
          <w:sz w:val="24"/>
        </w:rPr>
      </w:pPr>
      <w:r w:rsidRPr="00395697">
        <w:fldChar w:fldCharType="begin"/>
      </w:r>
      <w:r w:rsidRPr="00395697">
        <w:instrText xml:space="preserve"> TOC \o "1-5" \h \z \u </w:instrText>
      </w:r>
      <w:r w:rsidRPr="00395697">
        <w:fldChar w:fldCharType="separate"/>
      </w:r>
      <w:hyperlink w:anchor="_Toc308789876" w:history="1">
        <w:r w:rsidR="003772B1" w:rsidRPr="00396B13">
          <w:rPr>
            <w:rStyle w:val="a7"/>
            <w:noProof/>
          </w:rPr>
          <w:t>Freigabe</w:t>
        </w:r>
        <w:r w:rsidR="003772B1">
          <w:rPr>
            <w:noProof/>
            <w:webHidden/>
          </w:rPr>
          <w:tab/>
        </w:r>
        <w:r w:rsidR="003772B1">
          <w:rPr>
            <w:noProof/>
            <w:webHidden/>
          </w:rPr>
          <w:fldChar w:fldCharType="begin"/>
        </w:r>
        <w:r w:rsidR="003772B1">
          <w:rPr>
            <w:noProof/>
            <w:webHidden/>
          </w:rPr>
          <w:instrText xml:space="preserve"> PAGEREF _Toc308789876 \h </w:instrText>
        </w:r>
        <w:r w:rsidR="003772B1">
          <w:rPr>
            <w:noProof/>
            <w:webHidden/>
          </w:rPr>
        </w:r>
        <w:r w:rsidR="003772B1">
          <w:rPr>
            <w:noProof/>
            <w:webHidden/>
          </w:rPr>
          <w:fldChar w:fldCharType="separate"/>
        </w:r>
        <w:r w:rsidR="00480043">
          <w:rPr>
            <w:noProof/>
            <w:webHidden/>
          </w:rPr>
          <w:t>1</w:t>
        </w:r>
        <w:r w:rsidR="003772B1">
          <w:rPr>
            <w:noProof/>
            <w:webHidden/>
          </w:rPr>
          <w:fldChar w:fldCharType="end"/>
        </w:r>
      </w:hyperlink>
    </w:p>
    <w:p w14:paraId="57089C87" w14:textId="77777777" w:rsidR="003772B1" w:rsidRDefault="00264558">
      <w:pPr>
        <w:pStyle w:val="10"/>
        <w:tabs>
          <w:tab w:val="right" w:leader="dot" w:pos="9193"/>
        </w:tabs>
        <w:rPr>
          <w:rFonts w:ascii="Times New Roman" w:hAnsi="Times New Roman"/>
          <w:noProof/>
          <w:sz w:val="24"/>
        </w:rPr>
      </w:pPr>
      <w:hyperlink w:anchor="_Toc308789877" w:history="1">
        <w:r w:rsidR="003772B1" w:rsidRPr="00396B13">
          <w:rPr>
            <w:rStyle w:val="a7"/>
            <w:noProof/>
          </w:rPr>
          <w:t>Inhalt</w:t>
        </w:r>
        <w:r w:rsidR="003772B1">
          <w:rPr>
            <w:noProof/>
            <w:webHidden/>
          </w:rPr>
          <w:tab/>
        </w:r>
        <w:r w:rsidR="003772B1">
          <w:rPr>
            <w:noProof/>
            <w:webHidden/>
          </w:rPr>
          <w:fldChar w:fldCharType="begin"/>
        </w:r>
        <w:r w:rsidR="003772B1">
          <w:rPr>
            <w:noProof/>
            <w:webHidden/>
          </w:rPr>
          <w:instrText xml:space="preserve"> PAGEREF _Toc308789877 \h </w:instrText>
        </w:r>
        <w:r w:rsidR="003772B1">
          <w:rPr>
            <w:noProof/>
            <w:webHidden/>
          </w:rPr>
        </w:r>
        <w:r w:rsidR="003772B1">
          <w:rPr>
            <w:noProof/>
            <w:webHidden/>
          </w:rPr>
          <w:fldChar w:fldCharType="separate"/>
        </w:r>
        <w:r w:rsidR="00480043">
          <w:rPr>
            <w:noProof/>
            <w:webHidden/>
          </w:rPr>
          <w:t>2</w:t>
        </w:r>
        <w:r w:rsidR="003772B1">
          <w:rPr>
            <w:noProof/>
            <w:webHidden/>
          </w:rPr>
          <w:fldChar w:fldCharType="end"/>
        </w:r>
      </w:hyperlink>
    </w:p>
    <w:p w14:paraId="0069C6BB" w14:textId="77777777" w:rsidR="003772B1" w:rsidRDefault="00264558">
      <w:pPr>
        <w:pStyle w:val="10"/>
        <w:tabs>
          <w:tab w:val="left" w:pos="600"/>
          <w:tab w:val="right" w:leader="dot" w:pos="9193"/>
        </w:tabs>
        <w:rPr>
          <w:rFonts w:ascii="Times New Roman" w:hAnsi="Times New Roman"/>
          <w:noProof/>
          <w:sz w:val="24"/>
        </w:rPr>
      </w:pPr>
      <w:hyperlink w:anchor="_Toc308789878" w:history="1">
        <w:r w:rsidR="003772B1" w:rsidRPr="00396B13">
          <w:rPr>
            <w:rStyle w:val="a7"/>
            <w:noProof/>
          </w:rPr>
          <w:t>1.</w:t>
        </w:r>
        <w:r w:rsidR="003772B1">
          <w:rPr>
            <w:rFonts w:ascii="Times New Roman" w:hAnsi="Times New Roman"/>
            <w:noProof/>
            <w:sz w:val="24"/>
          </w:rPr>
          <w:tab/>
        </w:r>
        <w:r w:rsidR="003772B1" w:rsidRPr="00396B13">
          <w:rPr>
            <w:rStyle w:val="a7"/>
            <w:noProof/>
          </w:rPr>
          <w:t>Historie</w:t>
        </w:r>
        <w:r w:rsidR="003772B1">
          <w:rPr>
            <w:noProof/>
            <w:webHidden/>
          </w:rPr>
          <w:tab/>
        </w:r>
        <w:r w:rsidR="003772B1">
          <w:rPr>
            <w:noProof/>
            <w:webHidden/>
          </w:rPr>
          <w:fldChar w:fldCharType="begin"/>
        </w:r>
        <w:r w:rsidR="003772B1">
          <w:rPr>
            <w:noProof/>
            <w:webHidden/>
          </w:rPr>
          <w:instrText xml:space="preserve"> PAGEREF _Toc308789878 \h </w:instrText>
        </w:r>
        <w:r w:rsidR="003772B1">
          <w:rPr>
            <w:noProof/>
            <w:webHidden/>
          </w:rPr>
        </w:r>
        <w:r w:rsidR="003772B1">
          <w:rPr>
            <w:noProof/>
            <w:webHidden/>
          </w:rPr>
          <w:fldChar w:fldCharType="separate"/>
        </w:r>
        <w:r w:rsidR="00480043">
          <w:rPr>
            <w:noProof/>
            <w:webHidden/>
          </w:rPr>
          <w:t>3</w:t>
        </w:r>
        <w:r w:rsidR="003772B1">
          <w:rPr>
            <w:noProof/>
            <w:webHidden/>
          </w:rPr>
          <w:fldChar w:fldCharType="end"/>
        </w:r>
      </w:hyperlink>
    </w:p>
    <w:p w14:paraId="74F9A5AF" w14:textId="77777777" w:rsidR="003772B1" w:rsidRDefault="00264558">
      <w:pPr>
        <w:pStyle w:val="10"/>
        <w:tabs>
          <w:tab w:val="left" w:pos="600"/>
          <w:tab w:val="right" w:leader="dot" w:pos="9193"/>
        </w:tabs>
        <w:rPr>
          <w:rFonts w:ascii="Times New Roman" w:hAnsi="Times New Roman"/>
          <w:noProof/>
          <w:sz w:val="24"/>
        </w:rPr>
      </w:pPr>
      <w:hyperlink w:anchor="_Toc308789879" w:history="1">
        <w:r w:rsidR="003772B1" w:rsidRPr="00396B13">
          <w:rPr>
            <w:rStyle w:val="a7"/>
            <w:noProof/>
          </w:rPr>
          <w:t>2.</w:t>
        </w:r>
        <w:r w:rsidR="003772B1">
          <w:rPr>
            <w:rFonts w:ascii="Times New Roman" w:hAnsi="Times New Roman"/>
            <w:noProof/>
            <w:sz w:val="24"/>
          </w:rPr>
          <w:tab/>
        </w:r>
        <w:r w:rsidR="003772B1" w:rsidRPr="00396B13">
          <w:rPr>
            <w:rStyle w:val="a7"/>
            <w:noProof/>
          </w:rPr>
          <w:t>Querverweise</w:t>
        </w:r>
        <w:r w:rsidR="003772B1">
          <w:rPr>
            <w:noProof/>
            <w:webHidden/>
          </w:rPr>
          <w:tab/>
        </w:r>
        <w:r w:rsidR="003772B1">
          <w:rPr>
            <w:noProof/>
            <w:webHidden/>
          </w:rPr>
          <w:fldChar w:fldCharType="begin"/>
        </w:r>
        <w:r w:rsidR="003772B1">
          <w:rPr>
            <w:noProof/>
            <w:webHidden/>
          </w:rPr>
          <w:instrText xml:space="preserve"> PAGEREF _Toc308789879 \h </w:instrText>
        </w:r>
        <w:r w:rsidR="003772B1">
          <w:rPr>
            <w:noProof/>
            <w:webHidden/>
          </w:rPr>
        </w:r>
        <w:r w:rsidR="003772B1">
          <w:rPr>
            <w:noProof/>
            <w:webHidden/>
          </w:rPr>
          <w:fldChar w:fldCharType="separate"/>
        </w:r>
        <w:r w:rsidR="00480043">
          <w:rPr>
            <w:noProof/>
            <w:webHidden/>
          </w:rPr>
          <w:t>3</w:t>
        </w:r>
        <w:r w:rsidR="003772B1">
          <w:rPr>
            <w:noProof/>
            <w:webHidden/>
          </w:rPr>
          <w:fldChar w:fldCharType="end"/>
        </w:r>
      </w:hyperlink>
    </w:p>
    <w:p w14:paraId="28561BCB" w14:textId="77777777" w:rsidR="003772B1" w:rsidRDefault="00264558">
      <w:pPr>
        <w:pStyle w:val="10"/>
        <w:tabs>
          <w:tab w:val="left" w:pos="600"/>
          <w:tab w:val="right" w:leader="dot" w:pos="9193"/>
        </w:tabs>
        <w:rPr>
          <w:rFonts w:ascii="Times New Roman" w:hAnsi="Times New Roman"/>
          <w:noProof/>
          <w:sz w:val="24"/>
        </w:rPr>
      </w:pPr>
      <w:hyperlink w:anchor="_Toc308789880" w:history="1">
        <w:r w:rsidR="003772B1" w:rsidRPr="00396B13">
          <w:rPr>
            <w:rStyle w:val="a7"/>
            <w:noProof/>
          </w:rPr>
          <w:t>3.</w:t>
        </w:r>
        <w:r w:rsidR="003772B1">
          <w:rPr>
            <w:rFonts w:ascii="Times New Roman" w:hAnsi="Times New Roman"/>
            <w:noProof/>
            <w:sz w:val="24"/>
          </w:rPr>
          <w:tab/>
        </w:r>
        <w:r w:rsidR="003772B1" w:rsidRPr="00396B13">
          <w:rPr>
            <w:rStyle w:val="a7"/>
            <w:noProof/>
          </w:rPr>
          <w:t>Leittechnik / MES</w:t>
        </w:r>
        <w:r w:rsidR="003772B1">
          <w:rPr>
            <w:noProof/>
            <w:webHidden/>
          </w:rPr>
          <w:tab/>
        </w:r>
        <w:r w:rsidR="003772B1">
          <w:rPr>
            <w:noProof/>
            <w:webHidden/>
          </w:rPr>
          <w:fldChar w:fldCharType="begin"/>
        </w:r>
        <w:r w:rsidR="003772B1">
          <w:rPr>
            <w:noProof/>
            <w:webHidden/>
          </w:rPr>
          <w:instrText xml:space="preserve"> PAGEREF _Toc308789880 \h </w:instrText>
        </w:r>
        <w:r w:rsidR="003772B1">
          <w:rPr>
            <w:noProof/>
            <w:webHidden/>
          </w:rPr>
        </w:r>
        <w:r w:rsidR="003772B1">
          <w:rPr>
            <w:noProof/>
            <w:webHidden/>
          </w:rPr>
          <w:fldChar w:fldCharType="separate"/>
        </w:r>
        <w:r w:rsidR="00480043">
          <w:rPr>
            <w:noProof/>
            <w:webHidden/>
          </w:rPr>
          <w:t>3</w:t>
        </w:r>
        <w:r w:rsidR="003772B1">
          <w:rPr>
            <w:noProof/>
            <w:webHidden/>
          </w:rPr>
          <w:fldChar w:fldCharType="end"/>
        </w:r>
      </w:hyperlink>
    </w:p>
    <w:p w14:paraId="0A750E4B" w14:textId="77777777" w:rsidR="003772B1" w:rsidRDefault="00264558">
      <w:pPr>
        <w:pStyle w:val="21"/>
        <w:tabs>
          <w:tab w:val="left" w:pos="960"/>
          <w:tab w:val="right" w:leader="dot" w:pos="9193"/>
        </w:tabs>
        <w:rPr>
          <w:rFonts w:ascii="Times New Roman" w:hAnsi="Times New Roman"/>
          <w:noProof/>
          <w:sz w:val="24"/>
        </w:rPr>
      </w:pPr>
      <w:hyperlink w:anchor="_Toc308789881" w:history="1">
        <w:r w:rsidR="003772B1" w:rsidRPr="00396B13">
          <w:rPr>
            <w:rStyle w:val="a7"/>
            <w:noProof/>
          </w:rPr>
          <w:t>3.1.</w:t>
        </w:r>
        <w:r w:rsidR="003772B1">
          <w:rPr>
            <w:rFonts w:ascii="Times New Roman" w:hAnsi="Times New Roman"/>
            <w:noProof/>
            <w:sz w:val="24"/>
          </w:rPr>
          <w:tab/>
        </w:r>
        <w:r w:rsidR="003772B1" w:rsidRPr="00396B13">
          <w:rPr>
            <w:rStyle w:val="a7"/>
            <w:noProof/>
          </w:rPr>
          <w:t>Maximaldaten</w:t>
        </w:r>
        <w:r w:rsidR="003772B1">
          <w:rPr>
            <w:noProof/>
            <w:webHidden/>
          </w:rPr>
          <w:tab/>
        </w:r>
        <w:r w:rsidR="003772B1">
          <w:rPr>
            <w:noProof/>
            <w:webHidden/>
          </w:rPr>
          <w:fldChar w:fldCharType="begin"/>
        </w:r>
        <w:r w:rsidR="003772B1">
          <w:rPr>
            <w:noProof/>
            <w:webHidden/>
          </w:rPr>
          <w:instrText xml:space="preserve"> PAGEREF _Toc308789881 \h </w:instrText>
        </w:r>
        <w:r w:rsidR="003772B1">
          <w:rPr>
            <w:noProof/>
            <w:webHidden/>
          </w:rPr>
        </w:r>
        <w:r w:rsidR="003772B1">
          <w:rPr>
            <w:noProof/>
            <w:webHidden/>
          </w:rPr>
          <w:fldChar w:fldCharType="separate"/>
        </w:r>
        <w:r w:rsidR="00480043">
          <w:rPr>
            <w:noProof/>
            <w:webHidden/>
          </w:rPr>
          <w:t>3</w:t>
        </w:r>
        <w:r w:rsidR="003772B1">
          <w:rPr>
            <w:noProof/>
            <w:webHidden/>
          </w:rPr>
          <w:fldChar w:fldCharType="end"/>
        </w:r>
      </w:hyperlink>
    </w:p>
    <w:p w14:paraId="47B21B07" w14:textId="77777777" w:rsidR="003772B1" w:rsidRDefault="00264558">
      <w:pPr>
        <w:pStyle w:val="21"/>
        <w:tabs>
          <w:tab w:val="left" w:pos="960"/>
          <w:tab w:val="right" w:leader="dot" w:pos="9193"/>
        </w:tabs>
        <w:rPr>
          <w:rFonts w:ascii="Times New Roman" w:hAnsi="Times New Roman"/>
          <w:noProof/>
          <w:sz w:val="24"/>
        </w:rPr>
      </w:pPr>
      <w:hyperlink w:anchor="_Toc308789882" w:history="1">
        <w:r w:rsidR="003772B1" w:rsidRPr="00396B13">
          <w:rPr>
            <w:rStyle w:val="a7"/>
            <w:noProof/>
          </w:rPr>
          <w:t>3.2.</w:t>
        </w:r>
        <w:r w:rsidR="003772B1">
          <w:rPr>
            <w:rFonts w:ascii="Times New Roman" w:hAnsi="Times New Roman"/>
            <w:noProof/>
            <w:sz w:val="24"/>
          </w:rPr>
          <w:tab/>
        </w:r>
        <w:r w:rsidR="003772B1" w:rsidRPr="00396B13">
          <w:rPr>
            <w:rStyle w:val="a7"/>
            <w:noProof/>
          </w:rPr>
          <w:t>Modultests</w:t>
        </w:r>
        <w:r w:rsidR="003772B1">
          <w:rPr>
            <w:noProof/>
            <w:webHidden/>
          </w:rPr>
          <w:tab/>
        </w:r>
        <w:r w:rsidR="003772B1">
          <w:rPr>
            <w:noProof/>
            <w:webHidden/>
          </w:rPr>
          <w:fldChar w:fldCharType="begin"/>
        </w:r>
        <w:r w:rsidR="003772B1">
          <w:rPr>
            <w:noProof/>
            <w:webHidden/>
          </w:rPr>
          <w:instrText xml:space="preserve"> PAGEREF _Toc308789882 \h </w:instrText>
        </w:r>
        <w:r w:rsidR="003772B1">
          <w:rPr>
            <w:noProof/>
            <w:webHidden/>
          </w:rPr>
        </w:r>
        <w:r w:rsidR="003772B1">
          <w:rPr>
            <w:noProof/>
            <w:webHidden/>
          </w:rPr>
          <w:fldChar w:fldCharType="separate"/>
        </w:r>
        <w:r w:rsidR="00480043">
          <w:rPr>
            <w:noProof/>
            <w:webHidden/>
          </w:rPr>
          <w:t>3</w:t>
        </w:r>
        <w:r w:rsidR="003772B1">
          <w:rPr>
            <w:noProof/>
            <w:webHidden/>
          </w:rPr>
          <w:fldChar w:fldCharType="end"/>
        </w:r>
      </w:hyperlink>
    </w:p>
    <w:p w14:paraId="16C3B5D6" w14:textId="77777777" w:rsidR="003772B1" w:rsidRDefault="00264558">
      <w:pPr>
        <w:pStyle w:val="21"/>
        <w:tabs>
          <w:tab w:val="left" w:pos="960"/>
          <w:tab w:val="right" w:leader="dot" w:pos="9193"/>
        </w:tabs>
        <w:rPr>
          <w:rFonts w:ascii="Times New Roman" w:hAnsi="Times New Roman"/>
          <w:noProof/>
          <w:sz w:val="24"/>
        </w:rPr>
      </w:pPr>
      <w:hyperlink w:anchor="_Toc308789883" w:history="1">
        <w:r w:rsidR="003772B1" w:rsidRPr="00396B13">
          <w:rPr>
            <w:rStyle w:val="a7"/>
            <w:noProof/>
          </w:rPr>
          <w:t>3.3.</w:t>
        </w:r>
        <w:r w:rsidR="003772B1">
          <w:rPr>
            <w:rFonts w:ascii="Times New Roman" w:hAnsi="Times New Roman"/>
            <w:noProof/>
            <w:sz w:val="24"/>
          </w:rPr>
          <w:tab/>
        </w:r>
        <w:r w:rsidR="003772B1" w:rsidRPr="00396B13">
          <w:rPr>
            <w:rStyle w:val="a7"/>
            <w:noProof/>
          </w:rPr>
          <w:t>Modulintegrationstest (entspricht [10] aus PS20204)</w:t>
        </w:r>
        <w:r w:rsidR="003772B1">
          <w:rPr>
            <w:noProof/>
            <w:webHidden/>
          </w:rPr>
          <w:tab/>
        </w:r>
        <w:r w:rsidR="003772B1">
          <w:rPr>
            <w:noProof/>
            <w:webHidden/>
          </w:rPr>
          <w:fldChar w:fldCharType="begin"/>
        </w:r>
        <w:r w:rsidR="003772B1">
          <w:rPr>
            <w:noProof/>
            <w:webHidden/>
          </w:rPr>
          <w:instrText xml:space="preserve"> PAGEREF _Toc308789883 \h </w:instrText>
        </w:r>
        <w:r w:rsidR="003772B1">
          <w:rPr>
            <w:noProof/>
            <w:webHidden/>
          </w:rPr>
        </w:r>
        <w:r w:rsidR="003772B1">
          <w:rPr>
            <w:noProof/>
            <w:webHidden/>
          </w:rPr>
          <w:fldChar w:fldCharType="separate"/>
        </w:r>
        <w:r w:rsidR="00480043">
          <w:rPr>
            <w:noProof/>
            <w:webHidden/>
          </w:rPr>
          <w:t>3</w:t>
        </w:r>
        <w:r w:rsidR="003772B1">
          <w:rPr>
            <w:noProof/>
            <w:webHidden/>
          </w:rPr>
          <w:fldChar w:fldCharType="end"/>
        </w:r>
      </w:hyperlink>
    </w:p>
    <w:p w14:paraId="6D23817F" w14:textId="77777777" w:rsidR="003772B1" w:rsidRDefault="00264558">
      <w:pPr>
        <w:pStyle w:val="30"/>
        <w:tabs>
          <w:tab w:val="left" w:pos="1200"/>
          <w:tab w:val="right" w:leader="dot" w:pos="9193"/>
        </w:tabs>
        <w:rPr>
          <w:rFonts w:ascii="Times New Roman" w:hAnsi="Times New Roman"/>
          <w:noProof/>
          <w:sz w:val="24"/>
        </w:rPr>
      </w:pPr>
      <w:hyperlink w:anchor="_Toc308789884" w:history="1">
        <w:r w:rsidR="003772B1" w:rsidRPr="00396B13">
          <w:rPr>
            <w:rStyle w:val="a7"/>
            <w:noProof/>
          </w:rPr>
          <w:t>3.3.1.</w:t>
        </w:r>
        <w:r w:rsidR="003772B1">
          <w:rPr>
            <w:rFonts w:ascii="Times New Roman" w:hAnsi="Times New Roman"/>
            <w:noProof/>
            <w:sz w:val="24"/>
          </w:rPr>
          <w:tab/>
        </w:r>
        <w:r w:rsidR="003772B1" w:rsidRPr="00396B13">
          <w:rPr>
            <w:rStyle w:val="a7"/>
            <w:noProof/>
          </w:rPr>
          <w:t>Kritische Faktoren</w:t>
        </w:r>
        <w:r w:rsidR="003772B1">
          <w:rPr>
            <w:noProof/>
            <w:webHidden/>
          </w:rPr>
          <w:tab/>
        </w:r>
        <w:r w:rsidR="003772B1">
          <w:rPr>
            <w:noProof/>
            <w:webHidden/>
          </w:rPr>
          <w:fldChar w:fldCharType="begin"/>
        </w:r>
        <w:r w:rsidR="003772B1">
          <w:rPr>
            <w:noProof/>
            <w:webHidden/>
          </w:rPr>
          <w:instrText xml:space="preserve"> PAGEREF _Toc308789884 \h </w:instrText>
        </w:r>
        <w:r w:rsidR="003772B1">
          <w:rPr>
            <w:noProof/>
            <w:webHidden/>
          </w:rPr>
        </w:r>
        <w:r w:rsidR="003772B1">
          <w:rPr>
            <w:noProof/>
            <w:webHidden/>
          </w:rPr>
          <w:fldChar w:fldCharType="separate"/>
        </w:r>
        <w:r w:rsidR="00480043">
          <w:rPr>
            <w:noProof/>
            <w:webHidden/>
          </w:rPr>
          <w:t>3</w:t>
        </w:r>
        <w:r w:rsidR="003772B1">
          <w:rPr>
            <w:noProof/>
            <w:webHidden/>
          </w:rPr>
          <w:fldChar w:fldCharType="end"/>
        </w:r>
      </w:hyperlink>
    </w:p>
    <w:p w14:paraId="062BCC2B" w14:textId="77777777" w:rsidR="003772B1" w:rsidRDefault="00264558">
      <w:pPr>
        <w:pStyle w:val="30"/>
        <w:tabs>
          <w:tab w:val="left" w:pos="1200"/>
          <w:tab w:val="right" w:leader="dot" w:pos="9193"/>
        </w:tabs>
        <w:rPr>
          <w:rFonts w:ascii="Times New Roman" w:hAnsi="Times New Roman"/>
          <w:noProof/>
          <w:sz w:val="24"/>
        </w:rPr>
      </w:pPr>
      <w:hyperlink w:anchor="_Toc308789885" w:history="1">
        <w:r w:rsidR="003772B1" w:rsidRPr="00396B13">
          <w:rPr>
            <w:rStyle w:val="a7"/>
            <w:noProof/>
          </w:rPr>
          <w:t>3.3.2.</w:t>
        </w:r>
        <w:r w:rsidR="003772B1">
          <w:rPr>
            <w:rFonts w:ascii="Times New Roman" w:hAnsi="Times New Roman"/>
            <w:noProof/>
            <w:sz w:val="24"/>
          </w:rPr>
          <w:tab/>
        </w:r>
        <w:r w:rsidR="003772B1" w:rsidRPr="00396B13">
          <w:rPr>
            <w:rStyle w:val="a7"/>
            <w:noProof/>
          </w:rPr>
          <w:t>Testfälle</w:t>
        </w:r>
        <w:r w:rsidR="003772B1">
          <w:rPr>
            <w:noProof/>
            <w:webHidden/>
          </w:rPr>
          <w:tab/>
        </w:r>
        <w:r w:rsidR="003772B1">
          <w:rPr>
            <w:noProof/>
            <w:webHidden/>
          </w:rPr>
          <w:fldChar w:fldCharType="begin"/>
        </w:r>
        <w:r w:rsidR="003772B1">
          <w:rPr>
            <w:noProof/>
            <w:webHidden/>
          </w:rPr>
          <w:instrText xml:space="preserve"> PAGEREF _Toc308789885 \h </w:instrText>
        </w:r>
        <w:r w:rsidR="003772B1">
          <w:rPr>
            <w:noProof/>
            <w:webHidden/>
          </w:rPr>
        </w:r>
        <w:r w:rsidR="003772B1">
          <w:rPr>
            <w:noProof/>
            <w:webHidden/>
          </w:rPr>
          <w:fldChar w:fldCharType="separate"/>
        </w:r>
        <w:r w:rsidR="00480043">
          <w:rPr>
            <w:noProof/>
            <w:webHidden/>
          </w:rPr>
          <w:t>3</w:t>
        </w:r>
        <w:r w:rsidR="003772B1">
          <w:rPr>
            <w:noProof/>
            <w:webHidden/>
          </w:rPr>
          <w:fldChar w:fldCharType="end"/>
        </w:r>
      </w:hyperlink>
    </w:p>
    <w:p w14:paraId="594437CE" w14:textId="77777777" w:rsidR="003772B1" w:rsidRDefault="00264558">
      <w:pPr>
        <w:pStyle w:val="40"/>
        <w:tabs>
          <w:tab w:val="left" w:pos="1680"/>
          <w:tab w:val="right" w:leader="dot" w:pos="9193"/>
        </w:tabs>
        <w:rPr>
          <w:rFonts w:ascii="Times New Roman" w:hAnsi="Times New Roman"/>
          <w:noProof/>
          <w:sz w:val="24"/>
        </w:rPr>
      </w:pPr>
      <w:hyperlink w:anchor="_Toc308789886" w:history="1">
        <w:r w:rsidR="003772B1" w:rsidRPr="00396B13">
          <w:rPr>
            <w:rStyle w:val="a7"/>
            <w:noProof/>
          </w:rPr>
          <w:t>3.3.2.1.</w:t>
        </w:r>
        <w:r w:rsidR="003772B1">
          <w:rPr>
            <w:rFonts w:ascii="Times New Roman" w:hAnsi="Times New Roman"/>
            <w:noProof/>
            <w:sz w:val="24"/>
          </w:rPr>
          <w:tab/>
        </w:r>
        <w:r w:rsidR="003772B1" w:rsidRPr="00396B13">
          <w:rPr>
            <w:rStyle w:val="a7"/>
            <w:noProof/>
          </w:rPr>
          <w:t>Test n</w:t>
        </w:r>
        <w:r w:rsidR="003772B1">
          <w:rPr>
            <w:noProof/>
            <w:webHidden/>
          </w:rPr>
          <w:tab/>
        </w:r>
        <w:r w:rsidR="003772B1">
          <w:rPr>
            <w:noProof/>
            <w:webHidden/>
          </w:rPr>
          <w:fldChar w:fldCharType="begin"/>
        </w:r>
        <w:r w:rsidR="003772B1">
          <w:rPr>
            <w:noProof/>
            <w:webHidden/>
          </w:rPr>
          <w:instrText xml:space="preserve"> PAGEREF _Toc308789886 \h </w:instrText>
        </w:r>
        <w:r w:rsidR="003772B1">
          <w:rPr>
            <w:noProof/>
            <w:webHidden/>
          </w:rPr>
        </w:r>
        <w:r w:rsidR="003772B1">
          <w:rPr>
            <w:noProof/>
            <w:webHidden/>
          </w:rPr>
          <w:fldChar w:fldCharType="separate"/>
        </w:r>
        <w:r w:rsidR="00480043">
          <w:rPr>
            <w:noProof/>
            <w:webHidden/>
          </w:rPr>
          <w:t>3</w:t>
        </w:r>
        <w:r w:rsidR="003772B1">
          <w:rPr>
            <w:noProof/>
            <w:webHidden/>
          </w:rPr>
          <w:fldChar w:fldCharType="end"/>
        </w:r>
      </w:hyperlink>
    </w:p>
    <w:p w14:paraId="291DBDCB" w14:textId="77777777" w:rsidR="003772B1" w:rsidRDefault="00264558">
      <w:pPr>
        <w:pStyle w:val="10"/>
        <w:tabs>
          <w:tab w:val="left" w:pos="600"/>
          <w:tab w:val="right" w:leader="dot" w:pos="9193"/>
        </w:tabs>
        <w:rPr>
          <w:rFonts w:ascii="Times New Roman" w:hAnsi="Times New Roman"/>
          <w:noProof/>
          <w:sz w:val="24"/>
        </w:rPr>
      </w:pPr>
      <w:hyperlink w:anchor="_Toc308789887" w:history="1">
        <w:r w:rsidR="003772B1" w:rsidRPr="00396B13">
          <w:rPr>
            <w:rStyle w:val="a7"/>
            <w:noProof/>
          </w:rPr>
          <w:t>4.</w:t>
        </w:r>
        <w:r w:rsidR="003772B1">
          <w:rPr>
            <w:rFonts w:ascii="Times New Roman" w:hAnsi="Times New Roman"/>
            <w:noProof/>
            <w:sz w:val="24"/>
          </w:rPr>
          <w:tab/>
        </w:r>
        <w:r w:rsidR="003772B1" w:rsidRPr="00396B13">
          <w:rPr>
            <w:rStyle w:val="a7"/>
            <w:noProof/>
          </w:rPr>
          <w:t>SPS</w:t>
        </w:r>
        <w:r w:rsidR="003772B1">
          <w:rPr>
            <w:noProof/>
            <w:webHidden/>
          </w:rPr>
          <w:tab/>
        </w:r>
        <w:r w:rsidR="003772B1">
          <w:rPr>
            <w:noProof/>
            <w:webHidden/>
          </w:rPr>
          <w:fldChar w:fldCharType="begin"/>
        </w:r>
        <w:r w:rsidR="003772B1">
          <w:rPr>
            <w:noProof/>
            <w:webHidden/>
          </w:rPr>
          <w:instrText xml:space="preserve"> PAGEREF _Toc308789887 \h </w:instrText>
        </w:r>
        <w:r w:rsidR="003772B1">
          <w:rPr>
            <w:noProof/>
            <w:webHidden/>
          </w:rPr>
        </w:r>
        <w:r w:rsidR="003772B1">
          <w:rPr>
            <w:noProof/>
            <w:webHidden/>
          </w:rPr>
          <w:fldChar w:fldCharType="separate"/>
        </w:r>
        <w:r w:rsidR="00480043">
          <w:rPr>
            <w:noProof/>
            <w:webHidden/>
          </w:rPr>
          <w:t>3</w:t>
        </w:r>
        <w:r w:rsidR="003772B1">
          <w:rPr>
            <w:noProof/>
            <w:webHidden/>
          </w:rPr>
          <w:fldChar w:fldCharType="end"/>
        </w:r>
      </w:hyperlink>
    </w:p>
    <w:p w14:paraId="7506D40F" w14:textId="77777777" w:rsidR="003772B1" w:rsidRDefault="00264558">
      <w:pPr>
        <w:pStyle w:val="21"/>
        <w:tabs>
          <w:tab w:val="left" w:pos="960"/>
          <w:tab w:val="right" w:leader="dot" w:pos="9193"/>
        </w:tabs>
        <w:rPr>
          <w:rFonts w:ascii="Times New Roman" w:hAnsi="Times New Roman"/>
          <w:noProof/>
          <w:sz w:val="24"/>
        </w:rPr>
      </w:pPr>
      <w:hyperlink w:anchor="_Toc308789888" w:history="1">
        <w:r w:rsidR="003772B1" w:rsidRPr="00396B13">
          <w:rPr>
            <w:rStyle w:val="a7"/>
            <w:noProof/>
          </w:rPr>
          <w:t>4.1.</w:t>
        </w:r>
        <w:r w:rsidR="003772B1">
          <w:rPr>
            <w:rFonts w:ascii="Times New Roman" w:hAnsi="Times New Roman"/>
            <w:noProof/>
            <w:sz w:val="24"/>
          </w:rPr>
          <w:tab/>
        </w:r>
        <w:r w:rsidR="003772B1" w:rsidRPr="00396B13">
          <w:rPr>
            <w:rStyle w:val="a7"/>
            <w:noProof/>
          </w:rPr>
          <w:t>Modultest</w:t>
        </w:r>
        <w:r w:rsidR="003772B1">
          <w:rPr>
            <w:noProof/>
            <w:webHidden/>
          </w:rPr>
          <w:tab/>
        </w:r>
        <w:r w:rsidR="003772B1">
          <w:rPr>
            <w:noProof/>
            <w:webHidden/>
          </w:rPr>
          <w:fldChar w:fldCharType="begin"/>
        </w:r>
        <w:r w:rsidR="003772B1">
          <w:rPr>
            <w:noProof/>
            <w:webHidden/>
          </w:rPr>
          <w:instrText xml:space="preserve"> PAGEREF _Toc308789888 \h </w:instrText>
        </w:r>
        <w:r w:rsidR="003772B1">
          <w:rPr>
            <w:noProof/>
            <w:webHidden/>
          </w:rPr>
        </w:r>
        <w:r w:rsidR="003772B1">
          <w:rPr>
            <w:noProof/>
            <w:webHidden/>
          </w:rPr>
          <w:fldChar w:fldCharType="separate"/>
        </w:r>
        <w:r w:rsidR="00480043">
          <w:rPr>
            <w:noProof/>
            <w:webHidden/>
          </w:rPr>
          <w:t>3</w:t>
        </w:r>
        <w:r w:rsidR="003772B1">
          <w:rPr>
            <w:noProof/>
            <w:webHidden/>
          </w:rPr>
          <w:fldChar w:fldCharType="end"/>
        </w:r>
      </w:hyperlink>
    </w:p>
    <w:p w14:paraId="22022FF3" w14:textId="77777777" w:rsidR="003772B1" w:rsidRDefault="00264558">
      <w:pPr>
        <w:pStyle w:val="30"/>
        <w:tabs>
          <w:tab w:val="left" w:pos="1200"/>
          <w:tab w:val="right" w:leader="dot" w:pos="9193"/>
        </w:tabs>
        <w:rPr>
          <w:rFonts w:ascii="Times New Roman" w:hAnsi="Times New Roman"/>
          <w:noProof/>
          <w:sz w:val="24"/>
        </w:rPr>
      </w:pPr>
      <w:hyperlink w:anchor="_Toc308789889" w:history="1">
        <w:r w:rsidR="003772B1" w:rsidRPr="00396B13">
          <w:rPr>
            <w:rStyle w:val="a7"/>
            <w:noProof/>
          </w:rPr>
          <w:t>4.1.1.</w:t>
        </w:r>
        <w:r w:rsidR="003772B1">
          <w:rPr>
            <w:rFonts w:ascii="Times New Roman" w:hAnsi="Times New Roman"/>
            <w:noProof/>
            <w:sz w:val="24"/>
          </w:rPr>
          <w:tab/>
        </w:r>
        <w:r w:rsidR="003772B1" w:rsidRPr="00396B13">
          <w:rPr>
            <w:rStyle w:val="a7"/>
            <w:noProof/>
          </w:rPr>
          <w:t>Test Funktionen (entspricht [9] aus PS20204)</w:t>
        </w:r>
        <w:r w:rsidR="003772B1">
          <w:rPr>
            <w:noProof/>
            <w:webHidden/>
          </w:rPr>
          <w:tab/>
        </w:r>
        <w:r w:rsidR="003772B1">
          <w:rPr>
            <w:noProof/>
            <w:webHidden/>
          </w:rPr>
          <w:fldChar w:fldCharType="begin"/>
        </w:r>
        <w:r w:rsidR="003772B1">
          <w:rPr>
            <w:noProof/>
            <w:webHidden/>
          </w:rPr>
          <w:instrText xml:space="preserve"> PAGEREF _Toc308789889 \h </w:instrText>
        </w:r>
        <w:r w:rsidR="003772B1">
          <w:rPr>
            <w:noProof/>
            <w:webHidden/>
          </w:rPr>
        </w:r>
        <w:r w:rsidR="003772B1">
          <w:rPr>
            <w:noProof/>
            <w:webHidden/>
          </w:rPr>
          <w:fldChar w:fldCharType="separate"/>
        </w:r>
        <w:r w:rsidR="00480043">
          <w:rPr>
            <w:noProof/>
            <w:webHidden/>
          </w:rPr>
          <w:t>3</w:t>
        </w:r>
        <w:r w:rsidR="003772B1">
          <w:rPr>
            <w:noProof/>
            <w:webHidden/>
          </w:rPr>
          <w:fldChar w:fldCharType="end"/>
        </w:r>
      </w:hyperlink>
    </w:p>
    <w:p w14:paraId="48F6315A" w14:textId="77777777" w:rsidR="003772B1" w:rsidRDefault="00264558">
      <w:pPr>
        <w:pStyle w:val="40"/>
        <w:tabs>
          <w:tab w:val="left" w:pos="1680"/>
          <w:tab w:val="right" w:leader="dot" w:pos="9193"/>
        </w:tabs>
        <w:rPr>
          <w:rFonts w:ascii="Times New Roman" w:hAnsi="Times New Roman"/>
          <w:noProof/>
          <w:sz w:val="24"/>
        </w:rPr>
      </w:pPr>
      <w:hyperlink w:anchor="_Toc308789890" w:history="1">
        <w:r w:rsidR="003772B1" w:rsidRPr="00396B13">
          <w:rPr>
            <w:rStyle w:val="a7"/>
            <w:noProof/>
          </w:rPr>
          <w:t>4.1.1.1.</w:t>
        </w:r>
        <w:r w:rsidR="003772B1">
          <w:rPr>
            <w:rFonts w:ascii="Times New Roman" w:hAnsi="Times New Roman"/>
            <w:noProof/>
            <w:sz w:val="24"/>
          </w:rPr>
          <w:tab/>
        </w:r>
        <w:r w:rsidR="003772B1" w:rsidRPr="00396B13">
          <w:rPr>
            <w:rStyle w:val="a7"/>
            <w:noProof/>
          </w:rPr>
          <w:t>Funktion n</w:t>
        </w:r>
        <w:r w:rsidR="003772B1">
          <w:rPr>
            <w:noProof/>
            <w:webHidden/>
          </w:rPr>
          <w:tab/>
        </w:r>
        <w:r w:rsidR="003772B1">
          <w:rPr>
            <w:noProof/>
            <w:webHidden/>
          </w:rPr>
          <w:fldChar w:fldCharType="begin"/>
        </w:r>
        <w:r w:rsidR="003772B1">
          <w:rPr>
            <w:noProof/>
            <w:webHidden/>
          </w:rPr>
          <w:instrText xml:space="preserve"> PAGEREF _Toc308789890 \h </w:instrText>
        </w:r>
        <w:r w:rsidR="003772B1">
          <w:rPr>
            <w:noProof/>
            <w:webHidden/>
          </w:rPr>
        </w:r>
        <w:r w:rsidR="003772B1">
          <w:rPr>
            <w:noProof/>
            <w:webHidden/>
          </w:rPr>
          <w:fldChar w:fldCharType="separate"/>
        </w:r>
        <w:r w:rsidR="00480043">
          <w:rPr>
            <w:noProof/>
            <w:webHidden/>
          </w:rPr>
          <w:t>3</w:t>
        </w:r>
        <w:r w:rsidR="003772B1">
          <w:rPr>
            <w:noProof/>
            <w:webHidden/>
          </w:rPr>
          <w:fldChar w:fldCharType="end"/>
        </w:r>
      </w:hyperlink>
    </w:p>
    <w:p w14:paraId="27D02CC1" w14:textId="77777777" w:rsidR="003772B1" w:rsidRDefault="00264558">
      <w:pPr>
        <w:pStyle w:val="21"/>
        <w:tabs>
          <w:tab w:val="left" w:pos="960"/>
          <w:tab w:val="right" w:leader="dot" w:pos="9193"/>
        </w:tabs>
        <w:rPr>
          <w:rFonts w:ascii="Times New Roman" w:hAnsi="Times New Roman"/>
          <w:noProof/>
          <w:sz w:val="24"/>
        </w:rPr>
      </w:pPr>
      <w:hyperlink w:anchor="_Toc308789891" w:history="1">
        <w:r w:rsidR="003772B1" w:rsidRPr="00396B13">
          <w:rPr>
            <w:rStyle w:val="a7"/>
            <w:noProof/>
          </w:rPr>
          <w:t>4.2.</w:t>
        </w:r>
        <w:r w:rsidR="003772B1">
          <w:rPr>
            <w:rFonts w:ascii="Times New Roman" w:hAnsi="Times New Roman"/>
            <w:noProof/>
            <w:sz w:val="24"/>
          </w:rPr>
          <w:tab/>
        </w:r>
        <w:r w:rsidR="003772B1" w:rsidRPr="00396B13">
          <w:rPr>
            <w:rStyle w:val="a7"/>
            <w:noProof/>
          </w:rPr>
          <w:t>Modulintegrationstest (entspricht [10] aus PS20204)</w:t>
        </w:r>
        <w:r w:rsidR="003772B1">
          <w:rPr>
            <w:noProof/>
            <w:webHidden/>
          </w:rPr>
          <w:tab/>
        </w:r>
        <w:r w:rsidR="003772B1">
          <w:rPr>
            <w:noProof/>
            <w:webHidden/>
          </w:rPr>
          <w:fldChar w:fldCharType="begin"/>
        </w:r>
        <w:r w:rsidR="003772B1">
          <w:rPr>
            <w:noProof/>
            <w:webHidden/>
          </w:rPr>
          <w:instrText xml:space="preserve"> PAGEREF _Toc308789891 \h </w:instrText>
        </w:r>
        <w:r w:rsidR="003772B1">
          <w:rPr>
            <w:noProof/>
            <w:webHidden/>
          </w:rPr>
        </w:r>
        <w:r w:rsidR="003772B1">
          <w:rPr>
            <w:noProof/>
            <w:webHidden/>
          </w:rPr>
          <w:fldChar w:fldCharType="separate"/>
        </w:r>
        <w:r w:rsidR="00480043">
          <w:rPr>
            <w:noProof/>
            <w:webHidden/>
          </w:rPr>
          <w:t>3</w:t>
        </w:r>
        <w:r w:rsidR="003772B1">
          <w:rPr>
            <w:noProof/>
            <w:webHidden/>
          </w:rPr>
          <w:fldChar w:fldCharType="end"/>
        </w:r>
      </w:hyperlink>
    </w:p>
    <w:p w14:paraId="7851A088" w14:textId="77777777" w:rsidR="003772B1" w:rsidRDefault="00264558">
      <w:pPr>
        <w:pStyle w:val="30"/>
        <w:tabs>
          <w:tab w:val="left" w:pos="1200"/>
          <w:tab w:val="right" w:leader="dot" w:pos="9193"/>
        </w:tabs>
        <w:rPr>
          <w:rFonts w:ascii="Times New Roman" w:hAnsi="Times New Roman"/>
          <w:noProof/>
          <w:sz w:val="24"/>
        </w:rPr>
      </w:pPr>
      <w:hyperlink w:anchor="_Toc308789892" w:history="1">
        <w:r w:rsidR="003772B1" w:rsidRPr="00396B13">
          <w:rPr>
            <w:rStyle w:val="a7"/>
            <w:noProof/>
          </w:rPr>
          <w:t>4.2.1.</w:t>
        </w:r>
        <w:r w:rsidR="003772B1">
          <w:rPr>
            <w:rFonts w:ascii="Times New Roman" w:hAnsi="Times New Roman"/>
            <w:noProof/>
            <w:sz w:val="24"/>
          </w:rPr>
          <w:tab/>
        </w:r>
        <w:r w:rsidR="003772B1" w:rsidRPr="00396B13">
          <w:rPr>
            <w:rStyle w:val="a7"/>
            <w:noProof/>
          </w:rPr>
          <w:t>Testfälle</w:t>
        </w:r>
        <w:r w:rsidR="003772B1">
          <w:rPr>
            <w:noProof/>
            <w:webHidden/>
          </w:rPr>
          <w:tab/>
        </w:r>
        <w:r w:rsidR="003772B1">
          <w:rPr>
            <w:noProof/>
            <w:webHidden/>
          </w:rPr>
          <w:fldChar w:fldCharType="begin"/>
        </w:r>
        <w:r w:rsidR="003772B1">
          <w:rPr>
            <w:noProof/>
            <w:webHidden/>
          </w:rPr>
          <w:instrText xml:space="preserve"> PAGEREF _Toc308789892 \h </w:instrText>
        </w:r>
        <w:r w:rsidR="003772B1">
          <w:rPr>
            <w:noProof/>
            <w:webHidden/>
          </w:rPr>
        </w:r>
        <w:r w:rsidR="003772B1">
          <w:rPr>
            <w:noProof/>
            <w:webHidden/>
          </w:rPr>
          <w:fldChar w:fldCharType="separate"/>
        </w:r>
        <w:r w:rsidR="00480043">
          <w:rPr>
            <w:noProof/>
            <w:webHidden/>
          </w:rPr>
          <w:t>3</w:t>
        </w:r>
        <w:r w:rsidR="003772B1">
          <w:rPr>
            <w:noProof/>
            <w:webHidden/>
          </w:rPr>
          <w:fldChar w:fldCharType="end"/>
        </w:r>
      </w:hyperlink>
    </w:p>
    <w:p w14:paraId="6E8878FD" w14:textId="77777777" w:rsidR="003772B1" w:rsidRDefault="00264558">
      <w:pPr>
        <w:pStyle w:val="40"/>
        <w:tabs>
          <w:tab w:val="left" w:pos="1680"/>
          <w:tab w:val="right" w:leader="dot" w:pos="9193"/>
        </w:tabs>
        <w:rPr>
          <w:rFonts w:ascii="Times New Roman" w:hAnsi="Times New Roman"/>
          <w:noProof/>
          <w:sz w:val="24"/>
        </w:rPr>
      </w:pPr>
      <w:hyperlink w:anchor="_Toc308789893" w:history="1">
        <w:r w:rsidR="003772B1" w:rsidRPr="00396B13">
          <w:rPr>
            <w:rStyle w:val="a7"/>
            <w:noProof/>
          </w:rPr>
          <w:t>4.2.1.1.</w:t>
        </w:r>
        <w:r w:rsidR="003772B1">
          <w:rPr>
            <w:rFonts w:ascii="Times New Roman" w:hAnsi="Times New Roman"/>
            <w:noProof/>
            <w:sz w:val="24"/>
          </w:rPr>
          <w:tab/>
        </w:r>
        <w:r w:rsidR="003772B1" w:rsidRPr="00396B13">
          <w:rPr>
            <w:rStyle w:val="a7"/>
            <w:noProof/>
          </w:rPr>
          <w:t>Test Visualisierungsmasken / Handbedienung</w:t>
        </w:r>
        <w:r w:rsidR="003772B1">
          <w:rPr>
            <w:noProof/>
            <w:webHidden/>
          </w:rPr>
          <w:tab/>
        </w:r>
        <w:r w:rsidR="003772B1">
          <w:rPr>
            <w:noProof/>
            <w:webHidden/>
          </w:rPr>
          <w:fldChar w:fldCharType="begin"/>
        </w:r>
        <w:r w:rsidR="003772B1">
          <w:rPr>
            <w:noProof/>
            <w:webHidden/>
          </w:rPr>
          <w:instrText xml:space="preserve"> PAGEREF _Toc308789893 \h </w:instrText>
        </w:r>
        <w:r w:rsidR="003772B1">
          <w:rPr>
            <w:noProof/>
            <w:webHidden/>
          </w:rPr>
        </w:r>
        <w:r w:rsidR="003772B1">
          <w:rPr>
            <w:noProof/>
            <w:webHidden/>
          </w:rPr>
          <w:fldChar w:fldCharType="separate"/>
        </w:r>
        <w:r w:rsidR="00480043">
          <w:rPr>
            <w:noProof/>
            <w:webHidden/>
          </w:rPr>
          <w:t>3</w:t>
        </w:r>
        <w:r w:rsidR="003772B1">
          <w:rPr>
            <w:noProof/>
            <w:webHidden/>
          </w:rPr>
          <w:fldChar w:fldCharType="end"/>
        </w:r>
      </w:hyperlink>
    </w:p>
    <w:p w14:paraId="04967E38" w14:textId="77777777" w:rsidR="003772B1" w:rsidRDefault="00264558">
      <w:pPr>
        <w:pStyle w:val="40"/>
        <w:tabs>
          <w:tab w:val="left" w:pos="1680"/>
          <w:tab w:val="right" w:leader="dot" w:pos="9193"/>
        </w:tabs>
        <w:rPr>
          <w:rFonts w:ascii="Times New Roman" w:hAnsi="Times New Roman"/>
          <w:noProof/>
          <w:sz w:val="24"/>
        </w:rPr>
      </w:pPr>
      <w:hyperlink w:anchor="_Toc308789894" w:history="1">
        <w:r w:rsidR="003772B1" w:rsidRPr="00396B13">
          <w:rPr>
            <w:rStyle w:val="a7"/>
            <w:noProof/>
          </w:rPr>
          <w:t>4.2.1.2.</w:t>
        </w:r>
        <w:r w:rsidR="003772B1">
          <w:rPr>
            <w:rFonts w:ascii="Times New Roman" w:hAnsi="Times New Roman"/>
            <w:noProof/>
            <w:sz w:val="24"/>
          </w:rPr>
          <w:tab/>
        </w:r>
        <w:r w:rsidR="003772B1" w:rsidRPr="00396B13">
          <w:rPr>
            <w:rStyle w:val="a7"/>
            <w:noProof/>
          </w:rPr>
          <w:t>Test Anlagenparameter</w:t>
        </w:r>
        <w:r w:rsidR="003772B1">
          <w:rPr>
            <w:noProof/>
            <w:webHidden/>
          </w:rPr>
          <w:tab/>
        </w:r>
        <w:r w:rsidR="003772B1">
          <w:rPr>
            <w:noProof/>
            <w:webHidden/>
          </w:rPr>
          <w:fldChar w:fldCharType="begin"/>
        </w:r>
        <w:r w:rsidR="003772B1">
          <w:rPr>
            <w:noProof/>
            <w:webHidden/>
          </w:rPr>
          <w:instrText xml:space="preserve"> PAGEREF _Toc308789894 \h </w:instrText>
        </w:r>
        <w:r w:rsidR="003772B1">
          <w:rPr>
            <w:noProof/>
            <w:webHidden/>
          </w:rPr>
        </w:r>
        <w:r w:rsidR="003772B1">
          <w:rPr>
            <w:noProof/>
            <w:webHidden/>
          </w:rPr>
          <w:fldChar w:fldCharType="separate"/>
        </w:r>
        <w:r w:rsidR="00480043">
          <w:rPr>
            <w:noProof/>
            <w:webHidden/>
          </w:rPr>
          <w:t>3</w:t>
        </w:r>
        <w:r w:rsidR="003772B1">
          <w:rPr>
            <w:noProof/>
            <w:webHidden/>
          </w:rPr>
          <w:fldChar w:fldCharType="end"/>
        </w:r>
      </w:hyperlink>
    </w:p>
    <w:p w14:paraId="1C74EB02" w14:textId="77777777" w:rsidR="003772B1" w:rsidRDefault="00264558">
      <w:pPr>
        <w:pStyle w:val="40"/>
        <w:tabs>
          <w:tab w:val="left" w:pos="1680"/>
          <w:tab w:val="right" w:leader="dot" w:pos="9193"/>
        </w:tabs>
        <w:rPr>
          <w:rFonts w:ascii="Times New Roman" w:hAnsi="Times New Roman"/>
          <w:noProof/>
          <w:sz w:val="24"/>
        </w:rPr>
      </w:pPr>
      <w:hyperlink w:anchor="_Toc308789895" w:history="1">
        <w:r w:rsidR="003772B1" w:rsidRPr="00396B13">
          <w:rPr>
            <w:rStyle w:val="a7"/>
            <w:noProof/>
          </w:rPr>
          <w:t>4.2.1.3.</w:t>
        </w:r>
        <w:r w:rsidR="003772B1">
          <w:rPr>
            <w:rFonts w:ascii="Times New Roman" w:hAnsi="Times New Roman"/>
            <w:noProof/>
            <w:sz w:val="24"/>
          </w:rPr>
          <w:tab/>
        </w:r>
        <w:r w:rsidR="003772B1" w:rsidRPr="00396B13">
          <w:rPr>
            <w:rStyle w:val="a7"/>
            <w:noProof/>
          </w:rPr>
          <w:t>Test Störauswertung / Störquittierung</w:t>
        </w:r>
        <w:r w:rsidR="003772B1">
          <w:rPr>
            <w:noProof/>
            <w:webHidden/>
          </w:rPr>
          <w:tab/>
        </w:r>
        <w:r w:rsidR="003772B1">
          <w:rPr>
            <w:noProof/>
            <w:webHidden/>
          </w:rPr>
          <w:fldChar w:fldCharType="begin"/>
        </w:r>
        <w:r w:rsidR="003772B1">
          <w:rPr>
            <w:noProof/>
            <w:webHidden/>
          </w:rPr>
          <w:instrText xml:space="preserve"> PAGEREF _Toc308789895 \h </w:instrText>
        </w:r>
        <w:r w:rsidR="003772B1">
          <w:rPr>
            <w:noProof/>
            <w:webHidden/>
          </w:rPr>
        </w:r>
        <w:r w:rsidR="003772B1">
          <w:rPr>
            <w:noProof/>
            <w:webHidden/>
          </w:rPr>
          <w:fldChar w:fldCharType="separate"/>
        </w:r>
        <w:r w:rsidR="00480043">
          <w:rPr>
            <w:noProof/>
            <w:webHidden/>
          </w:rPr>
          <w:t>3</w:t>
        </w:r>
        <w:r w:rsidR="003772B1">
          <w:rPr>
            <w:noProof/>
            <w:webHidden/>
          </w:rPr>
          <w:fldChar w:fldCharType="end"/>
        </w:r>
      </w:hyperlink>
    </w:p>
    <w:p w14:paraId="4C687C33" w14:textId="77777777" w:rsidR="003772B1" w:rsidRDefault="00264558">
      <w:pPr>
        <w:pStyle w:val="40"/>
        <w:tabs>
          <w:tab w:val="left" w:pos="1680"/>
          <w:tab w:val="right" w:leader="dot" w:pos="9193"/>
        </w:tabs>
        <w:rPr>
          <w:rFonts w:ascii="Times New Roman" w:hAnsi="Times New Roman"/>
          <w:noProof/>
          <w:sz w:val="24"/>
        </w:rPr>
      </w:pPr>
      <w:hyperlink w:anchor="_Toc308789896" w:history="1">
        <w:r w:rsidR="003772B1" w:rsidRPr="00396B13">
          <w:rPr>
            <w:rStyle w:val="a7"/>
            <w:noProof/>
          </w:rPr>
          <w:t>4.2.1.4.</w:t>
        </w:r>
        <w:r w:rsidR="003772B1">
          <w:rPr>
            <w:rFonts w:ascii="Times New Roman" w:hAnsi="Times New Roman"/>
            <w:noProof/>
            <w:sz w:val="24"/>
          </w:rPr>
          <w:tab/>
        </w:r>
        <w:r w:rsidR="003772B1" w:rsidRPr="00396B13">
          <w:rPr>
            <w:rStyle w:val="a7"/>
            <w:noProof/>
          </w:rPr>
          <w:t>Test Wiegeablauf</w:t>
        </w:r>
        <w:r w:rsidR="003772B1">
          <w:rPr>
            <w:noProof/>
            <w:webHidden/>
          </w:rPr>
          <w:tab/>
        </w:r>
        <w:r w:rsidR="003772B1">
          <w:rPr>
            <w:noProof/>
            <w:webHidden/>
          </w:rPr>
          <w:fldChar w:fldCharType="begin"/>
        </w:r>
        <w:r w:rsidR="003772B1">
          <w:rPr>
            <w:noProof/>
            <w:webHidden/>
          </w:rPr>
          <w:instrText xml:space="preserve"> PAGEREF _Toc308789896 \h </w:instrText>
        </w:r>
        <w:r w:rsidR="003772B1">
          <w:rPr>
            <w:noProof/>
            <w:webHidden/>
          </w:rPr>
        </w:r>
        <w:r w:rsidR="003772B1">
          <w:rPr>
            <w:noProof/>
            <w:webHidden/>
          </w:rPr>
          <w:fldChar w:fldCharType="separate"/>
        </w:r>
        <w:r w:rsidR="00480043">
          <w:rPr>
            <w:noProof/>
            <w:webHidden/>
          </w:rPr>
          <w:t>3</w:t>
        </w:r>
        <w:r w:rsidR="003772B1">
          <w:rPr>
            <w:noProof/>
            <w:webHidden/>
          </w:rPr>
          <w:fldChar w:fldCharType="end"/>
        </w:r>
      </w:hyperlink>
    </w:p>
    <w:p w14:paraId="5F718D83" w14:textId="77777777" w:rsidR="003772B1" w:rsidRDefault="00264558">
      <w:pPr>
        <w:pStyle w:val="40"/>
        <w:tabs>
          <w:tab w:val="left" w:pos="1680"/>
          <w:tab w:val="right" w:leader="dot" w:pos="9193"/>
        </w:tabs>
        <w:rPr>
          <w:rFonts w:ascii="Times New Roman" w:hAnsi="Times New Roman"/>
          <w:noProof/>
          <w:sz w:val="24"/>
        </w:rPr>
      </w:pPr>
      <w:hyperlink w:anchor="_Toc308789897" w:history="1">
        <w:r w:rsidR="003772B1" w:rsidRPr="00396B13">
          <w:rPr>
            <w:rStyle w:val="a7"/>
            <w:noProof/>
          </w:rPr>
          <w:t>4.2.1.5.</w:t>
        </w:r>
        <w:r w:rsidR="003772B1">
          <w:rPr>
            <w:rFonts w:ascii="Times New Roman" w:hAnsi="Times New Roman"/>
            <w:noProof/>
            <w:sz w:val="24"/>
          </w:rPr>
          <w:tab/>
        </w:r>
        <w:r w:rsidR="003772B1" w:rsidRPr="00396B13">
          <w:rPr>
            <w:rStyle w:val="a7"/>
            <w:noProof/>
          </w:rPr>
          <w:t>Test Mischablauf</w:t>
        </w:r>
        <w:r w:rsidR="003772B1">
          <w:rPr>
            <w:noProof/>
            <w:webHidden/>
          </w:rPr>
          <w:tab/>
        </w:r>
        <w:r w:rsidR="003772B1">
          <w:rPr>
            <w:noProof/>
            <w:webHidden/>
          </w:rPr>
          <w:fldChar w:fldCharType="begin"/>
        </w:r>
        <w:r w:rsidR="003772B1">
          <w:rPr>
            <w:noProof/>
            <w:webHidden/>
          </w:rPr>
          <w:instrText xml:space="preserve"> PAGEREF _Toc308789897 \h </w:instrText>
        </w:r>
        <w:r w:rsidR="003772B1">
          <w:rPr>
            <w:noProof/>
            <w:webHidden/>
          </w:rPr>
        </w:r>
        <w:r w:rsidR="003772B1">
          <w:rPr>
            <w:noProof/>
            <w:webHidden/>
          </w:rPr>
          <w:fldChar w:fldCharType="separate"/>
        </w:r>
        <w:r w:rsidR="00480043">
          <w:rPr>
            <w:noProof/>
            <w:webHidden/>
          </w:rPr>
          <w:t>3</w:t>
        </w:r>
        <w:r w:rsidR="003772B1">
          <w:rPr>
            <w:noProof/>
            <w:webHidden/>
          </w:rPr>
          <w:fldChar w:fldCharType="end"/>
        </w:r>
      </w:hyperlink>
    </w:p>
    <w:p w14:paraId="224EC464" w14:textId="77777777" w:rsidR="003772B1" w:rsidRDefault="00264558">
      <w:pPr>
        <w:pStyle w:val="40"/>
        <w:tabs>
          <w:tab w:val="left" w:pos="1680"/>
          <w:tab w:val="right" w:leader="dot" w:pos="9193"/>
        </w:tabs>
        <w:rPr>
          <w:rFonts w:ascii="Times New Roman" w:hAnsi="Times New Roman"/>
          <w:noProof/>
          <w:sz w:val="24"/>
        </w:rPr>
      </w:pPr>
      <w:hyperlink w:anchor="_Toc308789898" w:history="1">
        <w:r w:rsidR="003772B1" w:rsidRPr="00396B13">
          <w:rPr>
            <w:rStyle w:val="a7"/>
            <w:noProof/>
          </w:rPr>
          <w:t>4.2.1.6.</w:t>
        </w:r>
        <w:r w:rsidR="003772B1">
          <w:rPr>
            <w:rFonts w:ascii="Times New Roman" w:hAnsi="Times New Roman"/>
            <w:noProof/>
            <w:sz w:val="24"/>
          </w:rPr>
          <w:tab/>
        </w:r>
        <w:r w:rsidR="003772B1" w:rsidRPr="00396B13">
          <w:rPr>
            <w:rStyle w:val="a7"/>
            <w:noProof/>
          </w:rPr>
          <w:t>Test Schnittstelle zu Fremdsystemen</w:t>
        </w:r>
        <w:r w:rsidR="003772B1">
          <w:rPr>
            <w:noProof/>
            <w:webHidden/>
          </w:rPr>
          <w:tab/>
        </w:r>
        <w:r w:rsidR="003772B1">
          <w:rPr>
            <w:noProof/>
            <w:webHidden/>
          </w:rPr>
          <w:fldChar w:fldCharType="begin"/>
        </w:r>
        <w:r w:rsidR="003772B1">
          <w:rPr>
            <w:noProof/>
            <w:webHidden/>
          </w:rPr>
          <w:instrText xml:space="preserve"> PAGEREF _Toc308789898 \h </w:instrText>
        </w:r>
        <w:r w:rsidR="003772B1">
          <w:rPr>
            <w:noProof/>
            <w:webHidden/>
          </w:rPr>
        </w:r>
        <w:r w:rsidR="003772B1">
          <w:rPr>
            <w:noProof/>
            <w:webHidden/>
          </w:rPr>
          <w:fldChar w:fldCharType="separate"/>
        </w:r>
        <w:r w:rsidR="00480043">
          <w:rPr>
            <w:noProof/>
            <w:webHidden/>
          </w:rPr>
          <w:t>3</w:t>
        </w:r>
        <w:r w:rsidR="003772B1">
          <w:rPr>
            <w:noProof/>
            <w:webHidden/>
          </w:rPr>
          <w:fldChar w:fldCharType="end"/>
        </w:r>
      </w:hyperlink>
    </w:p>
    <w:p w14:paraId="42D0F616" w14:textId="77777777" w:rsidR="003772B1" w:rsidRDefault="00264558">
      <w:pPr>
        <w:pStyle w:val="40"/>
        <w:tabs>
          <w:tab w:val="left" w:pos="1680"/>
          <w:tab w:val="right" w:leader="dot" w:pos="9193"/>
        </w:tabs>
        <w:rPr>
          <w:rFonts w:ascii="Times New Roman" w:hAnsi="Times New Roman"/>
          <w:noProof/>
          <w:sz w:val="24"/>
        </w:rPr>
      </w:pPr>
      <w:hyperlink w:anchor="_Toc308789899" w:history="1">
        <w:r w:rsidR="003772B1" w:rsidRPr="00396B13">
          <w:rPr>
            <w:rStyle w:val="a7"/>
            <w:noProof/>
          </w:rPr>
          <w:t>4.2.1.7.</w:t>
        </w:r>
        <w:r w:rsidR="003772B1">
          <w:rPr>
            <w:rFonts w:ascii="Times New Roman" w:hAnsi="Times New Roman"/>
            <w:noProof/>
            <w:sz w:val="24"/>
          </w:rPr>
          <w:tab/>
        </w:r>
        <w:r w:rsidR="003772B1" w:rsidRPr="00396B13">
          <w:rPr>
            <w:rStyle w:val="a7"/>
            <w:noProof/>
          </w:rPr>
          <w:t>Test n</w:t>
        </w:r>
        <w:r w:rsidR="003772B1">
          <w:rPr>
            <w:noProof/>
            <w:webHidden/>
          </w:rPr>
          <w:tab/>
        </w:r>
        <w:r w:rsidR="003772B1">
          <w:rPr>
            <w:noProof/>
            <w:webHidden/>
          </w:rPr>
          <w:fldChar w:fldCharType="begin"/>
        </w:r>
        <w:r w:rsidR="003772B1">
          <w:rPr>
            <w:noProof/>
            <w:webHidden/>
          </w:rPr>
          <w:instrText xml:space="preserve"> PAGEREF _Toc308789899 \h </w:instrText>
        </w:r>
        <w:r w:rsidR="003772B1">
          <w:rPr>
            <w:noProof/>
            <w:webHidden/>
          </w:rPr>
        </w:r>
        <w:r w:rsidR="003772B1">
          <w:rPr>
            <w:noProof/>
            <w:webHidden/>
          </w:rPr>
          <w:fldChar w:fldCharType="separate"/>
        </w:r>
        <w:r w:rsidR="00480043">
          <w:rPr>
            <w:noProof/>
            <w:webHidden/>
          </w:rPr>
          <w:t>3</w:t>
        </w:r>
        <w:r w:rsidR="003772B1">
          <w:rPr>
            <w:noProof/>
            <w:webHidden/>
          </w:rPr>
          <w:fldChar w:fldCharType="end"/>
        </w:r>
      </w:hyperlink>
    </w:p>
    <w:p w14:paraId="657D87F3" w14:textId="77777777" w:rsidR="003772B1" w:rsidRDefault="00264558">
      <w:pPr>
        <w:pStyle w:val="10"/>
        <w:tabs>
          <w:tab w:val="left" w:pos="600"/>
          <w:tab w:val="right" w:leader="dot" w:pos="9193"/>
        </w:tabs>
        <w:rPr>
          <w:rFonts w:ascii="Times New Roman" w:hAnsi="Times New Roman"/>
          <w:noProof/>
          <w:sz w:val="24"/>
        </w:rPr>
      </w:pPr>
      <w:hyperlink w:anchor="_Toc308789900" w:history="1">
        <w:r w:rsidR="003772B1" w:rsidRPr="00396B13">
          <w:rPr>
            <w:rStyle w:val="a7"/>
            <w:noProof/>
          </w:rPr>
          <w:t>5.</w:t>
        </w:r>
        <w:r w:rsidR="003772B1">
          <w:rPr>
            <w:rFonts w:ascii="Times New Roman" w:hAnsi="Times New Roman"/>
            <w:noProof/>
            <w:sz w:val="24"/>
          </w:rPr>
          <w:tab/>
        </w:r>
        <w:r w:rsidR="003772B1" w:rsidRPr="00396B13">
          <w:rPr>
            <w:rStyle w:val="a7"/>
            <w:noProof/>
          </w:rPr>
          <w:t>BuB</w:t>
        </w:r>
        <w:r w:rsidR="003772B1">
          <w:rPr>
            <w:noProof/>
            <w:webHidden/>
          </w:rPr>
          <w:tab/>
        </w:r>
        <w:r w:rsidR="003772B1">
          <w:rPr>
            <w:noProof/>
            <w:webHidden/>
          </w:rPr>
          <w:fldChar w:fldCharType="begin"/>
        </w:r>
        <w:r w:rsidR="003772B1">
          <w:rPr>
            <w:noProof/>
            <w:webHidden/>
          </w:rPr>
          <w:instrText xml:space="preserve"> PAGEREF _Toc308789900 \h </w:instrText>
        </w:r>
        <w:r w:rsidR="003772B1">
          <w:rPr>
            <w:noProof/>
            <w:webHidden/>
          </w:rPr>
        </w:r>
        <w:r w:rsidR="003772B1">
          <w:rPr>
            <w:noProof/>
            <w:webHidden/>
          </w:rPr>
          <w:fldChar w:fldCharType="separate"/>
        </w:r>
        <w:r w:rsidR="00480043">
          <w:rPr>
            <w:noProof/>
            <w:webHidden/>
          </w:rPr>
          <w:t>3</w:t>
        </w:r>
        <w:r w:rsidR="003772B1">
          <w:rPr>
            <w:noProof/>
            <w:webHidden/>
          </w:rPr>
          <w:fldChar w:fldCharType="end"/>
        </w:r>
      </w:hyperlink>
    </w:p>
    <w:p w14:paraId="1BD56CF1" w14:textId="77777777" w:rsidR="003772B1" w:rsidRDefault="00264558">
      <w:pPr>
        <w:pStyle w:val="21"/>
        <w:tabs>
          <w:tab w:val="left" w:pos="960"/>
          <w:tab w:val="right" w:leader="dot" w:pos="9193"/>
        </w:tabs>
        <w:rPr>
          <w:rFonts w:ascii="Times New Roman" w:hAnsi="Times New Roman"/>
          <w:noProof/>
          <w:sz w:val="24"/>
        </w:rPr>
      </w:pPr>
      <w:hyperlink w:anchor="_Toc308789901" w:history="1">
        <w:r w:rsidR="003772B1" w:rsidRPr="00396B13">
          <w:rPr>
            <w:rStyle w:val="a7"/>
            <w:noProof/>
          </w:rPr>
          <w:t>5.1.</w:t>
        </w:r>
        <w:r w:rsidR="003772B1">
          <w:rPr>
            <w:rFonts w:ascii="Times New Roman" w:hAnsi="Times New Roman"/>
            <w:noProof/>
            <w:sz w:val="24"/>
          </w:rPr>
          <w:tab/>
        </w:r>
        <w:r w:rsidR="003772B1" w:rsidRPr="00396B13">
          <w:rPr>
            <w:rStyle w:val="a7"/>
            <w:noProof/>
          </w:rPr>
          <w:t>Modulintegrationstest (entspricht [10] aus PS20204)</w:t>
        </w:r>
        <w:r w:rsidR="003772B1">
          <w:rPr>
            <w:noProof/>
            <w:webHidden/>
          </w:rPr>
          <w:tab/>
        </w:r>
        <w:r w:rsidR="003772B1">
          <w:rPr>
            <w:noProof/>
            <w:webHidden/>
          </w:rPr>
          <w:fldChar w:fldCharType="begin"/>
        </w:r>
        <w:r w:rsidR="003772B1">
          <w:rPr>
            <w:noProof/>
            <w:webHidden/>
          </w:rPr>
          <w:instrText xml:space="preserve"> PAGEREF _Toc308789901 \h </w:instrText>
        </w:r>
        <w:r w:rsidR="003772B1">
          <w:rPr>
            <w:noProof/>
            <w:webHidden/>
          </w:rPr>
        </w:r>
        <w:r w:rsidR="003772B1">
          <w:rPr>
            <w:noProof/>
            <w:webHidden/>
          </w:rPr>
          <w:fldChar w:fldCharType="separate"/>
        </w:r>
        <w:r w:rsidR="00480043">
          <w:rPr>
            <w:noProof/>
            <w:webHidden/>
          </w:rPr>
          <w:t>3</w:t>
        </w:r>
        <w:r w:rsidR="003772B1">
          <w:rPr>
            <w:noProof/>
            <w:webHidden/>
          </w:rPr>
          <w:fldChar w:fldCharType="end"/>
        </w:r>
      </w:hyperlink>
    </w:p>
    <w:p w14:paraId="65C11019" w14:textId="77777777" w:rsidR="003772B1" w:rsidRDefault="00264558">
      <w:pPr>
        <w:pStyle w:val="30"/>
        <w:tabs>
          <w:tab w:val="left" w:pos="1200"/>
          <w:tab w:val="right" w:leader="dot" w:pos="9193"/>
        </w:tabs>
        <w:rPr>
          <w:rFonts w:ascii="Times New Roman" w:hAnsi="Times New Roman"/>
          <w:noProof/>
          <w:sz w:val="24"/>
        </w:rPr>
      </w:pPr>
      <w:hyperlink w:anchor="_Toc308789902" w:history="1">
        <w:r w:rsidR="003772B1" w:rsidRPr="00396B13">
          <w:rPr>
            <w:rStyle w:val="a7"/>
            <w:noProof/>
          </w:rPr>
          <w:t>5.1.1.</w:t>
        </w:r>
        <w:r w:rsidR="003772B1">
          <w:rPr>
            <w:rFonts w:ascii="Times New Roman" w:hAnsi="Times New Roman"/>
            <w:noProof/>
            <w:sz w:val="24"/>
          </w:rPr>
          <w:tab/>
        </w:r>
        <w:r w:rsidR="003772B1" w:rsidRPr="00396B13">
          <w:rPr>
            <w:rStyle w:val="a7"/>
            <w:noProof/>
          </w:rPr>
          <w:t>Testfälle</w:t>
        </w:r>
        <w:r w:rsidR="003772B1">
          <w:rPr>
            <w:noProof/>
            <w:webHidden/>
          </w:rPr>
          <w:tab/>
        </w:r>
        <w:r w:rsidR="003772B1">
          <w:rPr>
            <w:noProof/>
            <w:webHidden/>
          </w:rPr>
          <w:fldChar w:fldCharType="begin"/>
        </w:r>
        <w:r w:rsidR="003772B1">
          <w:rPr>
            <w:noProof/>
            <w:webHidden/>
          </w:rPr>
          <w:instrText xml:space="preserve"> PAGEREF _Toc308789902 \h </w:instrText>
        </w:r>
        <w:r w:rsidR="003772B1">
          <w:rPr>
            <w:noProof/>
            <w:webHidden/>
          </w:rPr>
        </w:r>
        <w:r w:rsidR="003772B1">
          <w:rPr>
            <w:noProof/>
            <w:webHidden/>
          </w:rPr>
          <w:fldChar w:fldCharType="separate"/>
        </w:r>
        <w:r w:rsidR="00480043">
          <w:rPr>
            <w:noProof/>
            <w:webHidden/>
          </w:rPr>
          <w:t>3</w:t>
        </w:r>
        <w:r w:rsidR="003772B1">
          <w:rPr>
            <w:noProof/>
            <w:webHidden/>
          </w:rPr>
          <w:fldChar w:fldCharType="end"/>
        </w:r>
      </w:hyperlink>
    </w:p>
    <w:p w14:paraId="3A9371EA" w14:textId="77777777" w:rsidR="003772B1" w:rsidRDefault="00264558">
      <w:pPr>
        <w:pStyle w:val="40"/>
        <w:tabs>
          <w:tab w:val="left" w:pos="1680"/>
          <w:tab w:val="right" w:leader="dot" w:pos="9193"/>
        </w:tabs>
        <w:rPr>
          <w:rFonts w:ascii="Times New Roman" w:hAnsi="Times New Roman"/>
          <w:noProof/>
          <w:sz w:val="24"/>
        </w:rPr>
      </w:pPr>
      <w:hyperlink w:anchor="_Toc308789903" w:history="1">
        <w:r w:rsidR="003772B1" w:rsidRPr="00396B13">
          <w:rPr>
            <w:rStyle w:val="a7"/>
            <w:noProof/>
          </w:rPr>
          <w:t>5.1.1.1.</w:t>
        </w:r>
        <w:r w:rsidR="003772B1">
          <w:rPr>
            <w:rFonts w:ascii="Times New Roman" w:hAnsi="Times New Roman"/>
            <w:noProof/>
            <w:sz w:val="24"/>
          </w:rPr>
          <w:tab/>
        </w:r>
        <w:r w:rsidR="003772B1" w:rsidRPr="00396B13">
          <w:rPr>
            <w:rStyle w:val="a7"/>
            <w:noProof/>
          </w:rPr>
          <w:t>Test Visualisierungsmasken</w:t>
        </w:r>
        <w:r w:rsidR="003772B1">
          <w:rPr>
            <w:noProof/>
            <w:webHidden/>
          </w:rPr>
          <w:tab/>
        </w:r>
        <w:r w:rsidR="003772B1">
          <w:rPr>
            <w:noProof/>
            <w:webHidden/>
          </w:rPr>
          <w:fldChar w:fldCharType="begin"/>
        </w:r>
        <w:r w:rsidR="003772B1">
          <w:rPr>
            <w:noProof/>
            <w:webHidden/>
          </w:rPr>
          <w:instrText xml:space="preserve"> PAGEREF _Toc308789903 \h </w:instrText>
        </w:r>
        <w:r w:rsidR="003772B1">
          <w:rPr>
            <w:noProof/>
            <w:webHidden/>
          </w:rPr>
        </w:r>
        <w:r w:rsidR="003772B1">
          <w:rPr>
            <w:noProof/>
            <w:webHidden/>
          </w:rPr>
          <w:fldChar w:fldCharType="separate"/>
        </w:r>
        <w:r w:rsidR="00480043">
          <w:rPr>
            <w:noProof/>
            <w:webHidden/>
          </w:rPr>
          <w:t>3</w:t>
        </w:r>
        <w:r w:rsidR="003772B1">
          <w:rPr>
            <w:noProof/>
            <w:webHidden/>
          </w:rPr>
          <w:fldChar w:fldCharType="end"/>
        </w:r>
      </w:hyperlink>
    </w:p>
    <w:p w14:paraId="4585E7E3" w14:textId="77777777" w:rsidR="003772B1" w:rsidRDefault="00264558">
      <w:pPr>
        <w:pStyle w:val="40"/>
        <w:tabs>
          <w:tab w:val="left" w:pos="1680"/>
          <w:tab w:val="right" w:leader="dot" w:pos="9193"/>
        </w:tabs>
        <w:rPr>
          <w:rFonts w:ascii="Times New Roman" w:hAnsi="Times New Roman"/>
          <w:noProof/>
          <w:sz w:val="24"/>
        </w:rPr>
      </w:pPr>
      <w:hyperlink w:anchor="_Toc308789904" w:history="1">
        <w:r w:rsidR="003772B1" w:rsidRPr="00396B13">
          <w:rPr>
            <w:rStyle w:val="a7"/>
            <w:noProof/>
          </w:rPr>
          <w:t>5.1.1.2.</w:t>
        </w:r>
        <w:r w:rsidR="003772B1">
          <w:rPr>
            <w:rFonts w:ascii="Times New Roman" w:hAnsi="Times New Roman"/>
            <w:noProof/>
            <w:sz w:val="24"/>
          </w:rPr>
          <w:tab/>
        </w:r>
        <w:r w:rsidR="003772B1" w:rsidRPr="00396B13">
          <w:rPr>
            <w:rStyle w:val="a7"/>
            <w:noProof/>
          </w:rPr>
          <w:t>Test n</w:t>
        </w:r>
        <w:r w:rsidR="003772B1">
          <w:rPr>
            <w:noProof/>
            <w:webHidden/>
          </w:rPr>
          <w:tab/>
        </w:r>
        <w:r w:rsidR="003772B1">
          <w:rPr>
            <w:noProof/>
            <w:webHidden/>
          </w:rPr>
          <w:fldChar w:fldCharType="begin"/>
        </w:r>
        <w:r w:rsidR="003772B1">
          <w:rPr>
            <w:noProof/>
            <w:webHidden/>
          </w:rPr>
          <w:instrText xml:space="preserve"> PAGEREF _Toc308789904 \h </w:instrText>
        </w:r>
        <w:r w:rsidR="003772B1">
          <w:rPr>
            <w:noProof/>
            <w:webHidden/>
          </w:rPr>
        </w:r>
        <w:r w:rsidR="003772B1">
          <w:rPr>
            <w:noProof/>
            <w:webHidden/>
          </w:rPr>
          <w:fldChar w:fldCharType="separate"/>
        </w:r>
        <w:r w:rsidR="00480043">
          <w:rPr>
            <w:noProof/>
            <w:webHidden/>
          </w:rPr>
          <w:t>3</w:t>
        </w:r>
        <w:r w:rsidR="003772B1">
          <w:rPr>
            <w:noProof/>
            <w:webHidden/>
          </w:rPr>
          <w:fldChar w:fldCharType="end"/>
        </w:r>
      </w:hyperlink>
    </w:p>
    <w:p w14:paraId="3D1DCD0D" w14:textId="77777777" w:rsidR="003772B1" w:rsidRDefault="00264558">
      <w:pPr>
        <w:pStyle w:val="10"/>
        <w:tabs>
          <w:tab w:val="left" w:pos="600"/>
          <w:tab w:val="right" w:leader="dot" w:pos="9193"/>
        </w:tabs>
        <w:rPr>
          <w:rFonts w:ascii="Times New Roman" w:hAnsi="Times New Roman"/>
          <w:noProof/>
          <w:sz w:val="24"/>
        </w:rPr>
      </w:pPr>
      <w:hyperlink w:anchor="_Toc308789905" w:history="1">
        <w:r w:rsidR="003772B1" w:rsidRPr="00396B13">
          <w:rPr>
            <w:rStyle w:val="a7"/>
            <w:noProof/>
          </w:rPr>
          <w:t>6.</w:t>
        </w:r>
        <w:r w:rsidR="003772B1">
          <w:rPr>
            <w:rFonts w:ascii="Times New Roman" w:hAnsi="Times New Roman"/>
            <w:noProof/>
            <w:sz w:val="24"/>
          </w:rPr>
          <w:tab/>
        </w:r>
        <w:r w:rsidR="003772B1" w:rsidRPr="00396B13">
          <w:rPr>
            <w:rStyle w:val="a7"/>
            <w:noProof/>
          </w:rPr>
          <w:t>PC Hardware</w:t>
        </w:r>
        <w:r w:rsidR="003772B1">
          <w:rPr>
            <w:noProof/>
            <w:webHidden/>
          </w:rPr>
          <w:tab/>
        </w:r>
        <w:r w:rsidR="003772B1">
          <w:rPr>
            <w:noProof/>
            <w:webHidden/>
          </w:rPr>
          <w:fldChar w:fldCharType="begin"/>
        </w:r>
        <w:r w:rsidR="003772B1">
          <w:rPr>
            <w:noProof/>
            <w:webHidden/>
          </w:rPr>
          <w:instrText xml:space="preserve"> PAGEREF _Toc308789905 \h </w:instrText>
        </w:r>
        <w:r w:rsidR="003772B1">
          <w:rPr>
            <w:noProof/>
            <w:webHidden/>
          </w:rPr>
        </w:r>
        <w:r w:rsidR="003772B1">
          <w:rPr>
            <w:noProof/>
            <w:webHidden/>
          </w:rPr>
          <w:fldChar w:fldCharType="separate"/>
        </w:r>
        <w:r w:rsidR="00480043">
          <w:rPr>
            <w:noProof/>
            <w:webHidden/>
          </w:rPr>
          <w:t>3</w:t>
        </w:r>
        <w:r w:rsidR="003772B1">
          <w:rPr>
            <w:noProof/>
            <w:webHidden/>
          </w:rPr>
          <w:fldChar w:fldCharType="end"/>
        </w:r>
      </w:hyperlink>
    </w:p>
    <w:p w14:paraId="3B50408B" w14:textId="77777777" w:rsidR="003772B1" w:rsidRDefault="00264558">
      <w:pPr>
        <w:pStyle w:val="21"/>
        <w:tabs>
          <w:tab w:val="left" w:pos="960"/>
          <w:tab w:val="right" w:leader="dot" w:pos="9193"/>
        </w:tabs>
        <w:rPr>
          <w:rFonts w:ascii="Times New Roman" w:hAnsi="Times New Roman"/>
          <w:noProof/>
          <w:sz w:val="24"/>
        </w:rPr>
      </w:pPr>
      <w:hyperlink w:anchor="_Toc308789906" w:history="1">
        <w:r w:rsidR="003772B1" w:rsidRPr="00396B13">
          <w:rPr>
            <w:rStyle w:val="a7"/>
            <w:noProof/>
          </w:rPr>
          <w:t>6.1.</w:t>
        </w:r>
        <w:r w:rsidR="003772B1">
          <w:rPr>
            <w:rFonts w:ascii="Times New Roman" w:hAnsi="Times New Roman"/>
            <w:noProof/>
            <w:sz w:val="24"/>
          </w:rPr>
          <w:tab/>
        </w:r>
        <w:r w:rsidR="003772B1" w:rsidRPr="00396B13">
          <w:rPr>
            <w:rStyle w:val="a7"/>
            <w:noProof/>
          </w:rPr>
          <w:t>Tests</w:t>
        </w:r>
        <w:r w:rsidR="003772B1">
          <w:rPr>
            <w:noProof/>
            <w:webHidden/>
          </w:rPr>
          <w:tab/>
        </w:r>
        <w:r w:rsidR="003772B1">
          <w:rPr>
            <w:noProof/>
            <w:webHidden/>
          </w:rPr>
          <w:fldChar w:fldCharType="begin"/>
        </w:r>
        <w:r w:rsidR="003772B1">
          <w:rPr>
            <w:noProof/>
            <w:webHidden/>
          </w:rPr>
          <w:instrText xml:space="preserve"> PAGEREF _Toc308789906 \h </w:instrText>
        </w:r>
        <w:r w:rsidR="003772B1">
          <w:rPr>
            <w:noProof/>
            <w:webHidden/>
          </w:rPr>
        </w:r>
        <w:r w:rsidR="003772B1">
          <w:rPr>
            <w:noProof/>
            <w:webHidden/>
          </w:rPr>
          <w:fldChar w:fldCharType="separate"/>
        </w:r>
        <w:r w:rsidR="00480043">
          <w:rPr>
            <w:noProof/>
            <w:webHidden/>
          </w:rPr>
          <w:t>3</w:t>
        </w:r>
        <w:r w:rsidR="003772B1">
          <w:rPr>
            <w:noProof/>
            <w:webHidden/>
          </w:rPr>
          <w:fldChar w:fldCharType="end"/>
        </w:r>
      </w:hyperlink>
    </w:p>
    <w:p w14:paraId="10C8DFA7" w14:textId="77777777" w:rsidR="003772B1" w:rsidRDefault="00264558">
      <w:pPr>
        <w:pStyle w:val="30"/>
        <w:tabs>
          <w:tab w:val="left" w:pos="1200"/>
          <w:tab w:val="right" w:leader="dot" w:pos="9193"/>
        </w:tabs>
        <w:rPr>
          <w:rFonts w:ascii="Times New Roman" w:hAnsi="Times New Roman"/>
          <w:noProof/>
          <w:sz w:val="24"/>
        </w:rPr>
      </w:pPr>
      <w:hyperlink w:anchor="_Toc308789907" w:history="1">
        <w:r w:rsidR="003772B1" w:rsidRPr="00396B13">
          <w:rPr>
            <w:rStyle w:val="a7"/>
            <w:noProof/>
          </w:rPr>
          <w:t>6.1.1.</w:t>
        </w:r>
        <w:r w:rsidR="003772B1">
          <w:rPr>
            <w:rFonts w:ascii="Times New Roman" w:hAnsi="Times New Roman"/>
            <w:noProof/>
            <w:sz w:val="24"/>
          </w:rPr>
          <w:tab/>
        </w:r>
        <w:r w:rsidR="003772B1" w:rsidRPr="00396B13">
          <w:rPr>
            <w:rStyle w:val="a7"/>
            <w:noProof/>
          </w:rPr>
          <w:t>Testfälle</w:t>
        </w:r>
        <w:r w:rsidR="003772B1">
          <w:rPr>
            <w:noProof/>
            <w:webHidden/>
          </w:rPr>
          <w:tab/>
        </w:r>
        <w:r w:rsidR="003772B1">
          <w:rPr>
            <w:noProof/>
            <w:webHidden/>
          </w:rPr>
          <w:fldChar w:fldCharType="begin"/>
        </w:r>
        <w:r w:rsidR="003772B1">
          <w:rPr>
            <w:noProof/>
            <w:webHidden/>
          </w:rPr>
          <w:instrText xml:space="preserve"> PAGEREF _Toc308789907 \h </w:instrText>
        </w:r>
        <w:r w:rsidR="003772B1">
          <w:rPr>
            <w:noProof/>
            <w:webHidden/>
          </w:rPr>
        </w:r>
        <w:r w:rsidR="003772B1">
          <w:rPr>
            <w:noProof/>
            <w:webHidden/>
          </w:rPr>
          <w:fldChar w:fldCharType="separate"/>
        </w:r>
        <w:r w:rsidR="00480043">
          <w:rPr>
            <w:noProof/>
            <w:webHidden/>
          </w:rPr>
          <w:t>3</w:t>
        </w:r>
        <w:r w:rsidR="003772B1">
          <w:rPr>
            <w:noProof/>
            <w:webHidden/>
          </w:rPr>
          <w:fldChar w:fldCharType="end"/>
        </w:r>
      </w:hyperlink>
    </w:p>
    <w:p w14:paraId="0538C444" w14:textId="77777777" w:rsidR="003772B1" w:rsidRDefault="00264558">
      <w:pPr>
        <w:pStyle w:val="40"/>
        <w:tabs>
          <w:tab w:val="left" w:pos="1680"/>
          <w:tab w:val="right" w:leader="dot" w:pos="9193"/>
        </w:tabs>
        <w:rPr>
          <w:rFonts w:ascii="Times New Roman" w:hAnsi="Times New Roman"/>
          <w:noProof/>
          <w:sz w:val="24"/>
        </w:rPr>
      </w:pPr>
      <w:hyperlink w:anchor="_Toc308789908" w:history="1">
        <w:r w:rsidR="003772B1" w:rsidRPr="00396B13">
          <w:rPr>
            <w:rStyle w:val="a7"/>
            <w:noProof/>
          </w:rPr>
          <w:t>6.1.1.1.</w:t>
        </w:r>
        <w:r w:rsidR="003772B1">
          <w:rPr>
            <w:rFonts w:ascii="Times New Roman" w:hAnsi="Times New Roman"/>
            <w:noProof/>
            <w:sz w:val="24"/>
          </w:rPr>
          <w:tab/>
        </w:r>
        <w:r w:rsidR="003772B1" w:rsidRPr="00396B13">
          <w:rPr>
            <w:rStyle w:val="a7"/>
            <w:noProof/>
          </w:rPr>
          <w:t>Test der PC Hardware gegen aktuelle Spezifikation</w:t>
        </w:r>
        <w:r w:rsidR="003772B1">
          <w:rPr>
            <w:noProof/>
            <w:webHidden/>
          </w:rPr>
          <w:tab/>
        </w:r>
        <w:r w:rsidR="003772B1">
          <w:rPr>
            <w:noProof/>
            <w:webHidden/>
          </w:rPr>
          <w:fldChar w:fldCharType="begin"/>
        </w:r>
        <w:r w:rsidR="003772B1">
          <w:rPr>
            <w:noProof/>
            <w:webHidden/>
          </w:rPr>
          <w:instrText xml:space="preserve"> PAGEREF _Toc308789908 \h </w:instrText>
        </w:r>
        <w:r w:rsidR="003772B1">
          <w:rPr>
            <w:noProof/>
            <w:webHidden/>
          </w:rPr>
        </w:r>
        <w:r w:rsidR="003772B1">
          <w:rPr>
            <w:noProof/>
            <w:webHidden/>
          </w:rPr>
          <w:fldChar w:fldCharType="separate"/>
        </w:r>
        <w:r w:rsidR="00480043">
          <w:rPr>
            <w:noProof/>
            <w:webHidden/>
          </w:rPr>
          <w:t>3</w:t>
        </w:r>
        <w:r w:rsidR="003772B1">
          <w:rPr>
            <w:noProof/>
            <w:webHidden/>
          </w:rPr>
          <w:fldChar w:fldCharType="end"/>
        </w:r>
      </w:hyperlink>
    </w:p>
    <w:p w14:paraId="6DCE19D3" w14:textId="77777777" w:rsidR="003772B1" w:rsidRDefault="00264558">
      <w:pPr>
        <w:pStyle w:val="40"/>
        <w:tabs>
          <w:tab w:val="left" w:pos="1680"/>
          <w:tab w:val="right" w:leader="dot" w:pos="9193"/>
        </w:tabs>
        <w:rPr>
          <w:rFonts w:ascii="Times New Roman" w:hAnsi="Times New Roman"/>
          <w:noProof/>
          <w:sz w:val="24"/>
        </w:rPr>
      </w:pPr>
      <w:hyperlink w:anchor="_Toc308789909" w:history="1">
        <w:r w:rsidR="003772B1" w:rsidRPr="00396B13">
          <w:rPr>
            <w:rStyle w:val="a7"/>
            <w:noProof/>
          </w:rPr>
          <w:t>6.1.1.2.</w:t>
        </w:r>
        <w:r w:rsidR="003772B1">
          <w:rPr>
            <w:rFonts w:ascii="Times New Roman" w:hAnsi="Times New Roman"/>
            <w:noProof/>
            <w:sz w:val="24"/>
          </w:rPr>
          <w:tab/>
        </w:r>
        <w:r w:rsidR="003772B1" w:rsidRPr="00396B13">
          <w:rPr>
            <w:rStyle w:val="a7"/>
            <w:noProof/>
          </w:rPr>
          <w:t>Test n</w:t>
        </w:r>
        <w:r w:rsidR="003772B1">
          <w:rPr>
            <w:noProof/>
            <w:webHidden/>
          </w:rPr>
          <w:tab/>
        </w:r>
        <w:r w:rsidR="003772B1">
          <w:rPr>
            <w:noProof/>
            <w:webHidden/>
          </w:rPr>
          <w:fldChar w:fldCharType="begin"/>
        </w:r>
        <w:r w:rsidR="003772B1">
          <w:rPr>
            <w:noProof/>
            <w:webHidden/>
          </w:rPr>
          <w:instrText xml:space="preserve"> PAGEREF _Toc308789909 \h </w:instrText>
        </w:r>
        <w:r w:rsidR="003772B1">
          <w:rPr>
            <w:noProof/>
            <w:webHidden/>
          </w:rPr>
        </w:r>
        <w:r w:rsidR="003772B1">
          <w:rPr>
            <w:noProof/>
            <w:webHidden/>
          </w:rPr>
          <w:fldChar w:fldCharType="separate"/>
        </w:r>
        <w:r w:rsidR="00480043">
          <w:rPr>
            <w:noProof/>
            <w:webHidden/>
          </w:rPr>
          <w:t>3</w:t>
        </w:r>
        <w:r w:rsidR="003772B1">
          <w:rPr>
            <w:noProof/>
            <w:webHidden/>
          </w:rPr>
          <w:fldChar w:fldCharType="end"/>
        </w:r>
      </w:hyperlink>
    </w:p>
    <w:p w14:paraId="16C1AB8A" w14:textId="77777777" w:rsidR="003772B1" w:rsidRDefault="00264558">
      <w:pPr>
        <w:pStyle w:val="10"/>
        <w:tabs>
          <w:tab w:val="left" w:pos="600"/>
          <w:tab w:val="right" w:leader="dot" w:pos="9193"/>
        </w:tabs>
        <w:rPr>
          <w:rFonts w:ascii="Times New Roman" w:hAnsi="Times New Roman"/>
          <w:noProof/>
          <w:sz w:val="24"/>
        </w:rPr>
      </w:pPr>
      <w:hyperlink w:anchor="_Toc308789910" w:history="1">
        <w:r w:rsidR="003772B1" w:rsidRPr="00396B13">
          <w:rPr>
            <w:rStyle w:val="a7"/>
            <w:noProof/>
          </w:rPr>
          <w:t>7.</w:t>
        </w:r>
        <w:r w:rsidR="003772B1">
          <w:rPr>
            <w:rFonts w:ascii="Times New Roman" w:hAnsi="Times New Roman"/>
            <w:noProof/>
            <w:sz w:val="24"/>
          </w:rPr>
          <w:tab/>
        </w:r>
        <w:r w:rsidR="003772B1" w:rsidRPr="00396B13">
          <w:rPr>
            <w:rStyle w:val="a7"/>
            <w:noProof/>
          </w:rPr>
          <w:t>MCC</w:t>
        </w:r>
        <w:r w:rsidR="003772B1">
          <w:rPr>
            <w:noProof/>
            <w:webHidden/>
          </w:rPr>
          <w:tab/>
        </w:r>
        <w:r w:rsidR="003772B1">
          <w:rPr>
            <w:noProof/>
            <w:webHidden/>
          </w:rPr>
          <w:fldChar w:fldCharType="begin"/>
        </w:r>
        <w:r w:rsidR="003772B1">
          <w:rPr>
            <w:noProof/>
            <w:webHidden/>
          </w:rPr>
          <w:instrText xml:space="preserve"> PAGEREF _Toc308789910 \h </w:instrText>
        </w:r>
        <w:r w:rsidR="003772B1">
          <w:rPr>
            <w:noProof/>
            <w:webHidden/>
          </w:rPr>
        </w:r>
        <w:r w:rsidR="003772B1">
          <w:rPr>
            <w:noProof/>
            <w:webHidden/>
          </w:rPr>
          <w:fldChar w:fldCharType="separate"/>
        </w:r>
        <w:r w:rsidR="00480043">
          <w:rPr>
            <w:noProof/>
            <w:webHidden/>
          </w:rPr>
          <w:t>3</w:t>
        </w:r>
        <w:r w:rsidR="003772B1">
          <w:rPr>
            <w:noProof/>
            <w:webHidden/>
          </w:rPr>
          <w:fldChar w:fldCharType="end"/>
        </w:r>
      </w:hyperlink>
    </w:p>
    <w:p w14:paraId="1EDE9897" w14:textId="77777777" w:rsidR="003772B1" w:rsidRDefault="00264558">
      <w:pPr>
        <w:pStyle w:val="21"/>
        <w:tabs>
          <w:tab w:val="left" w:pos="960"/>
          <w:tab w:val="right" w:leader="dot" w:pos="9193"/>
        </w:tabs>
        <w:rPr>
          <w:rFonts w:ascii="Times New Roman" w:hAnsi="Times New Roman"/>
          <w:noProof/>
          <w:sz w:val="24"/>
        </w:rPr>
      </w:pPr>
      <w:hyperlink w:anchor="_Toc308789911" w:history="1">
        <w:r w:rsidR="003772B1" w:rsidRPr="00396B13">
          <w:rPr>
            <w:rStyle w:val="a7"/>
            <w:noProof/>
          </w:rPr>
          <w:t>7.1.</w:t>
        </w:r>
        <w:r w:rsidR="003772B1">
          <w:rPr>
            <w:rFonts w:ascii="Times New Roman" w:hAnsi="Times New Roman"/>
            <w:noProof/>
            <w:sz w:val="24"/>
          </w:rPr>
          <w:tab/>
        </w:r>
        <w:r w:rsidR="003772B1" w:rsidRPr="00396B13">
          <w:rPr>
            <w:rStyle w:val="a7"/>
            <w:noProof/>
          </w:rPr>
          <w:t>Tests</w:t>
        </w:r>
        <w:r w:rsidR="003772B1">
          <w:rPr>
            <w:noProof/>
            <w:webHidden/>
          </w:rPr>
          <w:tab/>
        </w:r>
        <w:r w:rsidR="003772B1">
          <w:rPr>
            <w:noProof/>
            <w:webHidden/>
          </w:rPr>
          <w:fldChar w:fldCharType="begin"/>
        </w:r>
        <w:r w:rsidR="003772B1">
          <w:rPr>
            <w:noProof/>
            <w:webHidden/>
          </w:rPr>
          <w:instrText xml:space="preserve"> PAGEREF _Toc308789911 \h </w:instrText>
        </w:r>
        <w:r w:rsidR="003772B1">
          <w:rPr>
            <w:noProof/>
            <w:webHidden/>
          </w:rPr>
        </w:r>
        <w:r w:rsidR="003772B1">
          <w:rPr>
            <w:noProof/>
            <w:webHidden/>
          </w:rPr>
          <w:fldChar w:fldCharType="separate"/>
        </w:r>
        <w:r w:rsidR="00480043">
          <w:rPr>
            <w:noProof/>
            <w:webHidden/>
          </w:rPr>
          <w:t>3</w:t>
        </w:r>
        <w:r w:rsidR="003772B1">
          <w:rPr>
            <w:noProof/>
            <w:webHidden/>
          </w:rPr>
          <w:fldChar w:fldCharType="end"/>
        </w:r>
      </w:hyperlink>
    </w:p>
    <w:p w14:paraId="5C9088F5" w14:textId="77777777" w:rsidR="003772B1" w:rsidRDefault="00264558">
      <w:pPr>
        <w:pStyle w:val="30"/>
        <w:tabs>
          <w:tab w:val="left" w:pos="1200"/>
          <w:tab w:val="right" w:leader="dot" w:pos="9193"/>
        </w:tabs>
        <w:rPr>
          <w:rFonts w:ascii="Times New Roman" w:hAnsi="Times New Roman"/>
          <w:noProof/>
          <w:sz w:val="24"/>
        </w:rPr>
      </w:pPr>
      <w:hyperlink w:anchor="_Toc308789912" w:history="1">
        <w:r w:rsidR="003772B1" w:rsidRPr="00396B13">
          <w:rPr>
            <w:rStyle w:val="a7"/>
            <w:noProof/>
          </w:rPr>
          <w:t>7.1.1.</w:t>
        </w:r>
        <w:r w:rsidR="003772B1">
          <w:rPr>
            <w:rFonts w:ascii="Times New Roman" w:hAnsi="Times New Roman"/>
            <w:noProof/>
            <w:sz w:val="24"/>
          </w:rPr>
          <w:tab/>
        </w:r>
        <w:r w:rsidR="003772B1" w:rsidRPr="00396B13">
          <w:rPr>
            <w:rStyle w:val="a7"/>
            <w:noProof/>
          </w:rPr>
          <w:t>Testfälle</w:t>
        </w:r>
        <w:r w:rsidR="003772B1">
          <w:rPr>
            <w:noProof/>
            <w:webHidden/>
          </w:rPr>
          <w:tab/>
        </w:r>
        <w:r w:rsidR="003772B1">
          <w:rPr>
            <w:noProof/>
            <w:webHidden/>
          </w:rPr>
          <w:fldChar w:fldCharType="begin"/>
        </w:r>
        <w:r w:rsidR="003772B1">
          <w:rPr>
            <w:noProof/>
            <w:webHidden/>
          </w:rPr>
          <w:instrText xml:space="preserve"> PAGEREF _Toc308789912 \h </w:instrText>
        </w:r>
        <w:r w:rsidR="003772B1">
          <w:rPr>
            <w:noProof/>
            <w:webHidden/>
          </w:rPr>
        </w:r>
        <w:r w:rsidR="003772B1">
          <w:rPr>
            <w:noProof/>
            <w:webHidden/>
          </w:rPr>
          <w:fldChar w:fldCharType="separate"/>
        </w:r>
        <w:r w:rsidR="00480043">
          <w:rPr>
            <w:noProof/>
            <w:webHidden/>
          </w:rPr>
          <w:t>3</w:t>
        </w:r>
        <w:r w:rsidR="003772B1">
          <w:rPr>
            <w:noProof/>
            <w:webHidden/>
          </w:rPr>
          <w:fldChar w:fldCharType="end"/>
        </w:r>
      </w:hyperlink>
    </w:p>
    <w:p w14:paraId="2FE3105F" w14:textId="77777777" w:rsidR="003772B1" w:rsidRDefault="00264558">
      <w:pPr>
        <w:pStyle w:val="40"/>
        <w:tabs>
          <w:tab w:val="left" w:pos="1680"/>
          <w:tab w:val="right" w:leader="dot" w:pos="9193"/>
        </w:tabs>
        <w:rPr>
          <w:rFonts w:ascii="Times New Roman" w:hAnsi="Times New Roman"/>
          <w:noProof/>
          <w:sz w:val="24"/>
        </w:rPr>
      </w:pPr>
      <w:hyperlink w:anchor="_Toc308789913" w:history="1">
        <w:r w:rsidR="003772B1" w:rsidRPr="00396B13">
          <w:rPr>
            <w:rStyle w:val="a7"/>
            <w:noProof/>
          </w:rPr>
          <w:t>7.1.1.1.</w:t>
        </w:r>
        <w:r w:rsidR="003772B1">
          <w:rPr>
            <w:rFonts w:ascii="Times New Roman" w:hAnsi="Times New Roman"/>
            <w:noProof/>
            <w:sz w:val="24"/>
          </w:rPr>
          <w:tab/>
        </w:r>
        <w:r w:rsidR="003772B1" w:rsidRPr="00396B13">
          <w:rPr>
            <w:rStyle w:val="a7"/>
            <w:noProof/>
          </w:rPr>
          <w:t>EA Test</w:t>
        </w:r>
        <w:r w:rsidR="003772B1">
          <w:rPr>
            <w:noProof/>
            <w:webHidden/>
          </w:rPr>
          <w:tab/>
        </w:r>
        <w:r w:rsidR="003772B1">
          <w:rPr>
            <w:noProof/>
            <w:webHidden/>
          </w:rPr>
          <w:fldChar w:fldCharType="begin"/>
        </w:r>
        <w:r w:rsidR="003772B1">
          <w:rPr>
            <w:noProof/>
            <w:webHidden/>
          </w:rPr>
          <w:instrText xml:space="preserve"> PAGEREF _Toc308789913 \h </w:instrText>
        </w:r>
        <w:r w:rsidR="003772B1">
          <w:rPr>
            <w:noProof/>
            <w:webHidden/>
          </w:rPr>
        </w:r>
        <w:r w:rsidR="003772B1">
          <w:rPr>
            <w:noProof/>
            <w:webHidden/>
          </w:rPr>
          <w:fldChar w:fldCharType="separate"/>
        </w:r>
        <w:r w:rsidR="00480043">
          <w:rPr>
            <w:noProof/>
            <w:webHidden/>
          </w:rPr>
          <w:t>3</w:t>
        </w:r>
        <w:r w:rsidR="003772B1">
          <w:rPr>
            <w:noProof/>
            <w:webHidden/>
          </w:rPr>
          <w:fldChar w:fldCharType="end"/>
        </w:r>
      </w:hyperlink>
    </w:p>
    <w:p w14:paraId="34F7DF89" w14:textId="77777777" w:rsidR="003772B1" w:rsidRDefault="00264558">
      <w:pPr>
        <w:pStyle w:val="40"/>
        <w:tabs>
          <w:tab w:val="left" w:pos="1680"/>
          <w:tab w:val="right" w:leader="dot" w:pos="9193"/>
        </w:tabs>
        <w:rPr>
          <w:rFonts w:ascii="Times New Roman" w:hAnsi="Times New Roman"/>
          <w:noProof/>
          <w:sz w:val="24"/>
        </w:rPr>
      </w:pPr>
      <w:hyperlink w:anchor="_Toc308789914" w:history="1">
        <w:r w:rsidR="003772B1" w:rsidRPr="00396B13">
          <w:rPr>
            <w:rStyle w:val="a7"/>
            <w:noProof/>
          </w:rPr>
          <w:t>7.1.1.2.</w:t>
        </w:r>
        <w:r w:rsidR="003772B1">
          <w:rPr>
            <w:rFonts w:ascii="Times New Roman" w:hAnsi="Times New Roman"/>
            <w:noProof/>
            <w:sz w:val="24"/>
          </w:rPr>
          <w:tab/>
        </w:r>
        <w:r w:rsidR="003772B1" w:rsidRPr="00396B13">
          <w:rPr>
            <w:rStyle w:val="a7"/>
            <w:noProof/>
          </w:rPr>
          <w:t>Elektrische Prüfungen nach DIN / VDE0113</w:t>
        </w:r>
        <w:r w:rsidR="003772B1">
          <w:rPr>
            <w:noProof/>
            <w:webHidden/>
          </w:rPr>
          <w:tab/>
        </w:r>
        <w:r w:rsidR="003772B1">
          <w:rPr>
            <w:noProof/>
            <w:webHidden/>
          </w:rPr>
          <w:fldChar w:fldCharType="begin"/>
        </w:r>
        <w:r w:rsidR="003772B1">
          <w:rPr>
            <w:noProof/>
            <w:webHidden/>
          </w:rPr>
          <w:instrText xml:space="preserve"> PAGEREF _Toc308789914 \h </w:instrText>
        </w:r>
        <w:r w:rsidR="003772B1">
          <w:rPr>
            <w:noProof/>
            <w:webHidden/>
          </w:rPr>
        </w:r>
        <w:r w:rsidR="003772B1">
          <w:rPr>
            <w:noProof/>
            <w:webHidden/>
          </w:rPr>
          <w:fldChar w:fldCharType="separate"/>
        </w:r>
        <w:r w:rsidR="00480043">
          <w:rPr>
            <w:noProof/>
            <w:webHidden/>
          </w:rPr>
          <w:t>3</w:t>
        </w:r>
        <w:r w:rsidR="003772B1">
          <w:rPr>
            <w:noProof/>
            <w:webHidden/>
          </w:rPr>
          <w:fldChar w:fldCharType="end"/>
        </w:r>
      </w:hyperlink>
    </w:p>
    <w:p w14:paraId="24474823" w14:textId="77777777" w:rsidR="003772B1" w:rsidRDefault="00264558">
      <w:pPr>
        <w:pStyle w:val="40"/>
        <w:tabs>
          <w:tab w:val="left" w:pos="1680"/>
          <w:tab w:val="right" w:leader="dot" w:pos="9193"/>
        </w:tabs>
        <w:rPr>
          <w:rFonts w:ascii="Times New Roman" w:hAnsi="Times New Roman"/>
          <w:noProof/>
          <w:sz w:val="24"/>
        </w:rPr>
      </w:pPr>
      <w:hyperlink w:anchor="_Toc308789915" w:history="1">
        <w:r w:rsidR="003772B1" w:rsidRPr="00396B13">
          <w:rPr>
            <w:rStyle w:val="a7"/>
            <w:noProof/>
          </w:rPr>
          <w:t>7.1.1.3.</w:t>
        </w:r>
        <w:r w:rsidR="003772B1">
          <w:rPr>
            <w:rFonts w:ascii="Times New Roman" w:hAnsi="Times New Roman"/>
            <w:noProof/>
            <w:sz w:val="24"/>
          </w:rPr>
          <w:tab/>
        </w:r>
        <w:r w:rsidR="003772B1" w:rsidRPr="00396B13">
          <w:rPr>
            <w:rStyle w:val="a7"/>
            <w:noProof/>
          </w:rPr>
          <w:t>Test Sonderfunktion n</w:t>
        </w:r>
        <w:r w:rsidR="003772B1">
          <w:rPr>
            <w:noProof/>
            <w:webHidden/>
          </w:rPr>
          <w:tab/>
        </w:r>
        <w:r w:rsidR="003772B1">
          <w:rPr>
            <w:noProof/>
            <w:webHidden/>
          </w:rPr>
          <w:fldChar w:fldCharType="begin"/>
        </w:r>
        <w:r w:rsidR="003772B1">
          <w:rPr>
            <w:noProof/>
            <w:webHidden/>
          </w:rPr>
          <w:instrText xml:space="preserve"> PAGEREF _Toc308789915 \h </w:instrText>
        </w:r>
        <w:r w:rsidR="003772B1">
          <w:rPr>
            <w:noProof/>
            <w:webHidden/>
          </w:rPr>
        </w:r>
        <w:r w:rsidR="003772B1">
          <w:rPr>
            <w:noProof/>
            <w:webHidden/>
          </w:rPr>
          <w:fldChar w:fldCharType="separate"/>
        </w:r>
        <w:r w:rsidR="00480043">
          <w:rPr>
            <w:noProof/>
            <w:webHidden/>
          </w:rPr>
          <w:t>3</w:t>
        </w:r>
        <w:r w:rsidR="003772B1">
          <w:rPr>
            <w:noProof/>
            <w:webHidden/>
          </w:rPr>
          <w:fldChar w:fldCharType="end"/>
        </w:r>
      </w:hyperlink>
    </w:p>
    <w:p w14:paraId="5DA7377C" w14:textId="77777777" w:rsidR="003772B1" w:rsidRDefault="00264558">
      <w:pPr>
        <w:pStyle w:val="10"/>
        <w:tabs>
          <w:tab w:val="left" w:pos="600"/>
          <w:tab w:val="right" w:leader="dot" w:pos="9193"/>
        </w:tabs>
        <w:rPr>
          <w:rFonts w:ascii="Times New Roman" w:hAnsi="Times New Roman"/>
          <w:noProof/>
          <w:sz w:val="24"/>
        </w:rPr>
      </w:pPr>
      <w:hyperlink w:anchor="_Toc308789916" w:history="1">
        <w:r w:rsidR="003772B1" w:rsidRPr="00396B13">
          <w:rPr>
            <w:rStyle w:val="a7"/>
            <w:noProof/>
          </w:rPr>
          <w:t>8.</w:t>
        </w:r>
        <w:r w:rsidR="003772B1">
          <w:rPr>
            <w:rFonts w:ascii="Times New Roman" w:hAnsi="Times New Roman"/>
            <w:noProof/>
            <w:sz w:val="24"/>
          </w:rPr>
          <w:tab/>
        </w:r>
        <w:r w:rsidR="003772B1" w:rsidRPr="00396B13">
          <w:rPr>
            <w:rStyle w:val="a7"/>
            <w:noProof/>
          </w:rPr>
          <w:t>Gesamtintegrationstest</w:t>
        </w:r>
        <w:r w:rsidR="003772B1">
          <w:rPr>
            <w:noProof/>
            <w:webHidden/>
          </w:rPr>
          <w:tab/>
        </w:r>
        <w:r w:rsidR="003772B1">
          <w:rPr>
            <w:noProof/>
            <w:webHidden/>
          </w:rPr>
          <w:fldChar w:fldCharType="begin"/>
        </w:r>
        <w:r w:rsidR="003772B1">
          <w:rPr>
            <w:noProof/>
            <w:webHidden/>
          </w:rPr>
          <w:instrText xml:space="preserve"> PAGEREF _Toc308789916 \h </w:instrText>
        </w:r>
        <w:r w:rsidR="003772B1">
          <w:rPr>
            <w:noProof/>
            <w:webHidden/>
          </w:rPr>
        </w:r>
        <w:r w:rsidR="003772B1">
          <w:rPr>
            <w:noProof/>
            <w:webHidden/>
          </w:rPr>
          <w:fldChar w:fldCharType="separate"/>
        </w:r>
        <w:r w:rsidR="00480043">
          <w:rPr>
            <w:noProof/>
            <w:webHidden/>
          </w:rPr>
          <w:t>3</w:t>
        </w:r>
        <w:r w:rsidR="003772B1">
          <w:rPr>
            <w:noProof/>
            <w:webHidden/>
          </w:rPr>
          <w:fldChar w:fldCharType="end"/>
        </w:r>
      </w:hyperlink>
    </w:p>
    <w:p w14:paraId="730888E7" w14:textId="77777777" w:rsidR="003772B1" w:rsidRDefault="00264558">
      <w:pPr>
        <w:pStyle w:val="21"/>
        <w:tabs>
          <w:tab w:val="left" w:pos="960"/>
          <w:tab w:val="right" w:leader="dot" w:pos="9193"/>
        </w:tabs>
        <w:rPr>
          <w:rFonts w:ascii="Times New Roman" w:hAnsi="Times New Roman"/>
          <w:noProof/>
          <w:sz w:val="24"/>
        </w:rPr>
      </w:pPr>
      <w:hyperlink w:anchor="_Toc308789917" w:history="1">
        <w:r w:rsidR="003772B1" w:rsidRPr="00396B13">
          <w:rPr>
            <w:rStyle w:val="a7"/>
            <w:noProof/>
          </w:rPr>
          <w:t>8.1.</w:t>
        </w:r>
        <w:r w:rsidR="003772B1">
          <w:rPr>
            <w:rFonts w:ascii="Times New Roman" w:hAnsi="Times New Roman"/>
            <w:noProof/>
            <w:sz w:val="24"/>
          </w:rPr>
          <w:tab/>
        </w:r>
        <w:r w:rsidR="003772B1" w:rsidRPr="00396B13">
          <w:rPr>
            <w:rStyle w:val="a7"/>
            <w:noProof/>
          </w:rPr>
          <w:t>Tests</w:t>
        </w:r>
        <w:r w:rsidR="003772B1">
          <w:rPr>
            <w:noProof/>
            <w:webHidden/>
          </w:rPr>
          <w:tab/>
        </w:r>
        <w:r w:rsidR="003772B1">
          <w:rPr>
            <w:noProof/>
            <w:webHidden/>
          </w:rPr>
          <w:fldChar w:fldCharType="begin"/>
        </w:r>
        <w:r w:rsidR="003772B1">
          <w:rPr>
            <w:noProof/>
            <w:webHidden/>
          </w:rPr>
          <w:instrText xml:space="preserve"> PAGEREF _Toc308789917 \h </w:instrText>
        </w:r>
        <w:r w:rsidR="003772B1">
          <w:rPr>
            <w:noProof/>
            <w:webHidden/>
          </w:rPr>
        </w:r>
        <w:r w:rsidR="003772B1">
          <w:rPr>
            <w:noProof/>
            <w:webHidden/>
          </w:rPr>
          <w:fldChar w:fldCharType="separate"/>
        </w:r>
        <w:r w:rsidR="00480043">
          <w:rPr>
            <w:noProof/>
            <w:webHidden/>
          </w:rPr>
          <w:t>3</w:t>
        </w:r>
        <w:r w:rsidR="003772B1">
          <w:rPr>
            <w:noProof/>
            <w:webHidden/>
          </w:rPr>
          <w:fldChar w:fldCharType="end"/>
        </w:r>
      </w:hyperlink>
    </w:p>
    <w:p w14:paraId="29790599" w14:textId="77777777" w:rsidR="003772B1" w:rsidRDefault="00264558">
      <w:pPr>
        <w:pStyle w:val="30"/>
        <w:tabs>
          <w:tab w:val="left" w:pos="1200"/>
          <w:tab w:val="right" w:leader="dot" w:pos="9193"/>
        </w:tabs>
        <w:rPr>
          <w:rFonts w:ascii="Times New Roman" w:hAnsi="Times New Roman"/>
          <w:noProof/>
          <w:sz w:val="24"/>
        </w:rPr>
      </w:pPr>
      <w:hyperlink w:anchor="_Toc308789918" w:history="1">
        <w:r w:rsidR="003772B1" w:rsidRPr="00396B13">
          <w:rPr>
            <w:rStyle w:val="a7"/>
            <w:noProof/>
          </w:rPr>
          <w:t>8.1.1.</w:t>
        </w:r>
        <w:r w:rsidR="003772B1">
          <w:rPr>
            <w:rFonts w:ascii="Times New Roman" w:hAnsi="Times New Roman"/>
            <w:noProof/>
            <w:sz w:val="24"/>
          </w:rPr>
          <w:tab/>
        </w:r>
        <w:r w:rsidR="003772B1" w:rsidRPr="00396B13">
          <w:rPr>
            <w:rStyle w:val="a7"/>
            <w:noProof/>
          </w:rPr>
          <w:t>Testfälle</w:t>
        </w:r>
        <w:r w:rsidR="003772B1">
          <w:rPr>
            <w:noProof/>
            <w:webHidden/>
          </w:rPr>
          <w:tab/>
        </w:r>
        <w:r w:rsidR="003772B1">
          <w:rPr>
            <w:noProof/>
            <w:webHidden/>
          </w:rPr>
          <w:fldChar w:fldCharType="begin"/>
        </w:r>
        <w:r w:rsidR="003772B1">
          <w:rPr>
            <w:noProof/>
            <w:webHidden/>
          </w:rPr>
          <w:instrText xml:space="preserve"> PAGEREF _Toc308789918 \h </w:instrText>
        </w:r>
        <w:r w:rsidR="003772B1">
          <w:rPr>
            <w:noProof/>
            <w:webHidden/>
          </w:rPr>
        </w:r>
        <w:r w:rsidR="003772B1">
          <w:rPr>
            <w:noProof/>
            <w:webHidden/>
          </w:rPr>
          <w:fldChar w:fldCharType="separate"/>
        </w:r>
        <w:r w:rsidR="00480043">
          <w:rPr>
            <w:noProof/>
            <w:webHidden/>
          </w:rPr>
          <w:t>3</w:t>
        </w:r>
        <w:r w:rsidR="003772B1">
          <w:rPr>
            <w:noProof/>
            <w:webHidden/>
          </w:rPr>
          <w:fldChar w:fldCharType="end"/>
        </w:r>
      </w:hyperlink>
    </w:p>
    <w:p w14:paraId="22D885D7" w14:textId="77777777" w:rsidR="003772B1" w:rsidRDefault="00264558">
      <w:pPr>
        <w:pStyle w:val="40"/>
        <w:tabs>
          <w:tab w:val="left" w:pos="1680"/>
          <w:tab w:val="right" w:leader="dot" w:pos="9193"/>
        </w:tabs>
        <w:rPr>
          <w:rFonts w:ascii="Times New Roman" w:hAnsi="Times New Roman"/>
          <w:noProof/>
          <w:sz w:val="24"/>
        </w:rPr>
      </w:pPr>
      <w:hyperlink w:anchor="_Toc308789919" w:history="1">
        <w:r w:rsidR="003772B1" w:rsidRPr="00396B13">
          <w:rPr>
            <w:rStyle w:val="a7"/>
            <w:noProof/>
          </w:rPr>
          <w:t>8.1.1.1.</w:t>
        </w:r>
        <w:r w:rsidR="003772B1">
          <w:rPr>
            <w:rFonts w:ascii="Times New Roman" w:hAnsi="Times New Roman"/>
            <w:noProof/>
            <w:sz w:val="24"/>
          </w:rPr>
          <w:tab/>
        </w:r>
        <w:r w:rsidR="003772B1" w:rsidRPr="00396B13">
          <w:rPr>
            <w:rStyle w:val="a7"/>
            <w:noProof/>
          </w:rPr>
          <w:t>Test Anlagenparameter</w:t>
        </w:r>
        <w:r w:rsidR="003772B1">
          <w:rPr>
            <w:noProof/>
            <w:webHidden/>
          </w:rPr>
          <w:tab/>
        </w:r>
        <w:r w:rsidR="003772B1">
          <w:rPr>
            <w:noProof/>
            <w:webHidden/>
          </w:rPr>
          <w:fldChar w:fldCharType="begin"/>
        </w:r>
        <w:r w:rsidR="003772B1">
          <w:rPr>
            <w:noProof/>
            <w:webHidden/>
          </w:rPr>
          <w:instrText xml:space="preserve"> PAGEREF _Toc308789919 \h </w:instrText>
        </w:r>
        <w:r w:rsidR="003772B1">
          <w:rPr>
            <w:noProof/>
            <w:webHidden/>
          </w:rPr>
        </w:r>
        <w:r w:rsidR="003772B1">
          <w:rPr>
            <w:noProof/>
            <w:webHidden/>
          </w:rPr>
          <w:fldChar w:fldCharType="separate"/>
        </w:r>
        <w:r w:rsidR="00480043">
          <w:rPr>
            <w:noProof/>
            <w:webHidden/>
          </w:rPr>
          <w:t>3</w:t>
        </w:r>
        <w:r w:rsidR="003772B1">
          <w:rPr>
            <w:noProof/>
            <w:webHidden/>
          </w:rPr>
          <w:fldChar w:fldCharType="end"/>
        </w:r>
      </w:hyperlink>
    </w:p>
    <w:p w14:paraId="679358FA" w14:textId="77777777" w:rsidR="003772B1" w:rsidRDefault="00264558">
      <w:pPr>
        <w:pStyle w:val="40"/>
        <w:tabs>
          <w:tab w:val="left" w:pos="1680"/>
          <w:tab w:val="right" w:leader="dot" w:pos="9193"/>
        </w:tabs>
        <w:rPr>
          <w:rFonts w:ascii="Times New Roman" w:hAnsi="Times New Roman"/>
          <w:noProof/>
          <w:sz w:val="24"/>
        </w:rPr>
      </w:pPr>
      <w:hyperlink w:anchor="_Toc308789920" w:history="1">
        <w:r w:rsidR="003772B1" w:rsidRPr="00396B13">
          <w:rPr>
            <w:rStyle w:val="a7"/>
            <w:noProof/>
          </w:rPr>
          <w:t>8.1.1.2.</w:t>
        </w:r>
        <w:r w:rsidR="003772B1">
          <w:rPr>
            <w:rFonts w:ascii="Times New Roman" w:hAnsi="Times New Roman"/>
            <w:noProof/>
            <w:sz w:val="24"/>
          </w:rPr>
          <w:tab/>
        </w:r>
        <w:r w:rsidR="003772B1" w:rsidRPr="00396B13">
          <w:rPr>
            <w:rStyle w:val="a7"/>
            <w:noProof/>
          </w:rPr>
          <w:t>Test Anzeige der Fehlermeldungen</w:t>
        </w:r>
        <w:r w:rsidR="003772B1">
          <w:rPr>
            <w:noProof/>
            <w:webHidden/>
          </w:rPr>
          <w:tab/>
        </w:r>
        <w:r w:rsidR="003772B1">
          <w:rPr>
            <w:noProof/>
            <w:webHidden/>
          </w:rPr>
          <w:fldChar w:fldCharType="begin"/>
        </w:r>
        <w:r w:rsidR="003772B1">
          <w:rPr>
            <w:noProof/>
            <w:webHidden/>
          </w:rPr>
          <w:instrText xml:space="preserve"> PAGEREF _Toc308789920 \h </w:instrText>
        </w:r>
        <w:r w:rsidR="003772B1">
          <w:rPr>
            <w:noProof/>
            <w:webHidden/>
          </w:rPr>
        </w:r>
        <w:r w:rsidR="003772B1">
          <w:rPr>
            <w:noProof/>
            <w:webHidden/>
          </w:rPr>
          <w:fldChar w:fldCharType="separate"/>
        </w:r>
        <w:r w:rsidR="00480043">
          <w:rPr>
            <w:noProof/>
            <w:webHidden/>
          </w:rPr>
          <w:t>3</w:t>
        </w:r>
        <w:r w:rsidR="003772B1">
          <w:rPr>
            <w:noProof/>
            <w:webHidden/>
          </w:rPr>
          <w:fldChar w:fldCharType="end"/>
        </w:r>
      </w:hyperlink>
    </w:p>
    <w:p w14:paraId="1AC960CA" w14:textId="77777777" w:rsidR="003772B1" w:rsidRDefault="00264558">
      <w:pPr>
        <w:pStyle w:val="40"/>
        <w:tabs>
          <w:tab w:val="left" w:pos="1680"/>
          <w:tab w:val="right" w:leader="dot" w:pos="9193"/>
        </w:tabs>
        <w:rPr>
          <w:rFonts w:ascii="Times New Roman" w:hAnsi="Times New Roman"/>
          <w:noProof/>
          <w:sz w:val="24"/>
        </w:rPr>
      </w:pPr>
      <w:hyperlink w:anchor="_Toc308789921" w:history="1">
        <w:r w:rsidR="003772B1" w:rsidRPr="00396B13">
          <w:rPr>
            <w:rStyle w:val="a7"/>
            <w:noProof/>
          </w:rPr>
          <w:t>8.1.1.3.</w:t>
        </w:r>
        <w:r w:rsidR="003772B1">
          <w:rPr>
            <w:rFonts w:ascii="Times New Roman" w:hAnsi="Times New Roman"/>
            <w:noProof/>
            <w:sz w:val="24"/>
          </w:rPr>
          <w:tab/>
        </w:r>
        <w:r w:rsidR="003772B1" w:rsidRPr="00396B13">
          <w:rPr>
            <w:rStyle w:val="a7"/>
            <w:noProof/>
          </w:rPr>
          <w:t>Test Wiegeablauf</w:t>
        </w:r>
        <w:r w:rsidR="003772B1">
          <w:rPr>
            <w:noProof/>
            <w:webHidden/>
          </w:rPr>
          <w:tab/>
        </w:r>
        <w:r w:rsidR="003772B1">
          <w:rPr>
            <w:noProof/>
            <w:webHidden/>
          </w:rPr>
          <w:fldChar w:fldCharType="begin"/>
        </w:r>
        <w:r w:rsidR="003772B1">
          <w:rPr>
            <w:noProof/>
            <w:webHidden/>
          </w:rPr>
          <w:instrText xml:space="preserve"> PAGEREF _Toc308789921 \h </w:instrText>
        </w:r>
        <w:r w:rsidR="003772B1">
          <w:rPr>
            <w:noProof/>
            <w:webHidden/>
          </w:rPr>
        </w:r>
        <w:r w:rsidR="003772B1">
          <w:rPr>
            <w:noProof/>
            <w:webHidden/>
          </w:rPr>
          <w:fldChar w:fldCharType="separate"/>
        </w:r>
        <w:r w:rsidR="00480043">
          <w:rPr>
            <w:noProof/>
            <w:webHidden/>
          </w:rPr>
          <w:t>3</w:t>
        </w:r>
        <w:r w:rsidR="003772B1">
          <w:rPr>
            <w:noProof/>
            <w:webHidden/>
          </w:rPr>
          <w:fldChar w:fldCharType="end"/>
        </w:r>
      </w:hyperlink>
    </w:p>
    <w:p w14:paraId="3A92E36D" w14:textId="77777777" w:rsidR="003772B1" w:rsidRDefault="00264558">
      <w:pPr>
        <w:pStyle w:val="40"/>
        <w:tabs>
          <w:tab w:val="left" w:pos="1680"/>
          <w:tab w:val="right" w:leader="dot" w:pos="9193"/>
        </w:tabs>
        <w:rPr>
          <w:rFonts w:ascii="Times New Roman" w:hAnsi="Times New Roman"/>
          <w:noProof/>
          <w:sz w:val="24"/>
        </w:rPr>
      </w:pPr>
      <w:hyperlink w:anchor="_Toc308789922" w:history="1">
        <w:r w:rsidR="003772B1" w:rsidRPr="00396B13">
          <w:rPr>
            <w:rStyle w:val="a7"/>
            <w:noProof/>
          </w:rPr>
          <w:t>8.1.1.4.</w:t>
        </w:r>
        <w:r w:rsidR="003772B1">
          <w:rPr>
            <w:rFonts w:ascii="Times New Roman" w:hAnsi="Times New Roman"/>
            <w:noProof/>
            <w:sz w:val="24"/>
          </w:rPr>
          <w:tab/>
        </w:r>
        <w:r w:rsidR="003772B1" w:rsidRPr="00396B13">
          <w:rPr>
            <w:rStyle w:val="a7"/>
            <w:noProof/>
          </w:rPr>
          <w:t>Test Mischablauf</w:t>
        </w:r>
        <w:r w:rsidR="003772B1">
          <w:rPr>
            <w:noProof/>
            <w:webHidden/>
          </w:rPr>
          <w:tab/>
        </w:r>
        <w:r w:rsidR="003772B1">
          <w:rPr>
            <w:noProof/>
            <w:webHidden/>
          </w:rPr>
          <w:fldChar w:fldCharType="begin"/>
        </w:r>
        <w:r w:rsidR="003772B1">
          <w:rPr>
            <w:noProof/>
            <w:webHidden/>
          </w:rPr>
          <w:instrText xml:space="preserve"> PAGEREF _Toc308789922 \h </w:instrText>
        </w:r>
        <w:r w:rsidR="003772B1">
          <w:rPr>
            <w:noProof/>
            <w:webHidden/>
          </w:rPr>
        </w:r>
        <w:r w:rsidR="003772B1">
          <w:rPr>
            <w:noProof/>
            <w:webHidden/>
          </w:rPr>
          <w:fldChar w:fldCharType="separate"/>
        </w:r>
        <w:r w:rsidR="00480043">
          <w:rPr>
            <w:noProof/>
            <w:webHidden/>
          </w:rPr>
          <w:t>3</w:t>
        </w:r>
        <w:r w:rsidR="003772B1">
          <w:rPr>
            <w:noProof/>
            <w:webHidden/>
          </w:rPr>
          <w:fldChar w:fldCharType="end"/>
        </w:r>
      </w:hyperlink>
    </w:p>
    <w:p w14:paraId="302B8F5C" w14:textId="77777777" w:rsidR="003772B1" w:rsidRDefault="00264558">
      <w:pPr>
        <w:pStyle w:val="40"/>
        <w:tabs>
          <w:tab w:val="left" w:pos="1680"/>
          <w:tab w:val="right" w:leader="dot" w:pos="9193"/>
        </w:tabs>
        <w:rPr>
          <w:rFonts w:ascii="Times New Roman" w:hAnsi="Times New Roman"/>
          <w:noProof/>
          <w:sz w:val="24"/>
        </w:rPr>
      </w:pPr>
      <w:hyperlink w:anchor="_Toc308789923" w:history="1">
        <w:r w:rsidR="003772B1" w:rsidRPr="00396B13">
          <w:rPr>
            <w:rStyle w:val="a7"/>
            <w:noProof/>
          </w:rPr>
          <w:t>8.1.1.5.</w:t>
        </w:r>
        <w:r w:rsidR="003772B1">
          <w:rPr>
            <w:rFonts w:ascii="Times New Roman" w:hAnsi="Times New Roman"/>
            <w:noProof/>
            <w:sz w:val="24"/>
          </w:rPr>
          <w:tab/>
        </w:r>
        <w:r w:rsidR="003772B1" w:rsidRPr="00396B13">
          <w:rPr>
            <w:rStyle w:val="a7"/>
            <w:noProof/>
          </w:rPr>
          <w:t>Test Schnittstelle zu Fremdsystemen</w:t>
        </w:r>
        <w:r w:rsidR="003772B1">
          <w:rPr>
            <w:noProof/>
            <w:webHidden/>
          </w:rPr>
          <w:tab/>
        </w:r>
        <w:r w:rsidR="003772B1">
          <w:rPr>
            <w:noProof/>
            <w:webHidden/>
          </w:rPr>
          <w:fldChar w:fldCharType="begin"/>
        </w:r>
        <w:r w:rsidR="003772B1">
          <w:rPr>
            <w:noProof/>
            <w:webHidden/>
          </w:rPr>
          <w:instrText xml:space="preserve"> PAGEREF _Toc308789923 \h </w:instrText>
        </w:r>
        <w:r w:rsidR="003772B1">
          <w:rPr>
            <w:noProof/>
            <w:webHidden/>
          </w:rPr>
        </w:r>
        <w:r w:rsidR="003772B1">
          <w:rPr>
            <w:noProof/>
            <w:webHidden/>
          </w:rPr>
          <w:fldChar w:fldCharType="separate"/>
        </w:r>
        <w:r w:rsidR="00480043">
          <w:rPr>
            <w:noProof/>
            <w:webHidden/>
          </w:rPr>
          <w:t>3</w:t>
        </w:r>
        <w:r w:rsidR="003772B1">
          <w:rPr>
            <w:noProof/>
            <w:webHidden/>
          </w:rPr>
          <w:fldChar w:fldCharType="end"/>
        </w:r>
      </w:hyperlink>
    </w:p>
    <w:p w14:paraId="12279032" w14:textId="77777777" w:rsidR="003772B1" w:rsidRDefault="00264558">
      <w:pPr>
        <w:pStyle w:val="40"/>
        <w:tabs>
          <w:tab w:val="left" w:pos="1680"/>
          <w:tab w:val="right" w:leader="dot" w:pos="9193"/>
        </w:tabs>
        <w:rPr>
          <w:rFonts w:ascii="Times New Roman" w:hAnsi="Times New Roman"/>
          <w:noProof/>
          <w:sz w:val="24"/>
        </w:rPr>
      </w:pPr>
      <w:hyperlink w:anchor="_Toc308789924" w:history="1">
        <w:r w:rsidR="003772B1" w:rsidRPr="00396B13">
          <w:rPr>
            <w:rStyle w:val="a7"/>
            <w:noProof/>
          </w:rPr>
          <w:t>8.1.1.6.</w:t>
        </w:r>
        <w:r w:rsidR="003772B1">
          <w:rPr>
            <w:rFonts w:ascii="Times New Roman" w:hAnsi="Times New Roman"/>
            <w:noProof/>
            <w:sz w:val="24"/>
          </w:rPr>
          <w:tab/>
        </w:r>
        <w:r w:rsidR="003772B1" w:rsidRPr="00396B13">
          <w:rPr>
            <w:rStyle w:val="a7"/>
            <w:noProof/>
          </w:rPr>
          <w:t>Test Sonderfunktion n</w:t>
        </w:r>
        <w:r w:rsidR="003772B1">
          <w:rPr>
            <w:noProof/>
            <w:webHidden/>
          </w:rPr>
          <w:tab/>
        </w:r>
        <w:r w:rsidR="003772B1">
          <w:rPr>
            <w:noProof/>
            <w:webHidden/>
          </w:rPr>
          <w:fldChar w:fldCharType="begin"/>
        </w:r>
        <w:r w:rsidR="003772B1">
          <w:rPr>
            <w:noProof/>
            <w:webHidden/>
          </w:rPr>
          <w:instrText xml:space="preserve"> PAGEREF _Toc308789924 \h </w:instrText>
        </w:r>
        <w:r w:rsidR="003772B1">
          <w:rPr>
            <w:noProof/>
            <w:webHidden/>
          </w:rPr>
        </w:r>
        <w:r w:rsidR="003772B1">
          <w:rPr>
            <w:noProof/>
            <w:webHidden/>
          </w:rPr>
          <w:fldChar w:fldCharType="separate"/>
        </w:r>
        <w:r w:rsidR="00480043">
          <w:rPr>
            <w:noProof/>
            <w:webHidden/>
          </w:rPr>
          <w:t>3</w:t>
        </w:r>
        <w:r w:rsidR="003772B1">
          <w:rPr>
            <w:noProof/>
            <w:webHidden/>
          </w:rPr>
          <w:fldChar w:fldCharType="end"/>
        </w:r>
      </w:hyperlink>
    </w:p>
    <w:p w14:paraId="12D3847D" w14:textId="77777777" w:rsidR="003772B1" w:rsidRDefault="00264558">
      <w:pPr>
        <w:pStyle w:val="40"/>
        <w:tabs>
          <w:tab w:val="left" w:pos="1680"/>
          <w:tab w:val="right" w:leader="dot" w:pos="9193"/>
        </w:tabs>
        <w:rPr>
          <w:rFonts w:ascii="Times New Roman" w:hAnsi="Times New Roman"/>
          <w:noProof/>
          <w:sz w:val="24"/>
        </w:rPr>
      </w:pPr>
      <w:hyperlink w:anchor="_Toc308789925" w:history="1">
        <w:r w:rsidR="003772B1" w:rsidRPr="00396B13">
          <w:rPr>
            <w:rStyle w:val="a7"/>
            <w:noProof/>
          </w:rPr>
          <w:t>8.1.1.7.</w:t>
        </w:r>
        <w:r w:rsidR="003772B1">
          <w:rPr>
            <w:rFonts w:ascii="Times New Roman" w:hAnsi="Times New Roman"/>
            <w:noProof/>
            <w:sz w:val="24"/>
          </w:rPr>
          <w:tab/>
        </w:r>
        <w:r w:rsidR="003772B1" w:rsidRPr="00396B13">
          <w:rPr>
            <w:rStyle w:val="a7"/>
            <w:noProof/>
          </w:rPr>
          <w:t>Test gegen Pflichtenheft</w:t>
        </w:r>
        <w:r w:rsidR="003772B1">
          <w:rPr>
            <w:noProof/>
            <w:webHidden/>
          </w:rPr>
          <w:tab/>
        </w:r>
        <w:r w:rsidR="003772B1">
          <w:rPr>
            <w:noProof/>
            <w:webHidden/>
          </w:rPr>
          <w:fldChar w:fldCharType="begin"/>
        </w:r>
        <w:r w:rsidR="003772B1">
          <w:rPr>
            <w:noProof/>
            <w:webHidden/>
          </w:rPr>
          <w:instrText xml:space="preserve"> PAGEREF _Toc308789925 \h </w:instrText>
        </w:r>
        <w:r w:rsidR="003772B1">
          <w:rPr>
            <w:noProof/>
            <w:webHidden/>
          </w:rPr>
        </w:r>
        <w:r w:rsidR="003772B1">
          <w:rPr>
            <w:noProof/>
            <w:webHidden/>
          </w:rPr>
          <w:fldChar w:fldCharType="separate"/>
        </w:r>
        <w:r w:rsidR="00480043">
          <w:rPr>
            <w:noProof/>
            <w:webHidden/>
          </w:rPr>
          <w:t>3</w:t>
        </w:r>
        <w:r w:rsidR="003772B1">
          <w:rPr>
            <w:noProof/>
            <w:webHidden/>
          </w:rPr>
          <w:fldChar w:fldCharType="end"/>
        </w:r>
      </w:hyperlink>
    </w:p>
    <w:p w14:paraId="578E7D56" w14:textId="77777777" w:rsidR="003772B1" w:rsidRDefault="00264558">
      <w:pPr>
        <w:pStyle w:val="10"/>
        <w:tabs>
          <w:tab w:val="left" w:pos="600"/>
          <w:tab w:val="right" w:leader="dot" w:pos="9193"/>
        </w:tabs>
        <w:rPr>
          <w:rFonts w:ascii="Times New Roman" w:hAnsi="Times New Roman"/>
          <w:noProof/>
          <w:sz w:val="24"/>
        </w:rPr>
      </w:pPr>
      <w:hyperlink w:anchor="_Toc308789926" w:history="1">
        <w:r w:rsidR="003772B1" w:rsidRPr="00396B13">
          <w:rPr>
            <w:rStyle w:val="a7"/>
            <w:noProof/>
          </w:rPr>
          <w:t>9.</w:t>
        </w:r>
        <w:r w:rsidR="003772B1">
          <w:rPr>
            <w:rFonts w:ascii="Times New Roman" w:hAnsi="Times New Roman"/>
            <w:noProof/>
            <w:sz w:val="24"/>
          </w:rPr>
          <w:tab/>
        </w:r>
        <w:r w:rsidR="003772B1" w:rsidRPr="00396B13">
          <w:rPr>
            <w:rStyle w:val="a7"/>
            <w:noProof/>
          </w:rPr>
          <w:t>Abschluss Testplanung</w:t>
        </w:r>
        <w:r w:rsidR="003772B1">
          <w:rPr>
            <w:noProof/>
            <w:webHidden/>
          </w:rPr>
          <w:tab/>
        </w:r>
        <w:r w:rsidR="003772B1">
          <w:rPr>
            <w:noProof/>
            <w:webHidden/>
          </w:rPr>
          <w:fldChar w:fldCharType="begin"/>
        </w:r>
        <w:r w:rsidR="003772B1">
          <w:rPr>
            <w:noProof/>
            <w:webHidden/>
          </w:rPr>
          <w:instrText xml:space="preserve"> PAGEREF _Toc308789926 \h </w:instrText>
        </w:r>
        <w:r w:rsidR="003772B1">
          <w:rPr>
            <w:noProof/>
            <w:webHidden/>
          </w:rPr>
        </w:r>
        <w:r w:rsidR="003772B1">
          <w:rPr>
            <w:noProof/>
            <w:webHidden/>
          </w:rPr>
          <w:fldChar w:fldCharType="separate"/>
        </w:r>
        <w:r w:rsidR="00480043">
          <w:rPr>
            <w:noProof/>
            <w:webHidden/>
          </w:rPr>
          <w:t>3</w:t>
        </w:r>
        <w:r w:rsidR="003772B1">
          <w:rPr>
            <w:noProof/>
            <w:webHidden/>
          </w:rPr>
          <w:fldChar w:fldCharType="end"/>
        </w:r>
      </w:hyperlink>
    </w:p>
    <w:p w14:paraId="106B227D" w14:textId="77777777" w:rsidR="00AB4484" w:rsidRPr="00395697" w:rsidRDefault="00AB4484" w:rsidP="00B04512">
      <w:r w:rsidRPr="00395697">
        <w:fldChar w:fldCharType="end"/>
      </w:r>
    </w:p>
    <w:p w14:paraId="7916CB81" w14:textId="77777777" w:rsidR="00F006F6" w:rsidRPr="00395697" w:rsidRDefault="00F006F6" w:rsidP="00B04512"/>
    <w:p w14:paraId="7A8A199B" w14:textId="77777777" w:rsidR="00956D6C" w:rsidRPr="00395697" w:rsidRDefault="00F006F6" w:rsidP="00584311">
      <w:pPr>
        <w:pStyle w:val="1"/>
      </w:pPr>
      <w:r w:rsidRPr="00395697">
        <w:br w:type="page"/>
      </w:r>
      <w:bookmarkStart w:id="4" w:name="_Toc308789878"/>
      <w:r w:rsidR="00956D6C" w:rsidRPr="00395697">
        <w:lastRenderedPageBreak/>
        <w:t>Historie</w:t>
      </w:r>
      <w:bookmarkEnd w:id="4"/>
    </w:p>
    <w:p w14:paraId="1F05585B" w14:textId="77777777" w:rsidR="00584311" w:rsidRPr="00395697" w:rsidRDefault="00584311" w:rsidP="00584311"/>
    <w:tbl>
      <w:tblPr>
        <w:tblStyle w:val="a3"/>
        <w:tblW w:w="0" w:type="auto"/>
        <w:tblLook w:val="01E0" w:firstRow="1" w:lastRow="1" w:firstColumn="1" w:lastColumn="1" w:noHBand="0" w:noVBand="0"/>
      </w:tblPr>
      <w:tblGrid>
        <w:gridCol w:w="646"/>
        <w:gridCol w:w="1431"/>
        <w:gridCol w:w="1810"/>
        <w:gridCol w:w="2809"/>
        <w:gridCol w:w="910"/>
        <w:gridCol w:w="1587"/>
      </w:tblGrid>
      <w:tr w:rsidR="00CE0039" w:rsidRPr="00395697" w14:paraId="59B7953B" w14:textId="77777777" w:rsidTr="00CE0039">
        <w:tc>
          <w:tcPr>
            <w:tcW w:w="648" w:type="dxa"/>
            <w:shd w:val="clear" w:color="auto" w:fill="CCCCCC"/>
          </w:tcPr>
          <w:p w14:paraId="2B1B5714" w14:textId="77777777" w:rsidR="00956D6C" w:rsidRPr="00395697" w:rsidRDefault="00956D6C" w:rsidP="00AB4484">
            <w:pPr>
              <w:rPr>
                <w:b/>
              </w:rPr>
            </w:pPr>
            <w:r w:rsidRPr="00395697">
              <w:rPr>
                <w:b/>
              </w:rPr>
              <w:t>Lfd. Nr.</w:t>
            </w:r>
          </w:p>
        </w:tc>
        <w:tc>
          <w:tcPr>
            <w:tcW w:w="1440" w:type="dxa"/>
            <w:shd w:val="clear" w:color="auto" w:fill="CCCCCC"/>
          </w:tcPr>
          <w:p w14:paraId="52E860B3" w14:textId="77777777" w:rsidR="00956D6C" w:rsidRPr="00395697" w:rsidRDefault="00956D6C" w:rsidP="00AB4484">
            <w:pPr>
              <w:rPr>
                <w:b/>
              </w:rPr>
            </w:pPr>
            <w:r w:rsidRPr="00395697">
              <w:rPr>
                <w:b/>
              </w:rPr>
              <w:t>Datum</w:t>
            </w:r>
          </w:p>
        </w:tc>
        <w:tc>
          <w:tcPr>
            <w:tcW w:w="1828" w:type="dxa"/>
            <w:shd w:val="clear" w:color="auto" w:fill="CCCCCC"/>
          </w:tcPr>
          <w:p w14:paraId="37D282FA" w14:textId="77777777" w:rsidR="00956D6C" w:rsidRPr="00395697" w:rsidRDefault="00956D6C" w:rsidP="00AB4484">
            <w:pPr>
              <w:rPr>
                <w:b/>
              </w:rPr>
            </w:pPr>
            <w:r w:rsidRPr="00395697">
              <w:rPr>
                <w:b/>
              </w:rPr>
              <w:t>Betroffene</w:t>
            </w:r>
            <w:r w:rsidR="00CE0039" w:rsidRPr="00395697">
              <w:rPr>
                <w:b/>
              </w:rPr>
              <w:t xml:space="preserve"> </w:t>
            </w:r>
            <w:r w:rsidRPr="00395697">
              <w:rPr>
                <w:b/>
              </w:rPr>
              <w:t>Dokumententeile</w:t>
            </w:r>
          </w:p>
        </w:tc>
        <w:tc>
          <w:tcPr>
            <w:tcW w:w="2852" w:type="dxa"/>
            <w:shd w:val="clear" w:color="auto" w:fill="CCCCCC"/>
          </w:tcPr>
          <w:p w14:paraId="21F78365" w14:textId="77777777" w:rsidR="00956D6C" w:rsidRPr="00395697" w:rsidRDefault="00956D6C" w:rsidP="00AB4484">
            <w:pPr>
              <w:rPr>
                <w:b/>
              </w:rPr>
            </w:pPr>
            <w:r w:rsidRPr="00395697">
              <w:rPr>
                <w:b/>
              </w:rPr>
              <w:t>Änderungsgrund</w:t>
            </w:r>
          </w:p>
        </w:tc>
        <w:tc>
          <w:tcPr>
            <w:tcW w:w="914" w:type="dxa"/>
            <w:shd w:val="clear" w:color="auto" w:fill="CCCCCC"/>
          </w:tcPr>
          <w:p w14:paraId="2F78739D" w14:textId="77777777" w:rsidR="00956D6C" w:rsidRPr="00395697" w:rsidRDefault="00956D6C" w:rsidP="00AB4484">
            <w:pPr>
              <w:rPr>
                <w:b/>
              </w:rPr>
            </w:pPr>
            <w:r w:rsidRPr="00395697">
              <w:rPr>
                <w:b/>
              </w:rPr>
              <w:t>Vers. Nr.</w:t>
            </w:r>
          </w:p>
        </w:tc>
        <w:tc>
          <w:tcPr>
            <w:tcW w:w="1606" w:type="dxa"/>
            <w:shd w:val="clear" w:color="auto" w:fill="CCCCCC"/>
          </w:tcPr>
          <w:p w14:paraId="3AF8112C" w14:textId="77777777" w:rsidR="00956D6C" w:rsidRPr="00395697" w:rsidRDefault="00956D6C" w:rsidP="00AB4484">
            <w:pPr>
              <w:rPr>
                <w:b/>
              </w:rPr>
            </w:pPr>
            <w:r w:rsidRPr="00395697">
              <w:rPr>
                <w:b/>
              </w:rPr>
              <w:t>Verantwortlich</w:t>
            </w:r>
          </w:p>
        </w:tc>
      </w:tr>
      <w:tr w:rsidR="00CE0039" w:rsidRPr="00395697" w14:paraId="135092CD" w14:textId="77777777" w:rsidTr="00CE0039">
        <w:tc>
          <w:tcPr>
            <w:tcW w:w="648" w:type="dxa"/>
          </w:tcPr>
          <w:p w14:paraId="72E4E6E0" w14:textId="77777777" w:rsidR="00956D6C" w:rsidRPr="00395697" w:rsidRDefault="00956D6C" w:rsidP="00CE0039">
            <w:pPr>
              <w:numPr>
                <w:ilvl w:val="0"/>
                <w:numId w:val="3"/>
              </w:numPr>
            </w:pPr>
          </w:p>
        </w:tc>
        <w:tc>
          <w:tcPr>
            <w:tcW w:w="1440" w:type="dxa"/>
          </w:tcPr>
          <w:p w14:paraId="527A1589" w14:textId="77777777" w:rsidR="00956D6C" w:rsidRPr="00395697" w:rsidRDefault="00976BC8" w:rsidP="00AB4484">
            <w:r>
              <w:t>Ab 15.05.17</w:t>
            </w:r>
          </w:p>
        </w:tc>
        <w:tc>
          <w:tcPr>
            <w:tcW w:w="1828" w:type="dxa"/>
          </w:tcPr>
          <w:p w14:paraId="309913D8" w14:textId="77777777" w:rsidR="00956D6C" w:rsidRPr="00395697" w:rsidRDefault="00CE0039" w:rsidP="00AB4484">
            <w:r w:rsidRPr="00395697">
              <w:t>Gesamt</w:t>
            </w:r>
          </w:p>
        </w:tc>
        <w:tc>
          <w:tcPr>
            <w:tcW w:w="2852" w:type="dxa"/>
          </w:tcPr>
          <w:p w14:paraId="7B9B0E98" w14:textId="77777777" w:rsidR="00956D6C" w:rsidRPr="00395697" w:rsidRDefault="00CE0039" w:rsidP="00AB4484">
            <w:r w:rsidRPr="00395697">
              <w:t>Erstellung</w:t>
            </w:r>
          </w:p>
        </w:tc>
        <w:tc>
          <w:tcPr>
            <w:tcW w:w="914" w:type="dxa"/>
          </w:tcPr>
          <w:p w14:paraId="068BE837" w14:textId="77777777" w:rsidR="00956D6C" w:rsidRPr="00395697" w:rsidRDefault="00CE0039" w:rsidP="00AB4484">
            <w:r w:rsidRPr="00395697">
              <w:t>1.0</w:t>
            </w:r>
          </w:p>
        </w:tc>
        <w:tc>
          <w:tcPr>
            <w:tcW w:w="1606" w:type="dxa"/>
          </w:tcPr>
          <w:p w14:paraId="4058375C" w14:textId="77777777" w:rsidR="00956D6C" w:rsidRPr="00395697" w:rsidRDefault="00976BC8" w:rsidP="00AB4484">
            <w:r>
              <w:t>I. Bedniakov</w:t>
            </w:r>
          </w:p>
        </w:tc>
      </w:tr>
      <w:tr w:rsidR="00CE0039" w:rsidRPr="00395697" w14:paraId="53D1CCDE" w14:textId="77777777" w:rsidTr="00CE0039">
        <w:tc>
          <w:tcPr>
            <w:tcW w:w="648" w:type="dxa"/>
          </w:tcPr>
          <w:p w14:paraId="151C75CD" w14:textId="77777777" w:rsidR="00CE0039" w:rsidRPr="00395697" w:rsidRDefault="00CE0039" w:rsidP="00CE0039">
            <w:pPr>
              <w:numPr>
                <w:ilvl w:val="0"/>
                <w:numId w:val="3"/>
              </w:numPr>
            </w:pPr>
          </w:p>
        </w:tc>
        <w:tc>
          <w:tcPr>
            <w:tcW w:w="1440" w:type="dxa"/>
          </w:tcPr>
          <w:p w14:paraId="7FDFFD34" w14:textId="77777777" w:rsidR="00CE0039" w:rsidRPr="00395697" w:rsidRDefault="00CE0039" w:rsidP="00AB4484"/>
        </w:tc>
        <w:tc>
          <w:tcPr>
            <w:tcW w:w="1828" w:type="dxa"/>
          </w:tcPr>
          <w:p w14:paraId="4F01BBE3" w14:textId="77777777" w:rsidR="00CE0039" w:rsidRPr="00395697" w:rsidRDefault="00CE0039" w:rsidP="00AB4484"/>
        </w:tc>
        <w:tc>
          <w:tcPr>
            <w:tcW w:w="2852" w:type="dxa"/>
          </w:tcPr>
          <w:p w14:paraId="1091C105" w14:textId="77777777" w:rsidR="00CE0039" w:rsidRPr="00395697" w:rsidRDefault="00CE0039" w:rsidP="00AB4484"/>
        </w:tc>
        <w:tc>
          <w:tcPr>
            <w:tcW w:w="914" w:type="dxa"/>
          </w:tcPr>
          <w:p w14:paraId="42A69038" w14:textId="77777777" w:rsidR="00CE0039" w:rsidRPr="00395697" w:rsidRDefault="00CE0039" w:rsidP="00AB4484"/>
        </w:tc>
        <w:tc>
          <w:tcPr>
            <w:tcW w:w="1606" w:type="dxa"/>
          </w:tcPr>
          <w:p w14:paraId="0AF77F0D" w14:textId="77777777" w:rsidR="00CE0039" w:rsidRPr="00395697" w:rsidRDefault="00CE0039" w:rsidP="00AB4484"/>
        </w:tc>
      </w:tr>
      <w:tr w:rsidR="00CE0039" w:rsidRPr="00395697" w14:paraId="19BC84D3" w14:textId="77777777" w:rsidTr="00CE0039">
        <w:tc>
          <w:tcPr>
            <w:tcW w:w="648" w:type="dxa"/>
          </w:tcPr>
          <w:p w14:paraId="32AD54DD" w14:textId="77777777" w:rsidR="00CE0039" w:rsidRPr="00395697" w:rsidRDefault="00CE0039" w:rsidP="00CE0039">
            <w:pPr>
              <w:numPr>
                <w:ilvl w:val="0"/>
                <w:numId w:val="3"/>
              </w:numPr>
            </w:pPr>
          </w:p>
        </w:tc>
        <w:tc>
          <w:tcPr>
            <w:tcW w:w="1440" w:type="dxa"/>
          </w:tcPr>
          <w:p w14:paraId="3E9D718F" w14:textId="77777777" w:rsidR="00CE0039" w:rsidRPr="00395697" w:rsidRDefault="00CE0039" w:rsidP="00AB4484"/>
        </w:tc>
        <w:tc>
          <w:tcPr>
            <w:tcW w:w="1828" w:type="dxa"/>
          </w:tcPr>
          <w:p w14:paraId="391A5B88" w14:textId="77777777" w:rsidR="00CE0039" w:rsidRPr="00395697" w:rsidRDefault="00CE0039" w:rsidP="00AB4484"/>
        </w:tc>
        <w:tc>
          <w:tcPr>
            <w:tcW w:w="2852" w:type="dxa"/>
          </w:tcPr>
          <w:p w14:paraId="43364F6A" w14:textId="77777777" w:rsidR="00CE0039" w:rsidRPr="00395697" w:rsidRDefault="00CE0039" w:rsidP="00AB4484"/>
        </w:tc>
        <w:tc>
          <w:tcPr>
            <w:tcW w:w="914" w:type="dxa"/>
          </w:tcPr>
          <w:p w14:paraId="15917BA3" w14:textId="77777777" w:rsidR="00CE0039" w:rsidRPr="00395697" w:rsidRDefault="00CE0039" w:rsidP="00AB4484"/>
        </w:tc>
        <w:tc>
          <w:tcPr>
            <w:tcW w:w="1606" w:type="dxa"/>
          </w:tcPr>
          <w:p w14:paraId="0940E5CC" w14:textId="77777777" w:rsidR="00CE0039" w:rsidRPr="00395697" w:rsidRDefault="00CE0039" w:rsidP="00AB4484"/>
        </w:tc>
      </w:tr>
    </w:tbl>
    <w:p w14:paraId="70405197" w14:textId="77777777" w:rsidR="00956D6C" w:rsidRPr="00395697" w:rsidRDefault="00F50578" w:rsidP="00F50578">
      <w:pPr>
        <w:pStyle w:val="a6"/>
      </w:pPr>
      <w:bookmarkStart w:id="5" w:name="_Toc308782435"/>
      <w:r w:rsidRPr="00395697">
        <w:t xml:space="preserve">Tabelle </w:t>
      </w:r>
      <w:r w:rsidR="00264558">
        <w:rPr>
          <w:noProof/>
        </w:rPr>
        <w:fldChar w:fldCharType="begin"/>
      </w:r>
      <w:r w:rsidR="00264558">
        <w:rPr>
          <w:noProof/>
        </w:rPr>
        <w:instrText xml:space="preserve"> SEQ Tabelle \* ARABIC </w:instrText>
      </w:r>
      <w:r w:rsidR="00264558">
        <w:rPr>
          <w:noProof/>
        </w:rPr>
        <w:fldChar w:fldCharType="separate"/>
      </w:r>
      <w:r w:rsidR="00480043">
        <w:rPr>
          <w:noProof/>
        </w:rPr>
        <w:t>2</w:t>
      </w:r>
      <w:r w:rsidR="00264558">
        <w:rPr>
          <w:noProof/>
        </w:rPr>
        <w:fldChar w:fldCharType="end"/>
      </w:r>
      <w:r w:rsidRPr="00395697">
        <w:t xml:space="preserve"> - Historie</w:t>
      </w:r>
      <w:bookmarkEnd w:id="5"/>
    </w:p>
    <w:p w14:paraId="6E86FDDF" w14:textId="77777777" w:rsidR="00956D6C" w:rsidRPr="00395697" w:rsidRDefault="00956D6C" w:rsidP="00584311">
      <w:pPr>
        <w:pStyle w:val="1"/>
      </w:pPr>
      <w:bookmarkStart w:id="6" w:name="_Toc308789879"/>
      <w:r w:rsidRPr="00395697">
        <w:t>Querverweise</w:t>
      </w:r>
      <w:bookmarkEnd w:id="6"/>
    </w:p>
    <w:p w14:paraId="4BC64321" w14:textId="77777777" w:rsidR="00584311" w:rsidRPr="00395697" w:rsidRDefault="00584311" w:rsidP="00584311"/>
    <w:tbl>
      <w:tblPr>
        <w:tblStyle w:val="a3"/>
        <w:tblW w:w="0" w:type="auto"/>
        <w:tblLook w:val="01E0" w:firstRow="1" w:lastRow="1" w:firstColumn="1" w:lastColumn="1" w:noHBand="0" w:noVBand="0"/>
      </w:tblPr>
      <w:tblGrid>
        <w:gridCol w:w="647"/>
        <w:gridCol w:w="4132"/>
        <w:gridCol w:w="4414"/>
      </w:tblGrid>
      <w:tr w:rsidR="00CE0039" w:rsidRPr="00395697" w14:paraId="2F8DB0C0" w14:textId="77777777" w:rsidTr="00656161">
        <w:tc>
          <w:tcPr>
            <w:tcW w:w="648" w:type="dxa"/>
            <w:shd w:val="clear" w:color="auto" w:fill="CCCCCC"/>
          </w:tcPr>
          <w:p w14:paraId="100A3137" w14:textId="77777777" w:rsidR="00CE0039" w:rsidRPr="00395697" w:rsidRDefault="00CE0039" w:rsidP="00AB4484">
            <w:pPr>
              <w:rPr>
                <w:b/>
              </w:rPr>
            </w:pPr>
            <w:r w:rsidRPr="00395697">
              <w:rPr>
                <w:b/>
              </w:rPr>
              <w:t>Lfd. Nr.</w:t>
            </w:r>
          </w:p>
        </w:tc>
        <w:tc>
          <w:tcPr>
            <w:tcW w:w="4140" w:type="dxa"/>
            <w:shd w:val="clear" w:color="auto" w:fill="CCCCCC"/>
          </w:tcPr>
          <w:p w14:paraId="720ED7DB" w14:textId="77777777" w:rsidR="00CE0039" w:rsidRPr="00395697" w:rsidRDefault="00CE0039" w:rsidP="00AB4484">
            <w:pPr>
              <w:rPr>
                <w:b/>
              </w:rPr>
            </w:pPr>
            <w:r w:rsidRPr="00395697">
              <w:rPr>
                <w:b/>
              </w:rPr>
              <w:t>Dokumentenschlüssel /</w:t>
            </w:r>
            <w:r w:rsidR="00656161" w:rsidRPr="00395697">
              <w:rPr>
                <w:b/>
              </w:rPr>
              <w:t xml:space="preserve"> </w:t>
            </w:r>
            <w:r w:rsidR="00656161" w:rsidRPr="00395697">
              <w:rPr>
                <w:b/>
              </w:rPr>
              <w:br/>
            </w:r>
            <w:r w:rsidRPr="00395697">
              <w:rPr>
                <w:b/>
              </w:rPr>
              <w:t>Filename</w:t>
            </w:r>
          </w:p>
        </w:tc>
        <w:tc>
          <w:tcPr>
            <w:tcW w:w="4424" w:type="dxa"/>
            <w:shd w:val="clear" w:color="auto" w:fill="CCCCCC"/>
          </w:tcPr>
          <w:p w14:paraId="3E7BD456" w14:textId="77777777" w:rsidR="00CE0039" w:rsidRPr="00395697" w:rsidRDefault="00CE0039" w:rsidP="00AB4484">
            <w:pPr>
              <w:rPr>
                <w:b/>
              </w:rPr>
            </w:pPr>
            <w:r w:rsidRPr="00395697">
              <w:rPr>
                <w:b/>
              </w:rPr>
              <w:t>Titel</w:t>
            </w:r>
          </w:p>
        </w:tc>
      </w:tr>
      <w:tr w:rsidR="00CE0039" w:rsidRPr="00395697" w14:paraId="7BE6FD66" w14:textId="77777777" w:rsidTr="00656161">
        <w:tc>
          <w:tcPr>
            <w:tcW w:w="648" w:type="dxa"/>
          </w:tcPr>
          <w:p w14:paraId="69C2707E" w14:textId="77777777" w:rsidR="00CE0039" w:rsidRPr="00395697" w:rsidRDefault="00CE0039" w:rsidP="00584311">
            <w:pPr>
              <w:numPr>
                <w:ilvl w:val="0"/>
                <w:numId w:val="6"/>
              </w:numPr>
            </w:pPr>
          </w:p>
        </w:tc>
        <w:tc>
          <w:tcPr>
            <w:tcW w:w="4140" w:type="dxa"/>
          </w:tcPr>
          <w:p w14:paraId="63627B32" w14:textId="77777777" w:rsidR="00CE0039" w:rsidRPr="00395697" w:rsidRDefault="00CE0039" w:rsidP="00584311"/>
        </w:tc>
        <w:tc>
          <w:tcPr>
            <w:tcW w:w="4424" w:type="dxa"/>
          </w:tcPr>
          <w:p w14:paraId="541D1CCE" w14:textId="77777777" w:rsidR="00CE0039" w:rsidRPr="00395697" w:rsidRDefault="00CE0039" w:rsidP="00584311"/>
        </w:tc>
      </w:tr>
      <w:tr w:rsidR="00584311" w:rsidRPr="00395697" w14:paraId="5D4C3AB4" w14:textId="77777777" w:rsidTr="00656161">
        <w:tc>
          <w:tcPr>
            <w:tcW w:w="648" w:type="dxa"/>
          </w:tcPr>
          <w:p w14:paraId="679427D7" w14:textId="77777777" w:rsidR="00584311" w:rsidRPr="00395697" w:rsidRDefault="00584311" w:rsidP="00CE0039">
            <w:pPr>
              <w:numPr>
                <w:ilvl w:val="0"/>
                <w:numId w:val="6"/>
              </w:numPr>
            </w:pPr>
          </w:p>
        </w:tc>
        <w:tc>
          <w:tcPr>
            <w:tcW w:w="4140" w:type="dxa"/>
          </w:tcPr>
          <w:p w14:paraId="39C951A0" w14:textId="77777777" w:rsidR="00584311" w:rsidRPr="00395697" w:rsidRDefault="00584311" w:rsidP="00AB4484"/>
        </w:tc>
        <w:tc>
          <w:tcPr>
            <w:tcW w:w="4424" w:type="dxa"/>
          </w:tcPr>
          <w:p w14:paraId="7B4D3DE3" w14:textId="77777777" w:rsidR="00584311" w:rsidRPr="00395697" w:rsidRDefault="00584311" w:rsidP="00AB4484"/>
        </w:tc>
      </w:tr>
    </w:tbl>
    <w:p w14:paraId="5074F45D" w14:textId="77777777" w:rsidR="00CE0039" w:rsidRPr="00395697" w:rsidRDefault="00F50578" w:rsidP="00F50578">
      <w:pPr>
        <w:pStyle w:val="a6"/>
      </w:pPr>
      <w:bookmarkStart w:id="7" w:name="_Toc308782436"/>
      <w:r w:rsidRPr="00395697">
        <w:t xml:space="preserve">Tabelle </w:t>
      </w:r>
      <w:r w:rsidR="00264558">
        <w:rPr>
          <w:noProof/>
        </w:rPr>
        <w:fldChar w:fldCharType="begin"/>
      </w:r>
      <w:r w:rsidR="00264558">
        <w:rPr>
          <w:noProof/>
        </w:rPr>
        <w:instrText xml:space="preserve"> SEQ Tabelle \* ARABIC </w:instrText>
      </w:r>
      <w:r w:rsidR="00264558">
        <w:rPr>
          <w:noProof/>
        </w:rPr>
        <w:fldChar w:fldCharType="separate"/>
      </w:r>
      <w:r w:rsidR="00480043">
        <w:rPr>
          <w:noProof/>
        </w:rPr>
        <w:t>3</w:t>
      </w:r>
      <w:r w:rsidR="00264558">
        <w:rPr>
          <w:noProof/>
        </w:rPr>
        <w:fldChar w:fldCharType="end"/>
      </w:r>
      <w:r w:rsidRPr="00395697">
        <w:t xml:space="preserve"> - Querverweise</w:t>
      </w:r>
      <w:bookmarkEnd w:id="7"/>
    </w:p>
    <w:p w14:paraId="31CF7FFC" w14:textId="77777777" w:rsidR="00584311" w:rsidRPr="00395697" w:rsidRDefault="00584311" w:rsidP="00584311"/>
    <w:p w14:paraId="006DA51E" w14:textId="77777777" w:rsidR="00584311" w:rsidRPr="00395697" w:rsidRDefault="00584311" w:rsidP="00AB4484"/>
    <w:p w14:paraId="096416B7" w14:textId="77777777" w:rsidR="008F21BE" w:rsidRPr="00395697" w:rsidRDefault="00F006F6" w:rsidP="00395697">
      <w:pPr>
        <w:pStyle w:val="1"/>
      </w:pPr>
      <w:r w:rsidRPr="00395697">
        <w:br w:type="page"/>
      </w:r>
      <w:bookmarkStart w:id="8" w:name="_Toc226518394"/>
      <w:bookmarkStart w:id="9" w:name="_Toc308789880"/>
      <w:bookmarkStart w:id="10" w:name="_Toc78601013"/>
      <w:bookmarkStart w:id="11" w:name="_Toc40074829"/>
      <w:bookmarkStart w:id="12" w:name="_Toc231033850"/>
      <w:r w:rsidR="008F21BE" w:rsidRPr="00395697">
        <w:lastRenderedPageBreak/>
        <w:t>Leittechnik / MES</w:t>
      </w:r>
      <w:bookmarkEnd w:id="8"/>
      <w:bookmarkEnd w:id="9"/>
    </w:p>
    <w:p w14:paraId="5FC82167" w14:textId="77777777" w:rsidR="008F21BE" w:rsidRPr="00395697" w:rsidRDefault="008F21BE" w:rsidP="008F21BE">
      <w:pPr>
        <w:pStyle w:val="2"/>
        <w:rPr>
          <w:lang w:val="de-DE"/>
        </w:rPr>
      </w:pPr>
      <w:bookmarkStart w:id="13" w:name="_Toc226518395"/>
      <w:bookmarkStart w:id="14" w:name="_Toc308789881"/>
      <w:r w:rsidRPr="00395697">
        <w:rPr>
          <w:lang w:val="de-DE"/>
        </w:rPr>
        <w:t>Maximaldaten</w:t>
      </w:r>
      <w:bookmarkEnd w:id="13"/>
      <w:bookmarkEnd w:id="14"/>
    </w:p>
    <w:p w14:paraId="1BB6573B" w14:textId="77777777" w:rsidR="008F21BE" w:rsidRPr="00976BC8" w:rsidRDefault="00976BC8" w:rsidP="008F21BE">
      <w:r w:rsidRPr="00976BC8">
        <w:rPr>
          <w:sz w:val="16"/>
        </w:rPr>
        <w:t>N/A</w:t>
      </w:r>
    </w:p>
    <w:p w14:paraId="3D3D3652" w14:textId="77777777" w:rsidR="008F21BE" w:rsidRPr="00395697" w:rsidRDefault="008F21BE" w:rsidP="008F21BE">
      <w:pPr>
        <w:pStyle w:val="2"/>
        <w:rPr>
          <w:lang w:val="de-DE"/>
        </w:rPr>
      </w:pPr>
      <w:bookmarkStart w:id="15" w:name="_Toc226518396"/>
      <w:bookmarkStart w:id="16" w:name="_Toc308789882"/>
      <w:r w:rsidRPr="00395697">
        <w:rPr>
          <w:lang w:val="de-DE"/>
        </w:rPr>
        <w:t>Modultests</w:t>
      </w:r>
      <w:bookmarkEnd w:id="15"/>
      <w:bookmarkEnd w:id="16"/>
    </w:p>
    <w:p w14:paraId="7059B0FE" w14:textId="77777777" w:rsidR="008F21BE" w:rsidRPr="00976BC8" w:rsidRDefault="00976BC8" w:rsidP="008F21BE">
      <w:bookmarkStart w:id="17" w:name="_Toc78601015"/>
      <w:bookmarkEnd w:id="10"/>
      <w:r w:rsidRPr="00976BC8">
        <w:rPr>
          <w:sz w:val="16"/>
        </w:rPr>
        <w:t>N/A</w:t>
      </w:r>
    </w:p>
    <w:p w14:paraId="3BE7EBDF" w14:textId="77777777" w:rsidR="008F21BE" w:rsidRPr="00395697" w:rsidRDefault="008F21BE" w:rsidP="008F21BE">
      <w:pPr>
        <w:pStyle w:val="2"/>
        <w:rPr>
          <w:lang w:val="de-DE"/>
        </w:rPr>
      </w:pPr>
      <w:bookmarkStart w:id="18" w:name="_Toc226518397"/>
      <w:bookmarkStart w:id="19" w:name="_Toc308789883"/>
      <w:bookmarkEnd w:id="17"/>
      <w:r w:rsidRPr="00395697">
        <w:rPr>
          <w:lang w:val="de-DE"/>
        </w:rPr>
        <w:t>Modulintegrationstest (entspricht [10] aus PS20204)</w:t>
      </w:r>
      <w:bookmarkEnd w:id="18"/>
      <w:bookmarkEnd w:id="19"/>
    </w:p>
    <w:p w14:paraId="4B509D8E" w14:textId="77777777" w:rsidR="008F21BE" w:rsidRPr="00395697" w:rsidRDefault="008F21BE" w:rsidP="00395697">
      <w:pPr>
        <w:pStyle w:val="3"/>
      </w:pPr>
      <w:bookmarkStart w:id="20" w:name="_Toc226518398"/>
      <w:bookmarkStart w:id="21" w:name="_Toc308789884"/>
      <w:r w:rsidRPr="00395697">
        <w:t>Kritische Faktoren</w:t>
      </w:r>
      <w:bookmarkEnd w:id="20"/>
      <w:bookmarkEnd w:id="21"/>
      <w:r w:rsidRPr="00395697">
        <w:t xml:space="preserve"> </w:t>
      </w:r>
    </w:p>
    <w:p w14:paraId="6EB93EBA" w14:textId="77777777" w:rsidR="008F21BE" w:rsidRPr="00B560BD" w:rsidRDefault="00B560BD" w:rsidP="008F21BE">
      <w:r w:rsidRPr="00B560BD">
        <w:rPr>
          <w:sz w:val="16"/>
        </w:rPr>
        <w:t>N/A</w:t>
      </w:r>
    </w:p>
    <w:p w14:paraId="53A86639" w14:textId="77777777" w:rsidR="008F21BE" w:rsidRPr="00395697" w:rsidRDefault="008F21BE" w:rsidP="00395697">
      <w:pPr>
        <w:pStyle w:val="3"/>
      </w:pPr>
      <w:bookmarkStart w:id="22" w:name="_Toc226518399"/>
      <w:bookmarkStart w:id="23" w:name="_Toc308789885"/>
      <w:r w:rsidRPr="00395697">
        <w:t>Testfälle</w:t>
      </w:r>
      <w:bookmarkEnd w:id="22"/>
      <w:bookmarkEnd w:id="23"/>
    </w:p>
    <w:p w14:paraId="7E666DE6" w14:textId="77777777" w:rsidR="008F21BE" w:rsidRPr="00B560BD" w:rsidRDefault="00B560BD" w:rsidP="008F21BE">
      <w:r w:rsidRPr="00B560BD">
        <w:rPr>
          <w:sz w:val="16"/>
        </w:rPr>
        <w:t>N/A</w:t>
      </w:r>
    </w:p>
    <w:p w14:paraId="3A92FE8D" w14:textId="77777777" w:rsidR="008F21BE" w:rsidRPr="00395697" w:rsidRDefault="008F21BE" w:rsidP="00E64139">
      <w:pPr>
        <w:pStyle w:val="4"/>
      </w:pPr>
      <w:bookmarkStart w:id="24" w:name="_Toc226518400"/>
      <w:bookmarkStart w:id="25" w:name="_Toc308789886"/>
      <w:r w:rsidRPr="00395697">
        <w:t>Test n</w:t>
      </w:r>
      <w:bookmarkEnd w:id="24"/>
      <w:bookmarkEnd w:id="25"/>
    </w:p>
    <w:tbl>
      <w:tblPr>
        <w:tblW w:w="918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240"/>
        <w:gridCol w:w="5940"/>
      </w:tblGrid>
      <w:tr w:rsidR="008F21BE" w:rsidRPr="00395697" w14:paraId="2699FE1E" w14:textId="77777777" w:rsidTr="00395697">
        <w:tc>
          <w:tcPr>
            <w:tcW w:w="3240" w:type="dxa"/>
            <w:shd w:val="pct15" w:color="auto" w:fill="auto"/>
          </w:tcPr>
          <w:p w14:paraId="343C3393" w14:textId="77777777" w:rsidR="008F21BE" w:rsidRPr="00395697" w:rsidRDefault="008F21BE" w:rsidP="00395697">
            <w:pPr>
              <w:spacing w:before="40" w:after="40"/>
            </w:pPr>
            <w:r w:rsidRPr="00395697">
              <w:t>Testspezifikation</w:t>
            </w:r>
          </w:p>
        </w:tc>
        <w:tc>
          <w:tcPr>
            <w:tcW w:w="5940" w:type="dxa"/>
          </w:tcPr>
          <w:p w14:paraId="04936BC4" w14:textId="77777777" w:rsidR="008F21BE" w:rsidRPr="00395697" w:rsidRDefault="008F21BE" w:rsidP="00395697">
            <w:pPr>
              <w:spacing w:before="40" w:after="40"/>
            </w:pPr>
          </w:p>
        </w:tc>
      </w:tr>
      <w:tr w:rsidR="008F21BE" w:rsidRPr="00395697" w14:paraId="59E4E5BB" w14:textId="77777777" w:rsidTr="00395697">
        <w:tc>
          <w:tcPr>
            <w:tcW w:w="3240" w:type="dxa"/>
            <w:shd w:val="pct15" w:color="auto" w:fill="auto"/>
          </w:tcPr>
          <w:p w14:paraId="7CB69C69" w14:textId="77777777" w:rsidR="008F21BE" w:rsidRPr="00395697" w:rsidRDefault="008F21BE" w:rsidP="00E64139">
            <w:pPr>
              <w:spacing w:before="40" w:after="40"/>
            </w:pPr>
            <w:r w:rsidRPr="00395697">
              <w:t>Test erfolgreich durchgeführt</w:t>
            </w:r>
          </w:p>
        </w:tc>
        <w:tc>
          <w:tcPr>
            <w:tcW w:w="5940" w:type="dxa"/>
          </w:tcPr>
          <w:p w14:paraId="049B6E58" w14:textId="77777777" w:rsidR="008F21BE" w:rsidRPr="00395697" w:rsidRDefault="008F21BE" w:rsidP="00E64139">
            <w:pPr>
              <w:spacing w:before="40" w:after="40"/>
            </w:pPr>
          </w:p>
        </w:tc>
      </w:tr>
      <w:tr w:rsidR="008F21BE" w:rsidRPr="00395697" w14:paraId="0F5FEC15" w14:textId="77777777" w:rsidTr="00395697">
        <w:tc>
          <w:tcPr>
            <w:tcW w:w="3240" w:type="dxa"/>
            <w:shd w:val="pct15" w:color="auto" w:fill="auto"/>
          </w:tcPr>
          <w:p w14:paraId="3D4E26E0" w14:textId="77777777" w:rsidR="008F21BE" w:rsidRPr="00395697" w:rsidRDefault="008F21BE" w:rsidP="00E64139">
            <w:pPr>
              <w:spacing w:before="40" w:after="40"/>
            </w:pPr>
            <w:r w:rsidRPr="00395697">
              <w:t>Tester</w:t>
            </w:r>
          </w:p>
        </w:tc>
        <w:tc>
          <w:tcPr>
            <w:tcW w:w="5940" w:type="dxa"/>
          </w:tcPr>
          <w:p w14:paraId="7A364772" w14:textId="77777777" w:rsidR="008F21BE" w:rsidRPr="00395697" w:rsidRDefault="008F21BE" w:rsidP="00E64139">
            <w:pPr>
              <w:spacing w:before="40" w:after="40"/>
            </w:pPr>
          </w:p>
        </w:tc>
      </w:tr>
      <w:tr w:rsidR="008F21BE" w:rsidRPr="00395697" w14:paraId="0D5DFDDD" w14:textId="77777777" w:rsidTr="00395697">
        <w:tc>
          <w:tcPr>
            <w:tcW w:w="3240" w:type="dxa"/>
            <w:shd w:val="pct15" w:color="auto" w:fill="auto"/>
          </w:tcPr>
          <w:p w14:paraId="6DF0AB48" w14:textId="77777777" w:rsidR="008F21BE" w:rsidRPr="00395697" w:rsidRDefault="008F21BE" w:rsidP="00E64139">
            <w:pPr>
              <w:spacing w:before="40" w:after="40"/>
            </w:pPr>
            <w:r w:rsidRPr="00395697">
              <w:t>Testdatum</w:t>
            </w:r>
          </w:p>
        </w:tc>
        <w:tc>
          <w:tcPr>
            <w:tcW w:w="5940" w:type="dxa"/>
          </w:tcPr>
          <w:p w14:paraId="44E7D833" w14:textId="77777777" w:rsidR="008F21BE" w:rsidRPr="00395697" w:rsidRDefault="008F21BE" w:rsidP="00E64139">
            <w:pPr>
              <w:spacing w:before="40" w:after="40"/>
            </w:pPr>
          </w:p>
        </w:tc>
      </w:tr>
    </w:tbl>
    <w:p w14:paraId="69E0B8E3" w14:textId="77777777" w:rsidR="00584311" w:rsidRPr="00395697" w:rsidRDefault="00584311" w:rsidP="008F21BE">
      <w:pPr>
        <w:jc w:val="both"/>
      </w:pPr>
    </w:p>
    <w:p w14:paraId="6D21BFBE" w14:textId="77777777" w:rsidR="00584311" w:rsidRPr="00395697" w:rsidRDefault="00584311" w:rsidP="00584311"/>
    <w:p w14:paraId="42C5CFB6" w14:textId="77777777" w:rsidR="00584311" w:rsidRPr="00395697" w:rsidRDefault="00584311" w:rsidP="00584311"/>
    <w:p w14:paraId="39BE6457" w14:textId="77777777" w:rsidR="00584311" w:rsidRPr="00395697" w:rsidRDefault="00584311" w:rsidP="00584311"/>
    <w:p w14:paraId="581C34AC" w14:textId="77777777" w:rsidR="00193CEF" w:rsidRPr="00395697" w:rsidRDefault="00584311" w:rsidP="00395697">
      <w:pPr>
        <w:pStyle w:val="1"/>
      </w:pPr>
      <w:r w:rsidRPr="00395697">
        <w:br w:type="page"/>
      </w:r>
      <w:bookmarkStart w:id="26" w:name="_Toc226518401"/>
      <w:bookmarkStart w:id="27" w:name="_Toc308789887"/>
      <w:bookmarkEnd w:id="11"/>
      <w:bookmarkEnd w:id="12"/>
      <w:r w:rsidR="00193CEF" w:rsidRPr="00395697">
        <w:lastRenderedPageBreak/>
        <w:t>SPS</w:t>
      </w:r>
      <w:bookmarkEnd w:id="26"/>
      <w:bookmarkEnd w:id="27"/>
    </w:p>
    <w:p w14:paraId="4D1D86DF" w14:textId="77777777" w:rsidR="00193CEF" w:rsidRPr="00395697" w:rsidRDefault="00193CEF" w:rsidP="00395697">
      <w:pPr>
        <w:pStyle w:val="2"/>
        <w:rPr>
          <w:lang w:val="de-DE"/>
        </w:rPr>
      </w:pPr>
      <w:bookmarkStart w:id="28" w:name="_Toc226518402"/>
      <w:bookmarkStart w:id="29" w:name="_Toc308789888"/>
      <w:r w:rsidRPr="00395697">
        <w:rPr>
          <w:lang w:val="de-DE"/>
        </w:rPr>
        <w:t>Modultest</w:t>
      </w:r>
      <w:bookmarkEnd w:id="28"/>
      <w:bookmarkEnd w:id="29"/>
    </w:p>
    <w:p w14:paraId="00CBF16E" w14:textId="77777777" w:rsidR="00193CEF" w:rsidRPr="00395697" w:rsidRDefault="00193CEF" w:rsidP="00193CEF">
      <w:pPr>
        <w:rPr>
          <w:color w:val="3366FF"/>
        </w:rPr>
      </w:pPr>
    </w:p>
    <w:p w14:paraId="2AF9C953" w14:textId="77777777" w:rsidR="00193CEF" w:rsidRPr="00395697" w:rsidRDefault="00193CEF" w:rsidP="00395697">
      <w:pPr>
        <w:pStyle w:val="3"/>
      </w:pPr>
      <w:bookmarkStart w:id="30" w:name="_Toc226518403"/>
      <w:bookmarkStart w:id="31" w:name="_Toc308789889"/>
      <w:r w:rsidRPr="00395697">
        <w:t>Test Funktionen (entspricht [9] aus PS20204)</w:t>
      </w:r>
      <w:bookmarkEnd w:id="30"/>
      <w:bookmarkEnd w:id="31"/>
    </w:p>
    <w:p w14:paraId="4BAD501E" w14:textId="77777777" w:rsidR="00193CEF" w:rsidRPr="00BE3619" w:rsidRDefault="00193CEF" w:rsidP="00BE3619">
      <w:pPr>
        <w:rPr>
          <w:szCs w:val="20"/>
        </w:rPr>
      </w:pPr>
      <w:r w:rsidRPr="00BE3619">
        <w:rPr>
          <w:szCs w:val="20"/>
        </w:rPr>
        <w:t>Inhalt:</w:t>
      </w:r>
      <w:r w:rsidRPr="00BE3619">
        <w:rPr>
          <w:szCs w:val="20"/>
        </w:rPr>
        <w:tab/>
        <w:t>Hier erfolgt eine Auflistung aller Testfälle</w:t>
      </w:r>
    </w:p>
    <w:p w14:paraId="52E76182" w14:textId="77777777" w:rsidR="00193CEF" w:rsidRPr="00395697" w:rsidRDefault="00193CEF" w:rsidP="00193CEF"/>
    <w:p w14:paraId="119488DA" w14:textId="77777777" w:rsidR="00193CEF" w:rsidRPr="00395697" w:rsidRDefault="00193CEF" w:rsidP="00395697">
      <w:pPr>
        <w:pStyle w:val="4"/>
      </w:pPr>
      <w:bookmarkStart w:id="32" w:name="_Toc226518404"/>
      <w:bookmarkStart w:id="33" w:name="_Toc308789890"/>
      <w:r w:rsidRPr="00395697">
        <w:t>Funktion n</w:t>
      </w:r>
      <w:bookmarkEnd w:id="32"/>
      <w:bookmarkEnd w:id="33"/>
    </w:p>
    <w:tbl>
      <w:tblPr>
        <w:tblW w:w="900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240"/>
        <w:gridCol w:w="5760"/>
      </w:tblGrid>
      <w:tr w:rsidR="00193CEF" w:rsidRPr="00395697" w14:paraId="65DFC8FB" w14:textId="77777777" w:rsidTr="00193CEF">
        <w:tc>
          <w:tcPr>
            <w:tcW w:w="3240" w:type="dxa"/>
            <w:shd w:val="pct15" w:color="auto" w:fill="auto"/>
          </w:tcPr>
          <w:p w14:paraId="0A52D7C2" w14:textId="77777777" w:rsidR="00193CEF" w:rsidRPr="00395697" w:rsidRDefault="00193CEF" w:rsidP="00395697">
            <w:pPr>
              <w:spacing w:before="40" w:after="40"/>
            </w:pPr>
            <w:r w:rsidRPr="00395697">
              <w:t>Testspezifikation</w:t>
            </w:r>
          </w:p>
        </w:tc>
        <w:tc>
          <w:tcPr>
            <w:tcW w:w="5760" w:type="dxa"/>
          </w:tcPr>
          <w:p w14:paraId="272BE8AC" w14:textId="77777777" w:rsidR="00E73A6A" w:rsidRPr="00395697" w:rsidRDefault="00E73A6A" w:rsidP="00E73A6A">
            <w:pPr>
              <w:spacing w:before="40" w:after="40"/>
              <w:jc w:val="both"/>
            </w:pPr>
            <w:r w:rsidRPr="00395697">
              <w:t>Das Anlagendiagramm wird mit den Visualisierungsmasken der SPS-Terminals verglichen. Die einzelnen Elemente (Ak</w:t>
            </w:r>
            <w:r>
              <w:t>torik, Sensorik</w:t>
            </w:r>
            <w:r w:rsidRPr="00395697">
              <w:t>…) werden auf richtige Darstellung hin, ggf. auf Handbedienungsfunktionalität (Servicemode) überprüft.</w:t>
            </w:r>
          </w:p>
          <w:p w14:paraId="5A89D4FE" w14:textId="77777777" w:rsidR="00193CEF" w:rsidRPr="00BE3619" w:rsidRDefault="00E73A6A" w:rsidP="00E73A6A">
            <w:pPr>
              <w:spacing w:before="40" w:after="40"/>
            </w:pPr>
            <w:r w:rsidRPr="00395697">
              <w:t xml:space="preserve">Als Grundlage hierzu </w:t>
            </w:r>
            <w:r w:rsidR="00BE3619">
              <w:t>dient</w:t>
            </w:r>
            <w:r w:rsidRPr="00395697">
              <w:t xml:space="preserve"> das Anlagendiagramm / die Anlagendiagramme.</w:t>
            </w:r>
          </w:p>
          <w:p w14:paraId="74BCEB30" w14:textId="77777777" w:rsidR="00E73A6A" w:rsidRDefault="00E73A6A" w:rsidP="00E73A6A">
            <w:pPr>
              <w:spacing w:before="40" w:after="40"/>
            </w:pPr>
            <w:r>
              <w:t>Ablauf ist geprüft mit der Simulation Baustein (FB2)</w:t>
            </w:r>
          </w:p>
          <w:p w14:paraId="0E978541" w14:textId="77777777" w:rsidR="00E73A6A" w:rsidRPr="00395697" w:rsidRDefault="00E73A6A" w:rsidP="00E73A6A">
            <w:pPr>
              <w:spacing w:before="40" w:after="40"/>
            </w:pPr>
            <w:r>
              <w:t xml:space="preserve">FU Funktionalität ist mit </w:t>
            </w:r>
            <w:r w:rsidRPr="00BE3619">
              <w:t>einem</w:t>
            </w:r>
            <w:r>
              <w:t xml:space="preserve"> MCC geprüft</w:t>
            </w:r>
          </w:p>
        </w:tc>
      </w:tr>
      <w:tr w:rsidR="00193CEF" w:rsidRPr="00395697" w14:paraId="5F8FD0B4" w14:textId="77777777" w:rsidTr="00193CEF">
        <w:tc>
          <w:tcPr>
            <w:tcW w:w="3240" w:type="dxa"/>
            <w:shd w:val="pct15" w:color="auto" w:fill="auto"/>
          </w:tcPr>
          <w:p w14:paraId="552E3221" w14:textId="77777777" w:rsidR="00193CEF" w:rsidRPr="00395697" w:rsidRDefault="00193CEF" w:rsidP="00395697">
            <w:pPr>
              <w:spacing w:before="40" w:after="40"/>
            </w:pPr>
            <w:r w:rsidRPr="00395697">
              <w:t>Test erfolgreich durchgeführt</w:t>
            </w:r>
          </w:p>
        </w:tc>
        <w:tc>
          <w:tcPr>
            <w:tcW w:w="5760" w:type="dxa"/>
          </w:tcPr>
          <w:p w14:paraId="6845F9DF" w14:textId="77777777" w:rsidR="00193CEF" w:rsidRPr="00395697" w:rsidRDefault="00E73A6A" w:rsidP="00395697">
            <w:pPr>
              <w:spacing w:before="40" w:after="40"/>
            </w:pPr>
            <w:r>
              <w:t>Ja</w:t>
            </w:r>
          </w:p>
        </w:tc>
      </w:tr>
      <w:tr w:rsidR="00193CEF" w:rsidRPr="00395697" w14:paraId="51C7BAB3" w14:textId="77777777" w:rsidTr="00193CEF">
        <w:tc>
          <w:tcPr>
            <w:tcW w:w="3240" w:type="dxa"/>
            <w:shd w:val="pct15" w:color="auto" w:fill="auto"/>
          </w:tcPr>
          <w:p w14:paraId="2B466A6D" w14:textId="77777777" w:rsidR="00193CEF" w:rsidRPr="00395697" w:rsidRDefault="00193CEF" w:rsidP="00395697">
            <w:pPr>
              <w:spacing w:before="40" w:after="40"/>
            </w:pPr>
            <w:r w:rsidRPr="00395697">
              <w:t>Tester</w:t>
            </w:r>
          </w:p>
        </w:tc>
        <w:tc>
          <w:tcPr>
            <w:tcW w:w="5760" w:type="dxa"/>
          </w:tcPr>
          <w:p w14:paraId="476D93B1" w14:textId="77777777" w:rsidR="00193CEF" w:rsidRPr="00395697" w:rsidRDefault="00E73A6A" w:rsidP="00395697">
            <w:pPr>
              <w:spacing w:before="40" w:after="40"/>
            </w:pPr>
            <w:r>
              <w:t>Ilia Bedniakov, Akgül Buelent</w:t>
            </w:r>
          </w:p>
        </w:tc>
      </w:tr>
      <w:tr w:rsidR="00193CEF" w:rsidRPr="00395697" w14:paraId="31D83DB8" w14:textId="77777777" w:rsidTr="00193CEF">
        <w:tc>
          <w:tcPr>
            <w:tcW w:w="3240" w:type="dxa"/>
            <w:shd w:val="pct15" w:color="auto" w:fill="auto"/>
          </w:tcPr>
          <w:p w14:paraId="76525737" w14:textId="77777777" w:rsidR="00193CEF" w:rsidRPr="00395697" w:rsidRDefault="00193CEF" w:rsidP="00395697">
            <w:pPr>
              <w:spacing w:before="40" w:after="40"/>
            </w:pPr>
            <w:r w:rsidRPr="00395697">
              <w:t>Testdatum</w:t>
            </w:r>
          </w:p>
        </w:tc>
        <w:tc>
          <w:tcPr>
            <w:tcW w:w="5760" w:type="dxa"/>
          </w:tcPr>
          <w:p w14:paraId="4FE8D24A" w14:textId="77777777" w:rsidR="00193CEF" w:rsidRPr="00395697" w:rsidRDefault="00E73A6A" w:rsidP="00395697">
            <w:pPr>
              <w:spacing w:before="40" w:after="40"/>
            </w:pPr>
            <w:r>
              <w:t>13.05.2017</w:t>
            </w:r>
          </w:p>
        </w:tc>
      </w:tr>
    </w:tbl>
    <w:p w14:paraId="4FC497B5" w14:textId="77777777" w:rsidR="00193CEF" w:rsidRPr="00395697" w:rsidRDefault="00193CEF" w:rsidP="00193CEF"/>
    <w:p w14:paraId="43FCC8C1" w14:textId="77777777" w:rsidR="00193CEF" w:rsidRPr="00395697" w:rsidRDefault="00193CEF" w:rsidP="00395697">
      <w:pPr>
        <w:pStyle w:val="2"/>
        <w:rPr>
          <w:lang w:val="de-DE"/>
        </w:rPr>
      </w:pPr>
      <w:bookmarkStart w:id="34" w:name="_Toc226518405"/>
      <w:bookmarkStart w:id="35" w:name="_Toc308789891"/>
      <w:r w:rsidRPr="00395697">
        <w:rPr>
          <w:lang w:val="de-DE"/>
        </w:rPr>
        <w:t>Modulintegrationstest (entspricht [10] aus PS20204)</w:t>
      </w:r>
      <w:bookmarkEnd w:id="34"/>
      <w:bookmarkEnd w:id="35"/>
    </w:p>
    <w:p w14:paraId="53AE7153" w14:textId="77777777" w:rsidR="00193CEF" w:rsidRPr="00395697" w:rsidRDefault="00193CEF" w:rsidP="00395697">
      <w:pPr>
        <w:pStyle w:val="3"/>
      </w:pPr>
      <w:bookmarkStart w:id="36" w:name="_Toc226518406"/>
      <w:bookmarkStart w:id="37" w:name="_Toc308789892"/>
      <w:r w:rsidRPr="00395697">
        <w:t>Testfälle</w:t>
      </w:r>
      <w:bookmarkEnd w:id="36"/>
      <w:bookmarkEnd w:id="37"/>
      <w:r w:rsidRPr="00395697">
        <w:t xml:space="preserve"> </w:t>
      </w:r>
    </w:p>
    <w:p w14:paraId="663E557E" w14:textId="77777777" w:rsidR="00193CEF" w:rsidRPr="00BE3619" w:rsidRDefault="00193CEF" w:rsidP="00BE3619">
      <w:pPr>
        <w:rPr>
          <w:szCs w:val="20"/>
        </w:rPr>
      </w:pPr>
      <w:r w:rsidRPr="00BE3619">
        <w:rPr>
          <w:szCs w:val="20"/>
        </w:rPr>
        <w:t>Inhalt:</w:t>
      </w:r>
      <w:r w:rsidRPr="00BE3619">
        <w:rPr>
          <w:szCs w:val="20"/>
        </w:rPr>
        <w:tab/>
        <w:t>Hier erfolgt eine Auflistung aller Testfälle innerhalb des Modulintegrationstests.</w:t>
      </w:r>
    </w:p>
    <w:p w14:paraId="0062A289" w14:textId="77777777" w:rsidR="00193CEF" w:rsidRPr="00395697" w:rsidRDefault="00193CEF" w:rsidP="00193CEF"/>
    <w:p w14:paraId="63021A7D" w14:textId="77777777" w:rsidR="00193CEF" w:rsidRPr="00395697" w:rsidRDefault="00193CEF" w:rsidP="00395697">
      <w:pPr>
        <w:pStyle w:val="4"/>
      </w:pPr>
      <w:bookmarkStart w:id="38" w:name="_Toc85448371"/>
      <w:bookmarkStart w:id="39" w:name="_Toc226518407"/>
      <w:bookmarkStart w:id="40" w:name="_Toc308789893"/>
      <w:r w:rsidRPr="00395697">
        <w:t>Test Visualisierungsmasken</w:t>
      </w:r>
      <w:bookmarkEnd w:id="38"/>
      <w:r w:rsidRPr="00395697">
        <w:t xml:space="preserve"> / Handbedienung</w:t>
      </w:r>
      <w:bookmarkEnd w:id="39"/>
      <w:bookmarkEnd w:id="40"/>
    </w:p>
    <w:tbl>
      <w:tblPr>
        <w:tblW w:w="900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240"/>
        <w:gridCol w:w="5760"/>
      </w:tblGrid>
      <w:tr w:rsidR="00193CEF" w:rsidRPr="00395697" w14:paraId="7FBE4EF7" w14:textId="77777777" w:rsidTr="00193CEF">
        <w:tc>
          <w:tcPr>
            <w:tcW w:w="3240" w:type="dxa"/>
            <w:shd w:val="pct15" w:color="auto" w:fill="auto"/>
          </w:tcPr>
          <w:p w14:paraId="62BF1A81" w14:textId="77777777" w:rsidR="00193CEF" w:rsidRPr="00395697" w:rsidRDefault="00193CEF" w:rsidP="00395697">
            <w:pPr>
              <w:spacing w:before="40" w:after="40"/>
            </w:pPr>
            <w:r w:rsidRPr="00395697">
              <w:t>Testspezifikation</w:t>
            </w:r>
          </w:p>
        </w:tc>
        <w:tc>
          <w:tcPr>
            <w:tcW w:w="5760" w:type="dxa"/>
          </w:tcPr>
          <w:p w14:paraId="5868C112" w14:textId="77777777" w:rsidR="00193CEF" w:rsidRPr="00395697" w:rsidRDefault="00193CEF" w:rsidP="00395697">
            <w:pPr>
              <w:spacing w:before="40" w:after="40"/>
              <w:jc w:val="both"/>
            </w:pPr>
            <w:r w:rsidRPr="00395697">
              <w:t>Das Anlagendiagramm wird mit den Visualisierungsmasken der SPS-Terminals verglichen. Die einzelnen Elemente (Aktorik, Sensorik, Förderleitungen …) werden auf richtige Darstellung hin, ggf. auf Handbedienungsfunktionalität (Servicemode) überprüft.</w:t>
            </w:r>
          </w:p>
          <w:p w14:paraId="45C3B332" w14:textId="77777777" w:rsidR="00193CEF" w:rsidRPr="00395697" w:rsidRDefault="00193CEF" w:rsidP="00395697">
            <w:pPr>
              <w:spacing w:before="40" w:after="40"/>
              <w:jc w:val="both"/>
            </w:pPr>
            <w:r w:rsidRPr="00395697">
              <w:t>Als Grundlage hierzu dient das Anlagendiagramm / die Anlagendiagramme.</w:t>
            </w:r>
          </w:p>
        </w:tc>
      </w:tr>
      <w:tr w:rsidR="00193CEF" w:rsidRPr="00395697" w14:paraId="2725D33B" w14:textId="77777777" w:rsidTr="00193CEF">
        <w:tc>
          <w:tcPr>
            <w:tcW w:w="3240" w:type="dxa"/>
            <w:shd w:val="pct15" w:color="auto" w:fill="auto"/>
          </w:tcPr>
          <w:p w14:paraId="42E856B6" w14:textId="77777777" w:rsidR="00193CEF" w:rsidRPr="00395697" w:rsidRDefault="00193CEF" w:rsidP="00395697">
            <w:pPr>
              <w:spacing w:before="40" w:after="40"/>
            </w:pPr>
            <w:r w:rsidRPr="00395697">
              <w:t>Test erfolgreich durchgeführt</w:t>
            </w:r>
          </w:p>
        </w:tc>
        <w:tc>
          <w:tcPr>
            <w:tcW w:w="5760" w:type="dxa"/>
          </w:tcPr>
          <w:p w14:paraId="66535D0E" w14:textId="77777777" w:rsidR="00193CEF" w:rsidRPr="00395697" w:rsidRDefault="00E73A6A" w:rsidP="00395697">
            <w:pPr>
              <w:spacing w:before="40" w:after="40"/>
            </w:pPr>
            <w:r>
              <w:t>Ja</w:t>
            </w:r>
          </w:p>
        </w:tc>
      </w:tr>
      <w:tr w:rsidR="00193CEF" w:rsidRPr="00395697" w14:paraId="16C77E4B" w14:textId="77777777" w:rsidTr="00193CEF">
        <w:tc>
          <w:tcPr>
            <w:tcW w:w="3240" w:type="dxa"/>
            <w:shd w:val="pct15" w:color="auto" w:fill="auto"/>
          </w:tcPr>
          <w:p w14:paraId="71253C8C" w14:textId="77777777" w:rsidR="00193CEF" w:rsidRPr="00395697" w:rsidRDefault="00193CEF" w:rsidP="00395697">
            <w:pPr>
              <w:spacing w:before="40" w:after="40"/>
            </w:pPr>
            <w:r w:rsidRPr="00395697">
              <w:t>Tester</w:t>
            </w:r>
          </w:p>
        </w:tc>
        <w:tc>
          <w:tcPr>
            <w:tcW w:w="5760" w:type="dxa"/>
          </w:tcPr>
          <w:p w14:paraId="3C90B6F4" w14:textId="77777777" w:rsidR="00193CEF" w:rsidRPr="00395697" w:rsidRDefault="00E73A6A" w:rsidP="00395697">
            <w:pPr>
              <w:spacing w:before="40" w:after="40"/>
            </w:pPr>
            <w:r>
              <w:t>Ilia Bedniakov</w:t>
            </w:r>
          </w:p>
        </w:tc>
      </w:tr>
      <w:tr w:rsidR="00193CEF" w:rsidRPr="00395697" w14:paraId="2B896281" w14:textId="77777777" w:rsidTr="00193CEF">
        <w:tc>
          <w:tcPr>
            <w:tcW w:w="3240" w:type="dxa"/>
            <w:shd w:val="pct15" w:color="auto" w:fill="auto"/>
          </w:tcPr>
          <w:p w14:paraId="7E44B9F1" w14:textId="77777777" w:rsidR="00193CEF" w:rsidRPr="00395697" w:rsidRDefault="00193CEF" w:rsidP="00395697">
            <w:pPr>
              <w:spacing w:before="40" w:after="40"/>
            </w:pPr>
            <w:r w:rsidRPr="00395697">
              <w:t>Testdatum</w:t>
            </w:r>
          </w:p>
        </w:tc>
        <w:tc>
          <w:tcPr>
            <w:tcW w:w="5760" w:type="dxa"/>
          </w:tcPr>
          <w:p w14:paraId="2D9E4352" w14:textId="77777777" w:rsidR="00193CEF" w:rsidRPr="00395697" w:rsidRDefault="00E73A6A" w:rsidP="00395697">
            <w:pPr>
              <w:spacing w:before="40" w:after="40"/>
            </w:pPr>
            <w:r>
              <w:t>13.05.2017</w:t>
            </w:r>
          </w:p>
        </w:tc>
      </w:tr>
    </w:tbl>
    <w:p w14:paraId="5094ADCD" w14:textId="77777777" w:rsidR="00193CEF" w:rsidRPr="00395697" w:rsidRDefault="00193CEF" w:rsidP="00395697">
      <w:pPr>
        <w:pStyle w:val="4"/>
      </w:pPr>
      <w:bookmarkStart w:id="41" w:name="_Toc85448372"/>
      <w:bookmarkStart w:id="42" w:name="_Toc226518408"/>
      <w:bookmarkStart w:id="43" w:name="_Toc308789894"/>
      <w:r w:rsidRPr="00395697">
        <w:t>Test Anlagenparameter</w:t>
      </w:r>
      <w:bookmarkEnd w:id="41"/>
      <w:bookmarkEnd w:id="42"/>
      <w:bookmarkEnd w:id="43"/>
    </w:p>
    <w:tbl>
      <w:tblPr>
        <w:tblW w:w="900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240"/>
        <w:gridCol w:w="5760"/>
      </w:tblGrid>
      <w:tr w:rsidR="00193CEF" w:rsidRPr="00395697" w14:paraId="62394E79" w14:textId="77777777" w:rsidTr="00193CEF">
        <w:tc>
          <w:tcPr>
            <w:tcW w:w="3240" w:type="dxa"/>
            <w:shd w:val="pct15" w:color="auto" w:fill="auto"/>
          </w:tcPr>
          <w:p w14:paraId="72DC817D" w14:textId="77777777" w:rsidR="00193CEF" w:rsidRPr="00395697" w:rsidRDefault="00193CEF" w:rsidP="00395697">
            <w:pPr>
              <w:spacing w:before="40" w:after="40"/>
            </w:pPr>
            <w:r w:rsidRPr="00395697">
              <w:t>Testspezifikation</w:t>
            </w:r>
          </w:p>
        </w:tc>
        <w:tc>
          <w:tcPr>
            <w:tcW w:w="5760" w:type="dxa"/>
          </w:tcPr>
          <w:p w14:paraId="10608775" w14:textId="77777777" w:rsidR="00193CEF" w:rsidRPr="00395697" w:rsidRDefault="00193CEF" w:rsidP="00395697">
            <w:pPr>
              <w:spacing w:before="40" w:after="40"/>
              <w:jc w:val="both"/>
            </w:pPr>
            <w:r w:rsidRPr="00395697">
              <w:t xml:space="preserve">Alle Anlagenparameter werden auf vollständige Anzeige und Eingabe von einem Startwert hin überprüft. Des weiteren werden Datentyp, Skalierung und Stellbereich verifiziert, wobei die </w:t>
            </w:r>
            <w:r w:rsidRPr="00395697">
              <w:lastRenderedPageBreak/>
              <w:t>Daten auch in den richtigen Datenbereich der SPS übertragen werden müssen.</w:t>
            </w:r>
          </w:p>
        </w:tc>
      </w:tr>
      <w:tr w:rsidR="00193CEF" w:rsidRPr="00395697" w14:paraId="0F700AC8" w14:textId="77777777" w:rsidTr="00193CEF">
        <w:tc>
          <w:tcPr>
            <w:tcW w:w="3240" w:type="dxa"/>
            <w:shd w:val="pct15" w:color="auto" w:fill="auto"/>
          </w:tcPr>
          <w:p w14:paraId="4B844FEC" w14:textId="77777777" w:rsidR="00193CEF" w:rsidRPr="00395697" w:rsidRDefault="00193CEF" w:rsidP="00395697">
            <w:pPr>
              <w:spacing w:before="40" w:after="40"/>
            </w:pPr>
            <w:r w:rsidRPr="00395697">
              <w:lastRenderedPageBreak/>
              <w:t>Test erfolgreich durchgeführt</w:t>
            </w:r>
          </w:p>
        </w:tc>
        <w:tc>
          <w:tcPr>
            <w:tcW w:w="5760" w:type="dxa"/>
          </w:tcPr>
          <w:p w14:paraId="2DFAF404" w14:textId="77777777" w:rsidR="00193CEF" w:rsidRPr="00395697" w:rsidRDefault="00B77691" w:rsidP="00395697">
            <w:pPr>
              <w:spacing w:before="40" w:after="40"/>
            </w:pPr>
            <w:r>
              <w:t>Ja</w:t>
            </w:r>
          </w:p>
        </w:tc>
      </w:tr>
      <w:tr w:rsidR="00193CEF" w:rsidRPr="00395697" w14:paraId="4598F634" w14:textId="77777777" w:rsidTr="00193CEF">
        <w:tc>
          <w:tcPr>
            <w:tcW w:w="3240" w:type="dxa"/>
            <w:shd w:val="pct15" w:color="auto" w:fill="auto"/>
          </w:tcPr>
          <w:p w14:paraId="585A5F84" w14:textId="77777777" w:rsidR="00193CEF" w:rsidRPr="00395697" w:rsidRDefault="00193CEF" w:rsidP="00395697">
            <w:pPr>
              <w:spacing w:before="40" w:after="40"/>
            </w:pPr>
            <w:r w:rsidRPr="00395697">
              <w:t>Tester</w:t>
            </w:r>
          </w:p>
        </w:tc>
        <w:tc>
          <w:tcPr>
            <w:tcW w:w="5760" w:type="dxa"/>
          </w:tcPr>
          <w:p w14:paraId="1E0F2206" w14:textId="77777777" w:rsidR="00193CEF" w:rsidRPr="00395697" w:rsidRDefault="00B77691" w:rsidP="00395697">
            <w:pPr>
              <w:spacing w:before="40" w:after="40"/>
            </w:pPr>
            <w:r>
              <w:t>Ilia Bedniakov</w:t>
            </w:r>
          </w:p>
        </w:tc>
      </w:tr>
      <w:tr w:rsidR="00193CEF" w:rsidRPr="00395697" w14:paraId="541FE4C6" w14:textId="77777777" w:rsidTr="00193CEF">
        <w:tc>
          <w:tcPr>
            <w:tcW w:w="3240" w:type="dxa"/>
            <w:shd w:val="pct15" w:color="auto" w:fill="auto"/>
          </w:tcPr>
          <w:p w14:paraId="182A014F" w14:textId="77777777" w:rsidR="00193CEF" w:rsidRPr="00395697" w:rsidRDefault="00193CEF" w:rsidP="00395697">
            <w:pPr>
              <w:spacing w:before="40" w:after="40"/>
            </w:pPr>
            <w:r w:rsidRPr="00395697">
              <w:t>Testdatum</w:t>
            </w:r>
          </w:p>
        </w:tc>
        <w:tc>
          <w:tcPr>
            <w:tcW w:w="5760" w:type="dxa"/>
          </w:tcPr>
          <w:p w14:paraId="1E80F411" w14:textId="77777777" w:rsidR="00193CEF" w:rsidRPr="00395697" w:rsidRDefault="00BE3619" w:rsidP="00395697">
            <w:pPr>
              <w:spacing w:before="40" w:after="40"/>
            </w:pPr>
            <w:r>
              <w:t>15</w:t>
            </w:r>
            <w:r w:rsidR="00B77691">
              <w:t>.05.2017</w:t>
            </w:r>
          </w:p>
        </w:tc>
      </w:tr>
    </w:tbl>
    <w:p w14:paraId="66986D66" w14:textId="77777777" w:rsidR="00193CEF" w:rsidRPr="00395697" w:rsidRDefault="00193CEF" w:rsidP="00193CEF"/>
    <w:p w14:paraId="00A9CA5C" w14:textId="77777777" w:rsidR="00193CEF" w:rsidRPr="00395697" w:rsidRDefault="00193CEF" w:rsidP="00395697">
      <w:pPr>
        <w:pStyle w:val="4"/>
      </w:pPr>
      <w:bookmarkStart w:id="44" w:name="_Toc226518409"/>
      <w:bookmarkStart w:id="45" w:name="_Toc308789895"/>
      <w:r w:rsidRPr="00395697">
        <w:t>Test Störauswertung / Störquittierung</w:t>
      </w:r>
      <w:bookmarkEnd w:id="44"/>
      <w:bookmarkEnd w:id="45"/>
    </w:p>
    <w:tbl>
      <w:tblPr>
        <w:tblW w:w="900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240"/>
        <w:gridCol w:w="5760"/>
      </w:tblGrid>
      <w:tr w:rsidR="00193CEF" w:rsidRPr="00395697" w14:paraId="0A9051B6" w14:textId="77777777" w:rsidTr="00193CEF">
        <w:tc>
          <w:tcPr>
            <w:tcW w:w="3240" w:type="dxa"/>
            <w:shd w:val="pct15" w:color="auto" w:fill="auto"/>
          </w:tcPr>
          <w:p w14:paraId="0CC4D8E8" w14:textId="77777777" w:rsidR="00193CEF" w:rsidRPr="00395697" w:rsidRDefault="00193CEF" w:rsidP="00395697">
            <w:pPr>
              <w:spacing w:before="40" w:after="40"/>
            </w:pPr>
            <w:r w:rsidRPr="00395697">
              <w:t>Testspezifikation</w:t>
            </w:r>
          </w:p>
        </w:tc>
        <w:tc>
          <w:tcPr>
            <w:tcW w:w="5760" w:type="dxa"/>
          </w:tcPr>
          <w:p w14:paraId="76C1F992" w14:textId="77777777" w:rsidR="00193CEF" w:rsidRPr="00395697" w:rsidRDefault="00193CEF" w:rsidP="00395697">
            <w:pPr>
              <w:spacing w:before="40" w:after="40"/>
              <w:jc w:val="both"/>
            </w:pPr>
            <w:r w:rsidRPr="00395697">
              <w:t>Für alle definierten Störungen wird die Störbedingung simuliert und überprüft. Die Störauswertung bzw. die Anzeige am BuB Terminal und die korrekte Quittierung muss vollständig und fehlerfrei erfolgen.</w:t>
            </w:r>
          </w:p>
        </w:tc>
      </w:tr>
      <w:tr w:rsidR="00193CEF" w:rsidRPr="00395697" w14:paraId="695A0561" w14:textId="77777777" w:rsidTr="00193CEF">
        <w:tc>
          <w:tcPr>
            <w:tcW w:w="3240" w:type="dxa"/>
            <w:shd w:val="pct15" w:color="auto" w:fill="auto"/>
          </w:tcPr>
          <w:p w14:paraId="5D9B7221" w14:textId="77777777" w:rsidR="00193CEF" w:rsidRPr="00395697" w:rsidRDefault="00193CEF" w:rsidP="00395697">
            <w:pPr>
              <w:spacing w:before="40" w:after="40"/>
            </w:pPr>
            <w:r w:rsidRPr="00395697">
              <w:t>Test erfolgreich durchgeführt</w:t>
            </w:r>
          </w:p>
        </w:tc>
        <w:tc>
          <w:tcPr>
            <w:tcW w:w="5760" w:type="dxa"/>
          </w:tcPr>
          <w:p w14:paraId="2F7652FA" w14:textId="77777777" w:rsidR="00193CEF" w:rsidRPr="00395697" w:rsidRDefault="00B77691" w:rsidP="00B77691">
            <w:pPr>
              <w:tabs>
                <w:tab w:val="left" w:pos="1950"/>
              </w:tabs>
              <w:spacing w:before="40" w:after="40"/>
            </w:pPr>
            <w:r>
              <w:t>Ja</w:t>
            </w:r>
          </w:p>
        </w:tc>
      </w:tr>
      <w:tr w:rsidR="00193CEF" w:rsidRPr="00395697" w14:paraId="0665CF52" w14:textId="77777777" w:rsidTr="00193CEF">
        <w:tc>
          <w:tcPr>
            <w:tcW w:w="3240" w:type="dxa"/>
            <w:shd w:val="pct15" w:color="auto" w:fill="auto"/>
          </w:tcPr>
          <w:p w14:paraId="3D8D3BCC" w14:textId="77777777" w:rsidR="00193CEF" w:rsidRPr="00395697" w:rsidRDefault="00193CEF" w:rsidP="00395697">
            <w:pPr>
              <w:spacing w:before="40" w:after="40"/>
            </w:pPr>
            <w:r w:rsidRPr="00395697">
              <w:t>Tester</w:t>
            </w:r>
          </w:p>
        </w:tc>
        <w:tc>
          <w:tcPr>
            <w:tcW w:w="5760" w:type="dxa"/>
          </w:tcPr>
          <w:p w14:paraId="6E3BC79D" w14:textId="77777777" w:rsidR="00193CEF" w:rsidRPr="00395697" w:rsidRDefault="00B77691" w:rsidP="00395697">
            <w:pPr>
              <w:spacing w:before="40" w:after="40"/>
            </w:pPr>
            <w:r>
              <w:t>Ilia Bedniakov</w:t>
            </w:r>
          </w:p>
        </w:tc>
      </w:tr>
      <w:tr w:rsidR="00193CEF" w:rsidRPr="00395697" w14:paraId="2610C6E3" w14:textId="77777777" w:rsidTr="00193CEF">
        <w:tc>
          <w:tcPr>
            <w:tcW w:w="3240" w:type="dxa"/>
            <w:shd w:val="pct15" w:color="auto" w:fill="auto"/>
          </w:tcPr>
          <w:p w14:paraId="0ACF24E1" w14:textId="77777777" w:rsidR="00193CEF" w:rsidRPr="00395697" w:rsidRDefault="00193CEF" w:rsidP="00395697">
            <w:pPr>
              <w:spacing w:before="40" w:after="40"/>
            </w:pPr>
            <w:r w:rsidRPr="00395697">
              <w:t>Testdatum</w:t>
            </w:r>
          </w:p>
        </w:tc>
        <w:tc>
          <w:tcPr>
            <w:tcW w:w="5760" w:type="dxa"/>
          </w:tcPr>
          <w:p w14:paraId="47C68608" w14:textId="77777777" w:rsidR="00193CEF" w:rsidRPr="00395697" w:rsidRDefault="00B77691" w:rsidP="00395697">
            <w:pPr>
              <w:spacing w:before="40" w:after="40"/>
            </w:pPr>
            <w:r>
              <w:t>13.05.2017</w:t>
            </w:r>
          </w:p>
        </w:tc>
      </w:tr>
    </w:tbl>
    <w:p w14:paraId="6CAAAE1B" w14:textId="77777777" w:rsidR="00193CEF" w:rsidRPr="00395697" w:rsidRDefault="00193CEF" w:rsidP="00395697">
      <w:pPr>
        <w:pStyle w:val="4"/>
      </w:pPr>
      <w:bookmarkStart w:id="46" w:name="_Toc226518410"/>
      <w:bookmarkStart w:id="47" w:name="_Toc308789896"/>
      <w:r w:rsidRPr="00395697">
        <w:t xml:space="preserve">Test </w:t>
      </w:r>
      <w:bookmarkEnd w:id="46"/>
      <w:bookmarkEnd w:id="47"/>
      <w:r w:rsidR="00B77691">
        <w:t>Ablauf Start</w:t>
      </w:r>
      <w:r w:rsidR="00BE3619">
        <w:t xml:space="preserve"> Förderung</w:t>
      </w:r>
    </w:p>
    <w:tbl>
      <w:tblPr>
        <w:tblW w:w="900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240"/>
        <w:gridCol w:w="5760"/>
      </w:tblGrid>
      <w:tr w:rsidR="00193CEF" w:rsidRPr="00395697" w14:paraId="0FCEBC70" w14:textId="77777777" w:rsidTr="00193CEF">
        <w:tc>
          <w:tcPr>
            <w:tcW w:w="3240" w:type="dxa"/>
            <w:shd w:val="pct15" w:color="auto" w:fill="auto"/>
          </w:tcPr>
          <w:p w14:paraId="6AE63220" w14:textId="77777777" w:rsidR="00193CEF" w:rsidRPr="00395697" w:rsidRDefault="00193CEF" w:rsidP="00395697">
            <w:pPr>
              <w:spacing w:before="40" w:after="40"/>
            </w:pPr>
            <w:r w:rsidRPr="00395697">
              <w:t>Testspezifikation</w:t>
            </w:r>
          </w:p>
        </w:tc>
        <w:tc>
          <w:tcPr>
            <w:tcW w:w="5760" w:type="dxa"/>
          </w:tcPr>
          <w:p w14:paraId="1C1DDA42" w14:textId="77777777" w:rsidR="00193CEF" w:rsidRDefault="00BE3619" w:rsidP="00BE3619">
            <w:pPr>
              <w:spacing w:before="40" w:after="40"/>
              <w:jc w:val="both"/>
            </w:pPr>
            <w:r>
              <w:t>Bei starten über das Panel wird der Ablauf gestartet. Der Hopper wird durch einen Taster auf der VISU gewählt. Die Vakuum Pumpe startet, dann startet entsprechende Schleuse unter dem Hopper und Befüllung gestartet wird. Gleichzeitig startet Metal Separator, Sieb Maschine, und Schleuse unter dem REC01 Abscheider.</w:t>
            </w:r>
          </w:p>
          <w:p w14:paraId="404AC75B" w14:textId="77777777" w:rsidR="00E265E0" w:rsidRPr="00395697" w:rsidRDefault="00E265E0" w:rsidP="00E265E0">
            <w:pPr>
              <w:spacing w:before="40" w:after="40"/>
              <w:jc w:val="both"/>
            </w:pPr>
            <w:r w:rsidRPr="00E265E0">
              <w:rPr>
                <w:b/>
              </w:rPr>
              <w:t>Bem</w:t>
            </w:r>
            <w:r>
              <w:t>:  Start Förderung ist möglich nur, wenn die Linie leer ist.</w:t>
            </w:r>
          </w:p>
        </w:tc>
      </w:tr>
      <w:tr w:rsidR="00193CEF" w:rsidRPr="00395697" w14:paraId="4358E412" w14:textId="77777777" w:rsidTr="00193CEF">
        <w:tc>
          <w:tcPr>
            <w:tcW w:w="3240" w:type="dxa"/>
            <w:shd w:val="pct15" w:color="auto" w:fill="auto"/>
          </w:tcPr>
          <w:p w14:paraId="091FC804" w14:textId="77777777" w:rsidR="00193CEF" w:rsidRPr="00395697" w:rsidRDefault="00193CEF" w:rsidP="00395697">
            <w:pPr>
              <w:spacing w:before="40" w:after="40"/>
            </w:pPr>
            <w:r w:rsidRPr="00395697">
              <w:t>Test erfolgreich durchgeführt</w:t>
            </w:r>
          </w:p>
        </w:tc>
        <w:tc>
          <w:tcPr>
            <w:tcW w:w="5760" w:type="dxa"/>
          </w:tcPr>
          <w:p w14:paraId="23490531" w14:textId="77777777" w:rsidR="00193CEF" w:rsidRPr="00395697" w:rsidRDefault="00BE3619" w:rsidP="00395697">
            <w:pPr>
              <w:spacing w:before="40" w:after="40"/>
            </w:pPr>
            <w:r>
              <w:t xml:space="preserve">Ja </w:t>
            </w:r>
          </w:p>
        </w:tc>
      </w:tr>
      <w:tr w:rsidR="00193CEF" w:rsidRPr="00395697" w14:paraId="4C869613" w14:textId="77777777" w:rsidTr="00193CEF">
        <w:tc>
          <w:tcPr>
            <w:tcW w:w="3240" w:type="dxa"/>
            <w:shd w:val="pct15" w:color="auto" w:fill="auto"/>
          </w:tcPr>
          <w:p w14:paraId="44325404" w14:textId="77777777" w:rsidR="00193CEF" w:rsidRPr="00395697" w:rsidRDefault="00193CEF" w:rsidP="00395697">
            <w:pPr>
              <w:spacing w:before="40" w:after="40"/>
            </w:pPr>
            <w:r w:rsidRPr="00395697">
              <w:t>Tester</w:t>
            </w:r>
          </w:p>
        </w:tc>
        <w:tc>
          <w:tcPr>
            <w:tcW w:w="5760" w:type="dxa"/>
          </w:tcPr>
          <w:p w14:paraId="59CDF03F" w14:textId="77777777" w:rsidR="00193CEF" w:rsidRPr="00395697" w:rsidRDefault="00BE3619" w:rsidP="00395697">
            <w:pPr>
              <w:spacing w:before="40" w:after="40"/>
            </w:pPr>
            <w:r>
              <w:t>Ilia Bedniakov</w:t>
            </w:r>
          </w:p>
        </w:tc>
      </w:tr>
      <w:tr w:rsidR="00193CEF" w:rsidRPr="00395697" w14:paraId="77CB4B3D" w14:textId="77777777" w:rsidTr="00193CEF">
        <w:tc>
          <w:tcPr>
            <w:tcW w:w="3240" w:type="dxa"/>
            <w:shd w:val="pct15" w:color="auto" w:fill="auto"/>
          </w:tcPr>
          <w:p w14:paraId="62383409" w14:textId="77777777" w:rsidR="00193CEF" w:rsidRPr="00395697" w:rsidRDefault="00193CEF" w:rsidP="00395697">
            <w:pPr>
              <w:spacing w:before="40" w:after="40"/>
            </w:pPr>
            <w:r w:rsidRPr="00395697">
              <w:t>Testdatum</w:t>
            </w:r>
          </w:p>
        </w:tc>
        <w:tc>
          <w:tcPr>
            <w:tcW w:w="5760" w:type="dxa"/>
          </w:tcPr>
          <w:p w14:paraId="21313502" w14:textId="77777777" w:rsidR="00193CEF" w:rsidRPr="00395697" w:rsidRDefault="00BE3619" w:rsidP="00395697">
            <w:pPr>
              <w:spacing w:before="40" w:after="40"/>
            </w:pPr>
            <w:r>
              <w:t>12.05.2017</w:t>
            </w:r>
          </w:p>
        </w:tc>
      </w:tr>
    </w:tbl>
    <w:p w14:paraId="4D12683B" w14:textId="77777777" w:rsidR="00193CEF" w:rsidRPr="00395697" w:rsidRDefault="00193CEF" w:rsidP="00395697">
      <w:pPr>
        <w:pStyle w:val="4"/>
      </w:pPr>
      <w:bookmarkStart w:id="48" w:name="_Toc226518411"/>
      <w:bookmarkStart w:id="49" w:name="_Toc308789897"/>
      <w:r w:rsidRPr="00395697">
        <w:t xml:space="preserve">Test </w:t>
      </w:r>
      <w:bookmarkEnd w:id="48"/>
      <w:bookmarkEnd w:id="49"/>
      <w:r w:rsidR="00BE3619">
        <w:t>Ablauf Befüllung und Entleerung REC01 Abscheider</w:t>
      </w:r>
    </w:p>
    <w:tbl>
      <w:tblPr>
        <w:tblW w:w="900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240"/>
        <w:gridCol w:w="5760"/>
      </w:tblGrid>
      <w:tr w:rsidR="00193CEF" w:rsidRPr="00395697" w14:paraId="7348879B" w14:textId="77777777" w:rsidTr="00193CEF">
        <w:tc>
          <w:tcPr>
            <w:tcW w:w="3240" w:type="dxa"/>
            <w:shd w:val="pct15" w:color="auto" w:fill="auto"/>
          </w:tcPr>
          <w:p w14:paraId="5635900D" w14:textId="77777777" w:rsidR="00193CEF" w:rsidRPr="00395697" w:rsidRDefault="00193CEF" w:rsidP="00395697">
            <w:pPr>
              <w:spacing w:before="40" w:after="40"/>
            </w:pPr>
            <w:r w:rsidRPr="00395697">
              <w:t>Testspezifikation</w:t>
            </w:r>
          </w:p>
        </w:tc>
        <w:tc>
          <w:tcPr>
            <w:tcW w:w="5760" w:type="dxa"/>
          </w:tcPr>
          <w:p w14:paraId="5FE41CC9" w14:textId="77777777" w:rsidR="00193CEF" w:rsidRDefault="00E265E0" w:rsidP="00395697">
            <w:pPr>
              <w:spacing w:before="40" w:after="40"/>
              <w:jc w:val="both"/>
            </w:pPr>
            <w:r>
              <w:t xml:space="preserve">Befüllung läuft bis LowLevel Melder bedeckt ist + Verzögerung Zeit (einstellbar von der VISU), dann startet wieder wenn LowLevel Melder frei ist. </w:t>
            </w:r>
          </w:p>
          <w:p w14:paraId="4D313199" w14:textId="77777777" w:rsidR="00E265E0" w:rsidRPr="00395697" w:rsidRDefault="00E265E0" w:rsidP="00E265E0">
            <w:pPr>
              <w:spacing w:before="40" w:after="40"/>
              <w:jc w:val="both"/>
            </w:pPr>
            <w:r w:rsidRPr="00E265E0">
              <w:rPr>
                <w:b/>
              </w:rPr>
              <w:t>Bem</w:t>
            </w:r>
            <w:r>
              <w:t xml:space="preserve">: Befüllung läuft wenn Förderung freigegeben ist und Reparatur Schalter bei Schleuse OK ist. Auch Sicherheit Endschalters OK seien müssen. </w:t>
            </w:r>
          </w:p>
        </w:tc>
      </w:tr>
      <w:tr w:rsidR="00193CEF" w:rsidRPr="00395697" w14:paraId="7B99CEE7" w14:textId="77777777" w:rsidTr="00193CEF">
        <w:tc>
          <w:tcPr>
            <w:tcW w:w="3240" w:type="dxa"/>
            <w:shd w:val="pct15" w:color="auto" w:fill="auto"/>
          </w:tcPr>
          <w:p w14:paraId="40873B05" w14:textId="77777777" w:rsidR="00193CEF" w:rsidRPr="00395697" w:rsidRDefault="00193CEF" w:rsidP="00395697">
            <w:pPr>
              <w:spacing w:before="40" w:after="40"/>
            </w:pPr>
            <w:r w:rsidRPr="00395697">
              <w:t>Test erfolgreich durchgeführt</w:t>
            </w:r>
          </w:p>
        </w:tc>
        <w:tc>
          <w:tcPr>
            <w:tcW w:w="5760" w:type="dxa"/>
          </w:tcPr>
          <w:p w14:paraId="1EF01672" w14:textId="77777777" w:rsidR="00193CEF" w:rsidRPr="00395697" w:rsidRDefault="00E265E0" w:rsidP="00395697">
            <w:pPr>
              <w:spacing w:before="40" w:after="40"/>
            </w:pPr>
            <w:r>
              <w:t>Ja</w:t>
            </w:r>
          </w:p>
        </w:tc>
      </w:tr>
      <w:tr w:rsidR="00193CEF" w:rsidRPr="00395697" w14:paraId="6264A39E" w14:textId="77777777" w:rsidTr="00193CEF">
        <w:tc>
          <w:tcPr>
            <w:tcW w:w="3240" w:type="dxa"/>
            <w:shd w:val="pct15" w:color="auto" w:fill="auto"/>
          </w:tcPr>
          <w:p w14:paraId="56A37CA9" w14:textId="77777777" w:rsidR="00193CEF" w:rsidRPr="00395697" w:rsidRDefault="00193CEF" w:rsidP="00395697">
            <w:pPr>
              <w:spacing w:before="40" w:after="40"/>
            </w:pPr>
            <w:r w:rsidRPr="00395697">
              <w:t>Tester</w:t>
            </w:r>
          </w:p>
        </w:tc>
        <w:tc>
          <w:tcPr>
            <w:tcW w:w="5760" w:type="dxa"/>
          </w:tcPr>
          <w:p w14:paraId="58F24C44" w14:textId="77777777" w:rsidR="00193CEF" w:rsidRPr="00395697" w:rsidRDefault="00E265E0" w:rsidP="00395697">
            <w:pPr>
              <w:spacing w:before="40" w:after="40"/>
            </w:pPr>
            <w:r>
              <w:t>Ilia Bedniakov</w:t>
            </w:r>
          </w:p>
        </w:tc>
      </w:tr>
      <w:tr w:rsidR="00193CEF" w:rsidRPr="00395697" w14:paraId="2C31DC69" w14:textId="77777777" w:rsidTr="00193CEF">
        <w:tc>
          <w:tcPr>
            <w:tcW w:w="3240" w:type="dxa"/>
            <w:shd w:val="pct15" w:color="auto" w:fill="auto"/>
          </w:tcPr>
          <w:p w14:paraId="49E5D936" w14:textId="77777777" w:rsidR="00193CEF" w:rsidRPr="00395697" w:rsidRDefault="00193CEF" w:rsidP="00395697">
            <w:pPr>
              <w:spacing w:before="40" w:after="40"/>
            </w:pPr>
            <w:r w:rsidRPr="00395697">
              <w:t>Testdatum</w:t>
            </w:r>
          </w:p>
        </w:tc>
        <w:tc>
          <w:tcPr>
            <w:tcW w:w="5760" w:type="dxa"/>
          </w:tcPr>
          <w:p w14:paraId="11CACD47" w14:textId="77777777" w:rsidR="00193CEF" w:rsidRPr="00395697" w:rsidRDefault="00E265E0" w:rsidP="00395697">
            <w:pPr>
              <w:spacing w:before="40" w:after="40"/>
            </w:pPr>
            <w:r>
              <w:t>13.05.2017</w:t>
            </w:r>
          </w:p>
        </w:tc>
      </w:tr>
    </w:tbl>
    <w:p w14:paraId="0FE163CA" w14:textId="77777777" w:rsidR="00E265E0" w:rsidRDefault="00E265E0" w:rsidP="00E265E0">
      <w:pPr>
        <w:pStyle w:val="4"/>
      </w:pPr>
      <w:bookmarkStart w:id="50" w:name="_Toc226518412"/>
      <w:bookmarkStart w:id="51" w:name="_Toc308789898"/>
      <w:r w:rsidRPr="00395697">
        <w:t xml:space="preserve">Test </w:t>
      </w:r>
      <w:r w:rsidR="00C20207">
        <w:t>Ablauf Entleerung RE</w:t>
      </w:r>
      <w:r>
        <w:t>C01 Abscheider</w:t>
      </w:r>
    </w:p>
    <w:tbl>
      <w:tblPr>
        <w:tblW w:w="900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240"/>
        <w:gridCol w:w="5760"/>
      </w:tblGrid>
      <w:tr w:rsidR="00E265E0" w:rsidRPr="00395697" w14:paraId="4108C7BA" w14:textId="77777777" w:rsidTr="00B7697A">
        <w:tc>
          <w:tcPr>
            <w:tcW w:w="3240" w:type="dxa"/>
            <w:shd w:val="pct15" w:color="auto" w:fill="auto"/>
          </w:tcPr>
          <w:p w14:paraId="54BE0656" w14:textId="77777777" w:rsidR="00E265E0" w:rsidRPr="00395697" w:rsidRDefault="00E265E0" w:rsidP="00B7697A">
            <w:pPr>
              <w:spacing w:before="40" w:after="40"/>
            </w:pPr>
            <w:r w:rsidRPr="00395697">
              <w:t>Testspezifikation</w:t>
            </w:r>
          </w:p>
        </w:tc>
        <w:tc>
          <w:tcPr>
            <w:tcW w:w="5760" w:type="dxa"/>
          </w:tcPr>
          <w:p w14:paraId="1905F5CC" w14:textId="77777777" w:rsidR="00E265E0" w:rsidRDefault="00C20207" w:rsidP="00B7697A">
            <w:pPr>
              <w:spacing w:before="40" w:after="40"/>
              <w:jc w:val="both"/>
            </w:pPr>
            <w:r>
              <w:t>Entleerung</w:t>
            </w:r>
            <w:r w:rsidR="00E265E0">
              <w:t xml:space="preserve"> läuft</w:t>
            </w:r>
            <w:r>
              <w:t xml:space="preserve"> bis High</w:t>
            </w:r>
            <w:r w:rsidR="00E265E0">
              <w:t xml:space="preserve">Level Melder </w:t>
            </w:r>
            <w:r>
              <w:t xml:space="preserve">HP03 </w:t>
            </w:r>
            <w:r w:rsidR="00E265E0">
              <w:t>bedeckt ist</w:t>
            </w:r>
            <w:r>
              <w:t xml:space="preserve"> und startet wieder nach der</w:t>
            </w:r>
            <w:r w:rsidR="00E265E0">
              <w:t xml:space="preserve"> Verzögerung Zeit (einstellbar von der VISU)</w:t>
            </w:r>
            <w:r>
              <w:t xml:space="preserve">, </w:t>
            </w:r>
            <w:r w:rsidR="00E265E0">
              <w:t xml:space="preserve"> </w:t>
            </w:r>
          </w:p>
          <w:p w14:paraId="14B363CF" w14:textId="77777777" w:rsidR="00E265E0" w:rsidRPr="00395697" w:rsidRDefault="00E265E0" w:rsidP="00B7697A">
            <w:pPr>
              <w:spacing w:before="40" w:after="40"/>
              <w:jc w:val="both"/>
            </w:pPr>
            <w:r w:rsidRPr="00E265E0">
              <w:rPr>
                <w:b/>
              </w:rPr>
              <w:t>Bem</w:t>
            </w:r>
            <w:r>
              <w:t xml:space="preserve">: </w:t>
            </w:r>
            <w:r w:rsidR="00C20207">
              <w:t>Entleerung</w:t>
            </w:r>
            <w:r>
              <w:t xml:space="preserve"> läuft wenn </w:t>
            </w:r>
            <w:r w:rsidR="00C20207">
              <w:t xml:space="preserve">die </w:t>
            </w:r>
            <w:r>
              <w:t>Förderung freigegeben ist und Reparatur Schalter</w:t>
            </w:r>
            <w:r w:rsidR="00C20207">
              <w:t>s bei alle Motoren</w:t>
            </w:r>
            <w:r>
              <w:t xml:space="preserve"> OK ist. Auch </w:t>
            </w:r>
            <w:r w:rsidR="00C20207">
              <w:t>Sicherheit</w:t>
            </w:r>
            <w:r>
              <w:t xml:space="preserve"> </w:t>
            </w:r>
            <w:r>
              <w:lastRenderedPageBreak/>
              <w:t xml:space="preserve">Endschalters </w:t>
            </w:r>
            <w:r w:rsidR="00C20207">
              <w:t xml:space="preserve">bei der Schleuse und Metall Abscheider </w:t>
            </w:r>
            <w:r>
              <w:t xml:space="preserve">OK seien müssen. </w:t>
            </w:r>
          </w:p>
        </w:tc>
      </w:tr>
      <w:tr w:rsidR="00E265E0" w:rsidRPr="00395697" w14:paraId="6EDF6311" w14:textId="77777777" w:rsidTr="00B7697A">
        <w:tc>
          <w:tcPr>
            <w:tcW w:w="3240" w:type="dxa"/>
            <w:shd w:val="pct15" w:color="auto" w:fill="auto"/>
          </w:tcPr>
          <w:p w14:paraId="08E30802" w14:textId="77777777" w:rsidR="00E265E0" w:rsidRPr="00395697" w:rsidRDefault="00E265E0" w:rsidP="00B7697A">
            <w:pPr>
              <w:spacing w:before="40" w:after="40"/>
            </w:pPr>
            <w:r w:rsidRPr="00395697">
              <w:lastRenderedPageBreak/>
              <w:t>Test erfolgreich durchgeführt</w:t>
            </w:r>
          </w:p>
        </w:tc>
        <w:tc>
          <w:tcPr>
            <w:tcW w:w="5760" w:type="dxa"/>
          </w:tcPr>
          <w:p w14:paraId="08B6FB9D" w14:textId="77777777" w:rsidR="00E265E0" w:rsidRPr="00395697" w:rsidRDefault="00E265E0" w:rsidP="00B7697A">
            <w:pPr>
              <w:spacing w:before="40" w:after="40"/>
            </w:pPr>
            <w:r>
              <w:t>Ja</w:t>
            </w:r>
          </w:p>
        </w:tc>
      </w:tr>
      <w:tr w:rsidR="00E265E0" w:rsidRPr="00395697" w14:paraId="0A4EB1B9" w14:textId="77777777" w:rsidTr="00B7697A">
        <w:tc>
          <w:tcPr>
            <w:tcW w:w="3240" w:type="dxa"/>
            <w:shd w:val="pct15" w:color="auto" w:fill="auto"/>
          </w:tcPr>
          <w:p w14:paraId="0AE86363" w14:textId="77777777" w:rsidR="00E265E0" w:rsidRPr="00395697" w:rsidRDefault="00E265E0" w:rsidP="00B7697A">
            <w:pPr>
              <w:spacing w:before="40" w:after="40"/>
            </w:pPr>
            <w:r w:rsidRPr="00395697">
              <w:t>Tester</w:t>
            </w:r>
          </w:p>
        </w:tc>
        <w:tc>
          <w:tcPr>
            <w:tcW w:w="5760" w:type="dxa"/>
          </w:tcPr>
          <w:p w14:paraId="10398923" w14:textId="77777777" w:rsidR="00E265E0" w:rsidRPr="00395697" w:rsidRDefault="00E265E0" w:rsidP="00B7697A">
            <w:pPr>
              <w:spacing w:before="40" w:after="40"/>
            </w:pPr>
            <w:r>
              <w:t>Ilia Bedniakov</w:t>
            </w:r>
          </w:p>
        </w:tc>
      </w:tr>
      <w:tr w:rsidR="00E265E0" w:rsidRPr="00395697" w14:paraId="617538C1" w14:textId="77777777" w:rsidTr="00B7697A">
        <w:tc>
          <w:tcPr>
            <w:tcW w:w="3240" w:type="dxa"/>
            <w:shd w:val="pct15" w:color="auto" w:fill="auto"/>
          </w:tcPr>
          <w:p w14:paraId="0804CDEB" w14:textId="77777777" w:rsidR="00E265E0" w:rsidRPr="00395697" w:rsidRDefault="00E265E0" w:rsidP="00B7697A">
            <w:pPr>
              <w:spacing w:before="40" w:after="40"/>
            </w:pPr>
            <w:r w:rsidRPr="00395697">
              <w:t>Testdatum</w:t>
            </w:r>
          </w:p>
        </w:tc>
        <w:tc>
          <w:tcPr>
            <w:tcW w:w="5760" w:type="dxa"/>
          </w:tcPr>
          <w:p w14:paraId="3B5C5D54" w14:textId="77777777" w:rsidR="00E265E0" w:rsidRPr="00395697" w:rsidRDefault="00E265E0" w:rsidP="00B7697A">
            <w:pPr>
              <w:spacing w:before="40" w:after="40"/>
            </w:pPr>
            <w:r>
              <w:t>13.05.2017</w:t>
            </w:r>
          </w:p>
        </w:tc>
      </w:tr>
    </w:tbl>
    <w:p w14:paraId="690F2AC3" w14:textId="77777777" w:rsidR="00E265E0" w:rsidRPr="00E265E0" w:rsidRDefault="00E265E0" w:rsidP="00E265E0"/>
    <w:p w14:paraId="05E87534" w14:textId="77777777" w:rsidR="00E265E0" w:rsidRDefault="00E265E0" w:rsidP="00C20207">
      <w:pPr>
        <w:pStyle w:val="4"/>
        <w:numPr>
          <w:ilvl w:val="0"/>
          <w:numId w:val="0"/>
        </w:numPr>
      </w:pPr>
    </w:p>
    <w:p w14:paraId="41E4F0C1" w14:textId="77777777" w:rsidR="00193CEF" w:rsidRPr="00395697" w:rsidRDefault="00193CEF" w:rsidP="00395697">
      <w:pPr>
        <w:pStyle w:val="4"/>
      </w:pPr>
      <w:r w:rsidRPr="00395697">
        <w:t>Test Schnittstelle zu Fremdsystemen</w:t>
      </w:r>
      <w:bookmarkEnd w:id="50"/>
      <w:bookmarkEnd w:id="51"/>
    </w:p>
    <w:tbl>
      <w:tblPr>
        <w:tblW w:w="900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240"/>
        <w:gridCol w:w="5760"/>
      </w:tblGrid>
      <w:tr w:rsidR="00193CEF" w:rsidRPr="00395697" w14:paraId="668090E5" w14:textId="77777777" w:rsidTr="00193CEF">
        <w:tc>
          <w:tcPr>
            <w:tcW w:w="3240" w:type="dxa"/>
            <w:shd w:val="pct15" w:color="auto" w:fill="auto"/>
          </w:tcPr>
          <w:p w14:paraId="06F5040B" w14:textId="77777777" w:rsidR="00193CEF" w:rsidRPr="00395697" w:rsidRDefault="00193CEF" w:rsidP="00395697">
            <w:pPr>
              <w:spacing w:before="40" w:after="40"/>
            </w:pPr>
            <w:r w:rsidRPr="00395697">
              <w:t>Testspezifikation</w:t>
            </w:r>
          </w:p>
        </w:tc>
        <w:tc>
          <w:tcPr>
            <w:tcW w:w="5760" w:type="dxa"/>
          </w:tcPr>
          <w:p w14:paraId="00A8CB01" w14:textId="77777777" w:rsidR="00193CEF" w:rsidRPr="00395697" w:rsidRDefault="00193CEF" w:rsidP="00C20207">
            <w:pPr>
              <w:spacing w:before="40" w:after="40"/>
              <w:jc w:val="both"/>
            </w:pPr>
            <w:r w:rsidRPr="00395697">
              <w:t xml:space="preserve">Alle festgelegten Schnittstellen zu </w:t>
            </w:r>
            <w:r w:rsidR="00C20207">
              <w:t>Fremdsystemen müssen im Simulation Mode</w:t>
            </w:r>
            <w:r w:rsidRPr="00395697">
              <w:t xml:space="preserve"> überprüft werden.</w:t>
            </w:r>
          </w:p>
        </w:tc>
      </w:tr>
      <w:tr w:rsidR="00193CEF" w:rsidRPr="00395697" w14:paraId="7F6BC684" w14:textId="77777777" w:rsidTr="00193CEF">
        <w:tc>
          <w:tcPr>
            <w:tcW w:w="3240" w:type="dxa"/>
            <w:shd w:val="pct15" w:color="auto" w:fill="auto"/>
          </w:tcPr>
          <w:p w14:paraId="6D438F7C" w14:textId="77777777" w:rsidR="00193CEF" w:rsidRPr="00395697" w:rsidRDefault="00193CEF" w:rsidP="00395697">
            <w:pPr>
              <w:spacing w:before="40" w:after="40"/>
            </w:pPr>
            <w:r w:rsidRPr="00395697">
              <w:t>Test erfolgreich durchgeführt</w:t>
            </w:r>
          </w:p>
        </w:tc>
        <w:tc>
          <w:tcPr>
            <w:tcW w:w="5760" w:type="dxa"/>
          </w:tcPr>
          <w:p w14:paraId="53E47BBC" w14:textId="77777777" w:rsidR="00193CEF" w:rsidRPr="00395697" w:rsidRDefault="00C20207" w:rsidP="00395697">
            <w:pPr>
              <w:spacing w:before="40" w:after="40"/>
            </w:pPr>
            <w:r>
              <w:t>Ja</w:t>
            </w:r>
          </w:p>
        </w:tc>
      </w:tr>
      <w:tr w:rsidR="00193CEF" w:rsidRPr="00395697" w14:paraId="65D28C11" w14:textId="77777777" w:rsidTr="00193CEF">
        <w:tc>
          <w:tcPr>
            <w:tcW w:w="3240" w:type="dxa"/>
            <w:shd w:val="pct15" w:color="auto" w:fill="auto"/>
          </w:tcPr>
          <w:p w14:paraId="64ABB362" w14:textId="77777777" w:rsidR="00193CEF" w:rsidRPr="00395697" w:rsidRDefault="00193CEF" w:rsidP="00395697">
            <w:pPr>
              <w:spacing w:before="40" w:after="40"/>
            </w:pPr>
            <w:r w:rsidRPr="00395697">
              <w:t>Tester</w:t>
            </w:r>
          </w:p>
        </w:tc>
        <w:tc>
          <w:tcPr>
            <w:tcW w:w="5760" w:type="dxa"/>
          </w:tcPr>
          <w:p w14:paraId="2A0D9324" w14:textId="77777777" w:rsidR="00193CEF" w:rsidRPr="00395697" w:rsidRDefault="00C20207" w:rsidP="00395697">
            <w:pPr>
              <w:spacing w:before="40" w:after="40"/>
            </w:pPr>
            <w:r>
              <w:t>Ilia Bedniakov</w:t>
            </w:r>
          </w:p>
        </w:tc>
      </w:tr>
      <w:tr w:rsidR="00193CEF" w:rsidRPr="00395697" w14:paraId="37C2FB3D" w14:textId="77777777" w:rsidTr="00193CEF">
        <w:tc>
          <w:tcPr>
            <w:tcW w:w="3240" w:type="dxa"/>
            <w:shd w:val="pct15" w:color="auto" w:fill="auto"/>
          </w:tcPr>
          <w:p w14:paraId="595446A9" w14:textId="77777777" w:rsidR="00193CEF" w:rsidRPr="00395697" w:rsidRDefault="00193CEF" w:rsidP="00395697">
            <w:pPr>
              <w:spacing w:before="40" w:after="40"/>
            </w:pPr>
            <w:r w:rsidRPr="00395697">
              <w:t>Testdatum</w:t>
            </w:r>
          </w:p>
        </w:tc>
        <w:tc>
          <w:tcPr>
            <w:tcW w:w="5760" w:type="dxa"/>
          </w:tcPr>
          <w:p w14:paraId="11279D1C" w14:textId="77777777" w:rsidR="00193CEF" w:rsidRPr="00395697" w:rsidRDefault="00C20207" w:rsidP="00395697">
            <w:pPr>
              <w:spacing w:before="40" w:after="40"/>
            </w:pPr>
            <w:r>
              <w:t>12.05.2017</w:t>
            </w:r>
          </w:p>
        </w:tc>
      </w:tr>
    </w:tbl>
    <w:p w14:paraId="4E2D1240" w14:textId="77777777" w:rsidR="00193CEF" w:rsidRPr="00395697" w:rsidRDefault="00193CEF" w:rsidP="00395697">
      <w:pPr>
        <w:pStyle w:val="4"/>
      </w:pPr>
      <w:bookmarkStart w:id="52" w:name="_Toc226518413"/>
      <w:bookmarkStart w:id="53" w:name="_Toc308789899"/>
      <w:r w:rsidRPr="00395697">
        <w:t xml:space="preserve">Test </w:t>
      </w:r>
      <w:bookmarkEnd w:id="52"/>
      <w:bookmarkEnd w:id="53"/>
      <w:r w:rsidR="002D4944">
        <w:t>Vakuum System</w:t>
      </w:r>
    </w:p>
    <w:tbl>
      <w:tblPr>
        <w:tblW w:w="900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240"/>
        <w:gridCol w:w="5760"/>
      </w:tblGrid>
      <w:tr w:rsidR="00193CEF" w:rsidRPr="00395697" w14:paraId="25CB4437" w14:textId="77777777" w:rsidTr="00193CEF">
        <w:tc>
          <w:tcPr>
            <w:tcW w:w="3240" w:type="dxa"/>
            <w:shd w:val="pct15" w:color="auto" w:fill="auto"/>
          </w:tcPr>
          <w:p w14:paraId="3221F8D8" w14:textId="77777777" w:rsidR="00193CEF" w:rsidRPr="00395697" w:rsidRDefault="00193CEF" w:rsidP="00395697">
            <w:pPr>
              <w:spacing w:before="40" w:after="40"/>
            </w:pPr>
            <w:r w:rsidRPr="00395697">
              <w:t>Testspezifikation</w:t>
            </w:r>
          </w:p>
        </w:tc>
        <w:tc>
          <w:tcPr>
            <w:tcW w:w="5760" w:type="dxa"/>
          </w:tcPr>
          <w:p w14:paraId="5C5436E8" w14:textId="77777777" w:rsidR="00193CEF" w:rsidRPr="00395697" w:rsidRDefault="00C20207" w:rsidP="00395697">
            <w:pPr>
              <w:spacing w:before="40" w:after="40"/>
            </w:pPr>
            <w:r>
              <w:t>Vakuum System startet wenn die Förderung gestartet wird. Vakuum Pumpe stoppt wenn entweder die Förderung gestoppt wird oder HighLevel Melder REC01 bedeckt ist. VP Stopp ist mit Nachlauf Zeit realisiert (einstellbar von der VISU)</w:t>
            </w:r>
          </w:p>
        </w:tc>
      </w:tr>
      <w:tr w:rsidR="00193CEF" w:rsidRPr="00395697" w14:paraId="3FDC761B" w14:textId="77777777" w:rsidTr="00193CEF">
        <w:tc>
          <w:tcPr>
            <w:tcW w:w="3240" w:type="dxa"/>
            <w:shd w:val="pct15" w:color="auto" w:fill="auto"/>
          </w:tcPr>
          <w:p w14:paraId="0204B4F8" w14:textId="77777777" w:rsidR="00193CEF" w:rsidRPr="00395697" w:rsidRDefault="00193CEF" w:rsidP="00395697">
            <w:pPr>
              <w:spacing w:before="40" w:after="40"/>
            </w:pPr>
            <w:r w:rsidRPr="00395697">
              <w:t>Test erfolgreich durchgeführt</w:t>
            </w:r>
          </w:p>
        </w:tc>
        <w:tc>
          <w:tcPr>
            <w:tcW w:w="5760" w:type="dxa"/>
          </w:tcPr>
          <w:p w14:paraId="099F5069" w14:textId="77777777" w:rsidR="00193CEF" w:rsidRPr="00395697" w:rsidRDefault="00C20207" w:rsidP="00395697">
            <w:pPr>
              <w:spacing w:before="40" w:after="40"/>
            </w:pPr>
            <w:r>
              <w:t>ja</w:t>
            </w:r>
          </w:p>
        </w:tc>
      </w:tr>
      <w:tr w:rsidR="00193CEF" w:rsidRPr="00395697" w14:paraId="0B084334" w14:textId="77777777" w:rsidTr="00193CEF">
        <w:tc>
          <w:tcPr>
            <w:tcW w:w="3240" w:type="dxa"/>
            <w:shd w:val="pct15" w:color="auto" w:fill="auto"/>
          </w:tcPr>
          <w:p w14:paraId="07ABCFDB" w14:textId="77777777" w:rsidR="00193CEF" w:rsidRPr="00395697" w:rsidRDefault="00193CEF" w:rsidP="00395697">
            <w:pPr>
              <w:spacing w:before="40" w:after="40"/>
            </w:pPr>
            <w:r w:rsidRPr="00395697">
              <w:t>Tester</w:t>
            </w:r>
          </w:p>
        </w:tc>
        <w:tc>
          <w:tcPr>
            <w:tcW w:w="5760" w:type="dxa"/>
          </w:tcPr>
          <w:p w14:paraId="6551B7E2" w14:textId="77777777" w:rsidR="00193CEF" w:rsidRPr="00395697" w:rsidRDefault="00C20207" w:rsidP="00395697">
            <w:pPr>
              <w:spacing w:before="40" w:after="40"/>
            </w:pPr>
            <w:r>
              <w:t>Ilia Bedniakov</w:t>
            </w:r>
          </w:p>
        </w:tc>
      </w:tr>
      <w:tr w:rsidR="00193CEF" w:rsidRPr="00395697" w14:paraId="09757E50" w14:textId="77777777" w:rsidTr="00193CEF">
        <w:tc>
          <w:tcPr>
            <w:tcW w:w="3240" w:type="dxa"/>
            <w:shd w:val="pct15" w:color="auto" w:fill="auto"/>
          </w:tcPr>
          <w:p w14:paraId="5706DD28" w14:textId="77777777" w:rsidR="00193CEF" w:rsidRPr="00395697" w:rsidRDefault="00193CEF" w:rsidP="00395697">
            <w:pPr>
              <w:spacing w:before="40" w:after="40"/>
            </w:pPr>
            <w:r w:rsidRPr="00395697">
              <w:t>Testdatum</w:t>
            </w:r>
          </w:p>
        </w:tc>
        <w:tc>
          <w:tcPr>
            <w:tcW w:w="5760" w:type="dxa"/>
          </w:tcPr>
          <w:p w14:paraId="3D5F3B5F" w14:textId="77777777" w:rsidR="00193CEF" w:rsidRPr="00395697" w:rsidRDefault="00C20207" w:rsidP="00395697">
            <w:pPr>
              <w:spacing w:before="40" w:after="40"/>
            </w:pPr>
            <w:r>
              <w:t>11.05.2017</w:t>
            </w:r>
          </w:p>
        </w:tc>
      </w:tr>
    </w:tbl>
    <w:p w14:paraId="7B7B6B85" w14:textId="77777777" w:rsidR="00193CEF" w:rsidRDefault="00193CEF" w:rsidP="00193CEF"/>
    <w:p w14:paraId="48D8D0D1" w14:textId="77777777" w:rsidR="002D4944" w:rsidRPr="00395697" w:rsidRDefault="002D4944" w:rsidP="002D4944">
      <w:pPr>
        <w:pStyle w:val="4"/>
      </w:pPr>
      <w:r>
        <w:t xml:space="preserve">Test Hopper HP01/HP02 </w:t>
      </w:r>
    </w:p>
    <w:tbl>
      <w:tblPr>
        <w:tblW w:w="900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240"/>
        <w:gridCol w:w="5760"/>
      </w:tblGrid>
      <w:tr w:rsidR="002D4944" w:rsidRPr="00395697" w14:paraId="6615EFCB" w14:textId="77777777" w:rsidTr="00B7697A">
        <w:tc>
          <w:tcPr>
            <w:tcW w:w="3240" w:type="dxa"/>
            <w:shd w:val="pct15" w:color="auto" w:fill="auto"/>
          </w:tcPr>
          <w:p w14:paraId="40CFB360" w14:textId="77777777" w:rsidR="002D4944" w:rsidRPr="00395697" w:rsidRDefault="002D4944" w:rsidP="00B7697A">
            <w:pPr>
              <w:spacing w:before="40" w:after="40"/>
            </w:pPr>
            <w:r w:rsidRPr="00395697">
              <w:t>Testspezifikation</w:t>
            </w:r>
          </w:p>
        </w:tc>
        <w:tc>
          <w:tcPr>
            <w:tcW w:w="5760" w:type="dxa"/>
          </w:tcPr>
          <w:p w14:paraId="7B212E5B" w14:textId="77777777" w:rsidR="002D4944" w:rsidRDefault="00C20207" w:rsidP="00C20207">
            <w:pPr>
              <w:spacing w:before="40" w:after="40"/>
            </w:pPr>
            <w:r>
              <w:t xml:space="preserve">Die Schleuse unter </w:t>
            </w:r>
            <w:r w:rsidR="00082737">
              <w:t xml:space="preserve">ausgewählter Trichter (HP01/HP02) läuft wenn Förderung aktiv ist bis entweder LowLevel Melder bedeckt ist (+ Verzögerung Zeit) oder Druck Fault ist aufgetreten. Wenn LowLevel wieder frei ist und kein Druck Fehler aktiv – startet die Schleuse wieder. </w:t>
            </w:r>
          </w:p>
          <w:p w14:paraId="42FC5A03" w14:textId="77777777" w:rsidR="00082737" w:rsidRPr="00395697" w:rsidRDefault="00082737" w:rsidP="00C20207">
            <w:pPr>
              <w:spacing w:before="40" w:after="40"/>
            </w:pPr>
            <w:commentRangeStart w:id="54"/>
            <w:r>
              <w:t>Die Vibratoren sollen laufen wenn Schleuse aktiv ist und Low Level Melder bedeckt ist (+ Rest Entleerung Zeit)</w:t>
            </w:r>
            <w:commentRangeEnd w:id="54"/>
            <w:r>
              <w:rPr>
                <w:rStyle w:val="ab"/>
              </w:rPr>
              <w:commentReference w:id="54"/>
            </w:r>
          </w:p>
        </w:tc>
      </w:tr>
      <w:tr w:rsidR="002D4944" w:rsidRPr="00395697" w14:paraId="2FB7DD5E" w14:textId="77777777" w:rsidTr="00B7697A">
        <w:tc>
          <w:tcPr>
            <w:tcW w:w="3240" w:type="dxa"/>
            <w:shd w:val="pct15" w:color="auto" w:fill="auto"/>
          </w:tcPr>
          <w:p w14:paraId="729D1C41" w14:textId="77777777" w:rsidR="002D4944" w:rsidRPr="00395697" w:rsidRDefault="002D4944" w:rsidP="00B7697A">
            <w:pPr>
              <w:spacing w:before="40" w:after="40"/>
            </w:pPr>
            <w:r w:rsidRPr="00395697">
              <w:t>Test erfolgreich durchgeführt</w:t>
            </w:r>
          </w:p>
        </w:tc>
        <w:tc>
          <w:tcPr>
            <w:tcW w:w="5760" w:type="dxa"/>
          </w:tcPr>
          <w:p w14:paraId="1051DDD5" w14:textId="77777777" w:rsidR="002D4944" w:rsidRPr="00395697" w:rsidRDefault="00082737" w:rsidP="00B7697A">
            <w:pPr>
              <w:spacing w:before="40" w:after="40"/>
            </w:pPr>
            <w:r>
              <w:t>ja</w:t>
            </w:r>
          </w:p>
        </w:tc>
      </w:tr>
      <w:tr w:rsidR="002D4944" w:rsidRPr="00395697" w14:paraId="01ACFE7F" w14:textId="77777777" w:rsidTr="00B7697A">
        <w:tc>
          <w:tcPr>
            <w:tcW w:w="3240" w:type="dxa"/>
            <w:shd w:val="pct15" w:color="auto" w:fill="auto"/>
          </w:tcPr>
          <w:p w14:paraId="3BB42056" w14:textId="77777777" w:rsidR="002D4944" w:rsidRPr="00395697" w:rsidRDefault="002D4944" w:rsidP="00B7697A">
            <w:pPr>
              <w:spacing w:before="40" w:after="40"/>
            </w:pPr>
            <w:r w:rsidRPr="00395697">
              <w:t>Tester</w:t>
            </w:r>
          </w:p>
        </w:tc>
        <w:tc>
          <w:tcPr>
            <w:tcW w:w="5760" w:type="dxa"/>
          </w:tcPr>
          <w:p w14:paraId="08495E22" w14:textId="77777777" w:rsidR="002D4944" w:rsidRPr="00395697" w:rsidRDefault="00082737" w:rsidP="00B7697A">
            <w:pPr>
              <w:spacing w:before="40" w:after="40"/>
            </w:pPr>
            <w:r>
              <w:t>Ilia Bedniakov</w:t>
            </w:r>
          </w:p>
        </w:tc>
      </w:tr>
      <w:tr w:rsidR="002D4944" w:rsidRPr="00395697" w14:paraId="6A989E02" w14:textId="77777777" w:rsidTr="00B7697A">
        <w:tc>
          <w:tcPr>
            <w:tcW w:w="3240" w:type="dxa"/>
            <w:shd w:val="pct15" w:color="auto" w:fill="auto"/>
          </w:tcPr>
          <w:p w14:paraId="64ABEDD4" w14:textId="77777777" w:rsidR="002D4944" w:rsidRPr="00395697" w:rsidRDefault="002D4944" w:rsidP="00B7697A">
            <w:pPr>
              <w:spacing w:before="40" w:after="40"/>
            </w:pPr>
            <w:r w:rsidRPr="00395697">
              <w:t>Testdatum</w:t>
            </w:r>
          </w:p>
        </w:tc>
        <w:tc>
          <w:tcPr>
            <w:tcW w:w="5760" w:type="dxa"/>
          </w:tcPr>
          <w:p w14:paraId="32CFD7DA" w14:textId="77777777" w:rsidR="002D4944" w:rsidRPr="00395697" w:rsidRDefault="00082737" w:rsidP="00B7697A">
            <w:pPr>
              <w:spacing w:before="40" w:after="40"/>
            </w:pPr>
            <w:r>
              <w:t xml:space="preserve">12.05.2017 </w:t>
            </w:r>
          </w:p>
        </w:tc>
      </w:tr>
    </w:tbl>
    <w:p w14:paraId="7BF2AE6E" w14:textId="77777777" w:rsidR="002D4944" w:rsidRPr="00395697" w:rsidRDefault="002D4944" w:rsidP="002D4944"/>
    <w:p w14:paraId="281AADE5" w14:textId="77777777" w:rsidR="00193CEF" w:rsidRPr="00395697" w:rsidRDefault="00395697" w:rsidP="00395697">
      <w:pPr>
        <w:pStyle w:val="1"/>
      </w:pPr>
      <w:bookmarkStart w:id="55" w:name="_Toc226518414"/>
      <w:r w:rsidRPr="00395697">
        <w:br w:type="page"/>
      </w:r>
      <w:bookmarkStart w:id="56" w:name="_Toc308789900"/>
      <w:r w:rsidR="00193CEF" w:rsidRPr="00395697">
        <w:lastRenderedPageBreak/>
        <w:t>BuB</w:t>
      </w:r>
      <w:bookmarkEnd w:id="55"/>
      <w:bookmarkEnd w:id="56"/>
    </w:p>
    <w:p w14:paraId="228DEE74" w14:textId="77777777" w:rsidR="00193CEF" w:rsidRPr="00395697" w:rsidRDefault="00193CEF" w:rsidP="00395697">
      <w:pPr>
        <w:pStyle w:val="2"/>
        <w:rPr>
          <w:lang w:val="de-DE"/>
        </w:rPr>
      </w:pPr>
      <w:bookmarkStart w:id="57" w:name="_Toc226518415"/>
      <w:bookmarkStart w:id="58" w:name="_Toc308789901"/>
      <w:r w:rsidRPr="00395697">
        <w:rPr>
          <w:lang w:val="de-DE"/>
        </w:rPr>
        <w:t>Modulintegrationstest (entspricht [10] aus PS20204)</w:t>
      </w:r>
      <w:bookmarkEnd w:id="57"/>
      <w:bookmarkEnd w:id="58"/>
    </w:p>
    <w:p w14:paraId="3A019DD3" w14:textId="77777777" w:rsidR="00193CEF" w:rsidRPr="00395697" w:rsidRDefault="00193CEF" w:rsidP="00395697">
      <w:pPr>
        <w:pStyle w:val="3"/>
      </w:pPr>
      <w:bookmarkStart w:id="59" w:name="_Toc226518416"/>
      <w:bookmarkStart w:id="60" w:name="_Toc308789902"/>
      <w:r w:rsidRPr="00395697">
        <w:t>Testfälle</w:t>
      </w:r>
      <w:bookmarkEnd w:id="59"/>
      <w:bookmarkEnd w:id="60"/>
      <w:r w:rsidRPr="00395697">
        <w:t xml:space="preserve"> </w:t>
      </w:r>
    </w:p>
    <w:p w14:paraId="6B107EA4" w14:textId="77777777" w:rsidR="00193CEF" w:rsidRPr="002D4944" w:rsidRDefault="00193CEF" w:rsidP="00395697">
      <w:pPr>
        <w:ind w:left="907"/>
        <w:rPr>
          <w:szCs w:val="20"/>
        </w:rPr>
      </w:pPr>
      <w:r w:rsidRPr="002D4944">
        <w:rPr>
          <w:szCs w:val="20"/>
        </w:rPr>
        <w:t>Inhalt:</w:t>
      </w:r>
      <w:r w:rsidRPr="002D4944">
        <w:rPr>
          <w:szCs w:val="20"/>
        </w:rPr>
        <w:tab/>
        <w:t>Hier erfolgt eine Auflistung aller Testfälle innerhalb des Modulintegrationstests.</w:t>
      </w:r>
    </w:p>
    <w:p w14:paraId="72D7555B" w14:textId="77777777" w:rsidR="00193CEF" w:rsidRPr="00395697" w:rsidRDefault="00193CEF" w:rsidP="00193CEF"/>
    <w:p w14:paraId="49F286F5" w14:textId="77777777" w:rsidR="00193CEF" w:rsidRPr="00395697" w:rsidRDefault="00193CEF" w:rsidP="00395697">
      <w:pPr>
        <w:pStyle w:val="4"/>
      </w:pPr>
      <w:bookmarkStart w:id="61" w:name="_Toc226518417"/>
      <w:bookmarkStart w:id="62" w:name="_Toc308789903"/>
      <w:r w:rsidRPr="00395697">
        <w:t>Test Visualisierungsmasken</w:t>
      </w:r>
      <w:bookmarkEnd w:id="61"/>
      <w:bookmarkEnd w:id="62"/>
    </w:p>
    <w:tbl>
      <w:tblPr>
        <w:tblW w:w="900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240"/>
        <w:gridCol w:w="5760"/>
      </w:tblGrid>
      <w:tr w:rsidR="00193CEF" w:rsidRPr="00395697" w14:paraId="765997B2" w14:textId="77777777" w:rsidTr="00193CEF">
        <w:tc>
          <w:tcPr>
            <w:tcW w:w="3240" w:type="dxa"/>
            <w:shd w:val="pct15" w:color="auto" w:fill="auto"/>
          </w:tcPr>
          <w:p w14:paraId="78304B6E" w14:textId="77777777" w:rsidR="00193CEF" w:rsidRPr="00395697" w:rsidRDefault="00193CEF" w:rsidP="00395697">
            <w:pPr>
              <w:spacing w:before="40" w:after="40"/>
            </w:pPr>
            <w:r w:rsidRPr="00395697">
              <w:t>Testspezifikation</w:t>
            </w:r>
          </w:p>
        </w:tc>
        <w:tc>
          <w:tcPr>
            <w:tcW w:w="5760" w:type="dxa"/>
          </w:tcPr>
          <w:p w14:paraId="6FCAA069" w14:textId="77777777" w:rsidR="00193CEF" w:rsidRPr="00395697" w:rsidRDefault="00193CEF" w:rsidP="00395697">
            <w:pPr>
              <w:spacing w:before="40" w:after="40"/>
              <w:jc w:val="both"/>
            </w:pPr>
            <w:r w:rsidRPr="00395697">
              <w:t>Das Anlagendiagramm wird mit den Visualisierungsmasken der PCs verglichen. Die einzelnen Elemente (Aktorik, Sensorik, Förderleitungen …) werden auf richtige Darstellung hin, ggf. auf Handbedienungsfunktionalität (Servicemode) überprüft.</w:t>
            </w:r>
          </w:p>
          <w:p w14:paraId="4B78DA40" w14:textId="77777777" w:rsidR="00193CEF" w:rsidRPr="00395697" w:rsidRDefault="00193CEF" w:rsidP="00395697">
            <w:pPr>
              <w:spacing w:before="40" w:after="40"/>
              <w:jc w:val="both"/>
            </w:pPr>
            <w:r w:rsidRPr="00395697">
              <w:t>Als Grundlage hierzu dient das Anlagendiagramm / die Anlagendiagramme.</w:t>
            </w:r>
          </w:p>
        </w:tc>
      </w:tr>
      <w:tr w:rsidR="00193CEF" w:rsidRPr="00395697" w14:paraId="380283F9" w14:textId="77777777" w:rsidTr="00193CEF">
        <w:tc>
          <w:tcPr>
            <w:tcW w:w="3240" w:type="dxa"/>
            <w:shd w:val="pct15" w:color="auto" w:fill="auto"/>
          </w:tcPr>
          <w:p w14:paraId="661D8EAF" w14:textId="77777777" w:rsidR="00193CEF" w:rsidRPr="00395697" w:rsidRDefault="00193CEF" w:rsidP="00395697">
            <w:pPr>
              <w:spacing w:before="40" w:after="40"/>
            </w:pPr>
            <w:r w:rsidRPr="00395697">
              <w:t>Test erfolgreich durchgeführt</w:t>
            </w:r>
          </w:p>
        </w:tc>
        <w:tc>
          <w:tcPr>
            <w:tcW w:w="5760" w:type="dxa"/>
          </w:tcPr>
          <w:p w14:paraId="16F7B5B4" w14:textId="77777777" w:rsidR="00193CEF" w:rsidRPr="00395697" w:rsidRDefault="00082737" w:rsidP="00395697">
            <w:pPr>
              <w:spacing w:before="40" w:after="40"/>
            </w:pPr>
            <w:ins w:id="63" w:author="Бедняков Илья" w:date="2017-05-16T08:01:00Z">
              <w:r>
                <w:t>Ja</w:t>
              </w:r>
            </w:ins>
          </w:p>
        </w:tc>
      </w:tr>
      <w:tr w:rsidR="00193CEF" w:rsidRPr="00395697" w14:paraId="16F93CC1" w14:textId="77777777" w:rsidTr="00193CEF">
        <w:tc>
          <w:tcPr>
            <w:tcW w:w="3240" w:type="dxa"/>
            <w:shd w:val="pct15" w:color="auto" w:fill="auto"/>
          </w:tcPr>
          <w:p w14:paraId="538DA92B" w14:textId="77777777" w:rsidR="00193CEF" w:rsidRPr="00395697" w:rsidRDefault="00193CEF" w:rsidP="00395697">
            <w:pPr>
              <w:spacing w:before="40" w:after="40"/>
            </w:pPr>
            <w:r w:rsidRPr="00395697">
              <w:t>Tester</w:t>
            </w:r>
          </w:p>
        </w:tc>
        <w:tc>
          <w:tcPr>
            <w:tcW w:w="5760" w:type="dxa"/>
          </w:tcPr>
          <w:p w14:paraId="7C9FBBEC" w14:textId="77777777" w:rsidR="00193CEF" w:rsidRPr="00395697" w:rsidRDefault="00082737" w:rsidP="00395697">
            <w:pPr>
              <w:spacing w:before="40" w:after="40"/>
            </w:pPr>
            <w:ins w:id="64" w:author="Бедняков Илья" w:date="2017-05-16T08:01:00Z">
              <w:r>
                <w:t>Ilia Bedniakov</w:t>
              </w:r>
            </w:ins>
          </w:p>
        </w:tc>
      </w:tr>
      <w:tr w:rsidR="00193CEF" w:rsidRPr="00395697" w14:paraId="5CD9FA87" w14:textId="77777777" w:rsidTr="00193CEF">
        <w:tc>
          <w:tcPr>
            <w:tcW w:w="3240" w:type="dxa"/>
            <w:shd w:val="pct15" w:color="auto" w:fill="auto"/>
          </w:tcPr>
          <w:p w14:paraId="729C80DE" w14:textId="77777777" w:rsidR="00193CEF" w:rsidRPr="00395697" w:rsidRDefault="00193CEF" w:rsidP="00395697">
            <w:pPr>
              <w:spacing w:before="40" w:after="40"/>
            </w:pPr>
            <w:r w:rsidRPr="00395697">
              <w:t>Testdatum</w:t>
            </w:r>
          </w:p>
        </w:tc>
        <w:tc>
          <w:tcPr>
            <w:tcW w:w="5760" w:type="dxa"/>
          </w:tcPr>
          <w:p w14:paraId="7908ACCC" w14:textId="77777777" w:rsidR="00193CEF" w:rsidRPr="00395697" w:rsidRDefault="00082737" w:rsidP="00395697">
            <w:pPr>
              <w:spacing w:before="40" w:after="40"/>
            </w:pPr>
            <w:ins w:id="65" w:author="Бедняков Илья" w:date="2017-05-16T08:01:00Z">
              <w:r>
                <w:t>12.05.2017</w:t>
              </w:r>
            </w:ins>
          </w:p>
        </w:tc>
      </w:tr>
    </w:tbl>
    <w:p w14:paraId="316D06F4" w14:textId="77777777" w:rsidR="00193CEF" w:rsidRPr="00395697" w:rsidRDefault="00193CEF" w:rsidP="00395697">
      <w:pPr>
        <w:pStyle w:val="4"/>
      </w:pPr>
      <w:bookmarkStart w:id="66" w:name="_Toc226518418"/>
      <w:bookmarkStart w:id="67" w:name="_Toc308789904"/>
      <w:r w:rsidRPr="00395697">
        <w:t>Test n</w:t>
      </w:r>
      <w:bookmarkEnd w:id="66"/>
      <w:bookmarkEnd w:id="67"/>
    </w:p>
    <w:tbl>
      <w:tblPr>
        <w:tblW w:w="900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240"/>
        <w:gridCol w:w="5760"/>
      </w:tblGrid>
      <w:tr w:rsidR="00193CEF" w:rsidRPr="00395697" w14:paraId="498A64CC" w14:textId="77777777" w:rsidTr="00193CEF">
        <w:tc>
          <w:tcPr>
            <w:tcW w:w="3240" w:type="dxa"/>
            <w:shd w:val="pct15" w:color="auto" w:fill="auto"/>
          </w:tcPr>
          <w:p w14:paraId="3EB0866C" w14:textId="77777777" w:rsidR="00193CEF" w:rsidRPr="00395697" w:rsidRDefault="00193CEF" w:rsidP="00395697">
            <w:pPr>
              <w:spacing w:before="40" w:after="40"/>
            </w:pPr>
            <w:r w:rsidRPr="00395697">
              <w:t>Testspezifikation</w:t>
            </w:r>
          </w:p>
        </w:tc>
        <w:tc>
          <w:tcPr>
            <w:tcW w:w="5760" w:type="dxa"/>
          </w:tcPr>
          <w:p w14:paraId="1521B787" w14:textId="77777777" w:rsidR="00193CEF" w:rsidRPr="00395697" w:rsidRDefault="00193CEF" w:rsidP="00395697">
            <w:pPr>
              <w:spacing w:before="40" w:after="40"/>
            </w:pPr>
          </w:p>
        </w:tc>
      </w:tr>
      <w:tr w:rsidR="00193CEF" w:rsidRPr="00395697" w14:paraId="4D28766C" w14:textId="77777777" w:rsidTr="00193CEF">
        <w:tc>
          <w:tcPr>
            <w:tcW w:w="3240" w:type="dxa"/>
            <w:shd w:val="pct15" w:color="auto" w:fill="auto"/>
          </w:tcPr>
          <w:p w14:paraId="5D49CD22" w14:textId="77777777" w:rsidR="00193CEF" w:rsidRPr="00395697" w:rsidRDefault="00193CEF" w:rsidP="00395697">
            <w:pPr>
              <w:spacing w:before="40" w:after="40"/>
            </w:pPr>
            <w:r w:rsidRPr="00395697">
              <w:t>Test erfolgreich durchgeführt</w:t>
            </w:r>
          </w:p>
        </w:tc>
        <w:tc>
          <w:tcPr>
            <w:tcW w:w="5760" w:type="dxa"/>
          </w:tcPr>
          <w:p w14:paraId="734F882F" w14:textId="77777777" w:rsidR="00193CEF" w:rsidRPr="00395697" w:rsidRDefault="00193CEF" w:rsidP="00395697">
            <w:pPr>
              <w:spacing w:before="40" w:after="40"/>
            </w:pPr>
          </w:p>
        </w:tc>
      </w:tr>
      <w:tr w:rsidR="00193CEF" w:rsidRPr="00395697" w14:paraId="42578665" w14:textId="77777777" w:rsidTr="00193CEF">
        <w:tc>
          <w:tcPr>
            <w:tcW w:w="3240" w:type="dxa"/>
            <w:shd w:val="pct15" w:color="auto" w:fill="auto"/>
          </w:tcPr>
          <w:p w14:paraId="2453F71C" w14:textId="77777777" w:rsidR="00193CEF" w:rsidRPr="00395697" w:rsidRDefault="00193CEF" w:rsidP="00395697">
            <w:pPr>
              <w:spacing w:before="40" w:after="40"/>
            </w:pPr>
            <w:r w:rsidRPr="00395697">
              <w:t>Tester</w:t>
            </w:r>
          </w:p>
        </w:tc>
        <w:tc>
          <w:tcPr>
            <w:tcW w:w="5760" w:type="dxa"/>
          </w:tcPr>
          <w:p w14:paraId="443BB9E6" w14:textId="77777777" w:rsidR="00193CEF" w:rsidRPr="00395697" w:rsidRDefault="00193CEF" w:rsidP="00395697">
            <w:pPr>
              <w:spacing w:before="40" w:after="40"/>
            </w:pPr>
          </w:p>
        </w:tc>
      </w:tr>
      <w:tr w:rsidR="00193CEF" w:rsidRPr="00395697" w14:paraId="0420C394" w14:textId="77777777" w:rsidTr="00193CEF">
        <w:tc>
          <w:tcPr>
            <w:tcW w:w="3240" w:type="dxa"/>
            <w:shd w:val="pct15" w:color="auto" w:fill="auto"/>
          </w:tcPr>
          <w:p w14:paraId="32CBA25D" w14:textId="77777777" w:rsidR="00193CEF" w:rsidRPr="00395697" w:rsidRDefault="00193CEF" w:rsidP="00395697">
            <w:pPr>
              <w:spacing w:before="40" w:after="40"/>
            </w:pPr>
            <w:r w:rsidRPr="00395697">
              <w:t>Testdatum</w:t>
            </w:r>
          </w:p>
        </w:tc>
        <w:tc>
          <w:tcPr>
            <w:tcW w:w="5760" w:type="dxa"/>
          </w:tcPr>
          <w:p w14:paraId="4920A32D" w14:textId="77777777" w:rsidR="00193CEF" w:rsidRPr="00395697" w:rsidRDefault="00193CEF" w:rsidP="00395697">
            <w:pPr>
              <w:spacing w:before="40" w:after="40"/>
            </w:pPr>
          </w:p>
        </w:tc>
      </w:tr>
    </w:tbl>
    <w:p w14:paraId="77FBAA27" w14:textId="77777777" w:rsidR="00193CEF" w:rsidRPr="00395697" w:rsidRDefault="00193CEF" w:rsidP="00193CEF"/>
    <w:p w14:paraId="0CBB8C83" w14:textId="77777777" w:rsidR="00193CEF" w:rsidRPr="00395697" w:rsidRDefault="00193CEF" w:rsidP="00193CEF"/>
    <w:p w14:paraId="120A3843" w14:textId="77777777" w:rsidR="00193CEF" w:rsidRPr="00395697" w:rsidRDefault="00193CEF" w:rsidP="00193CEF"/>
    <w:p w14:paraId="2D1D1E6F" w14:textId="77777777" w:rsidR="00193CEF" w:rsidRPr="00395697" w:rsidRDefault="00395697" w:rsidP="00395697">
      <w:pPr>
        <w:pStyle w:val="1"/>
      </w:pPr>
      <w:bookmarkStart w:id="68" w:name="_Toc226518419"/>
      <w:r w:rsidRPr="00395697">
        <w:br w:type="page"/>
      </w:r>
      <w:bookmarkStart w:id="69" w:name="_Toc308789905"/>
      <w:r w:rsidR="00193CEF" w:rsidRPr="00395697">
        <w:lastRenderedPageBreak/>
        <w:t>PC Hardware</w:t>
      </w:r>
      <w:bookmarkEnd w:id="68"/>
      <w:bookmarkEnd w:id="69"/>
    </w:p>
    <w:p w14:paraId="512555B9" w14:textId="77777777" w:rsidR="00193CEF" w:rsidRPr="00395697" w:rsidRDefault="00193CEF" w:rsidP="00395697">
      <w:pPr>
        <w:pStyle w:val="2"/>
        <w:rPr>
          <w:lang w:val="de-DE"/>
        </w:rPr>
      </w:pPr>
      <w:bookmarkStart w:id="70" w:name="_Toc226518420"/>
      <w:bookmarkStart w:id="71" w:name="_Toc308789906"/>
      <w:r w:rsidRPr="00395697">
        <w:rPr>
          <w:lang w:val="de-DE"/>
        </w:rPr>
        <w:t>Tests</w:t>
      </w:r>
      <w:bookmarkEnd w:id="70"/>
      <w:bookmarkEnd w:id="71"/>
    </w:p>
    <w:p w14:paraId="20568C66" w14:textId="77777777" w:rsidR="00193CEF" w:rsidRPr="00395697" w:rsidRDefault="00193CEF" w:rsidP="00395697">
      <w:pPr>
        <w:pStyle w:val="3"/>
      </w:pPr>
      <w:bookmarkStart w:id="72" w:name="_Toc226518421"/>
      <w:bookmarkStart w:id="73" w:name="_Toc308789907"/>
      <w:r w:rsidRPr="00395697">
        <w:t>Testfälle</w:t>
      </w:r>
      <w:bookmarkEnd w:id="72"/>
      <w:bookmarkEnd w:id="73"/>
    </w:p>
    <w:p w14:paraId="3354F800" w14:textId="77777777" w:rsidR="00193CEF" w:rsidRPr="00395697" w:rsidRDefault="00193CEF" w:rsidP="00395697">
      <w:pPr>
        <w:ind w:left="907"/>
        <w:rPr>
          <w:color w:val="3366FF"/>
          <w:sz w:val="16"/>
        </w:rPr>
      </w:pPr>
      <w:r w:rsidRPr="00395697">
        <w:rPr>
          <w:color w:val="3366FF"/>
          <w:sz w:val="16"/>
        </w:rPr>
        <w:t>Inhalt:</w:t>
      </w:r>
      <w:r w:rsidRPr="00395697">
        <w:rPr>
          <w:color w:val="3366FF"/>
          <w:sz w:val="16"/>
        </w:rPr>
        <w:tab/>
        <w:t xml:space="preserve">Hier erfolgt eine Auflistung aller Testfälle </w:t>
      </w:r>
    </w:p>
    <w:p w14:paraId="5DBAF4C2" w14:textId="77777777" w:rsidR="00193CEF" w:rsidRPr="00395697" w:rsidRDefault="00193CEF" w:rsidP="00193CEF"/>
    <w:p w14:paraId="684CB1BB" w14:textId="77777777" w:rsidR="00193CEF" w:rsidRPr="00395697" w:rsidRDefault="00193CEF" w:rsidP="00395697">
      <w:pPr>
        <w:pStyle w:val="4"/>
      </w:pPr>
      <w:bookmarkStart w:id="74" w:name="_Toc226518422"/>
      <w:bookmarkStart w:id="75" w:name="_Toc308789908"/>
      <w:r w:rsidRPr="00395697">
        <w:t>Test der PC Hardware gegen aktuelle Spezifikation</w:t>
      </w:r>
      <w:bookmarkEnd w:id="74"/>
      <w:bookmarkEnd w:id="75"/>
    </w:p>
    <w:tbl>
      <w:tblPr>
        <w:tblW w:w="900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240"/>
        <w:gridCol w:w="5760"/>
      </w:tblGrid>
      <w:tr w:rsidR="00193CEF" w:rsidRPr="00395697" w14:paraId="2E220F9E" w14:textId="77777777" w:rsidTr="00193CEF">
        <w:tc>
          <w:tcPr>
            <w:tcW w:w="3240" w:type="dxa"/>
            <w:shd w:val="pct15" w:color="auto" w:fill="auto"/>
          </w:tcPr>
          <w:p w14:paraId="614B4B6B" w14:textId="77777777" w:rsidR="00193CEF" w:rsidRPr="00395697" w:rsidRDefault="00193CEF" w:rsidP="00395697">
            <w:pPr>
              <w:spacing w:before="40" w:after="40"/>
            </w:pPr>
            <w:r w:rsidRPr="00395697">
              <w:t>Testspezifikation</w:t>
            </w:r>
          </w:p>
        </w:tc>
        <w:tc>
          <w:tcPr>
            <w:tcW w:w="5760" w:type="dxa"/>
          </w:tcPr>
          <w:p w14:paraId="209924B6" w14:textId="77777777" w:rsidR="00193CEF" w:rsidRPr="00395697" w:rsidRDefault="00193CEF" w:rsidP="00395697">
            <w:pPr>
              <w:spacing w:before="40" w:after="40"/>
              <w:jc w:val="both"/>
            </w:pPr>
            <w:r w:rsidRPr="00395697">
              <w:t>Prüfung der PC-Steuerungshardware gegen die PC-Stückliste, ggf. „gegen“ die aktuell gültige Hardwaredesignspezifikation – soweit technisch möglich.</w:t>
            </w:r>
          </w:p>
        </w:tc>
      </w:tr>
      <w:tr w:rsidR="00193CEF" w:rsidRPr="00395697" w14:paraId="04CAB50C" w14:textId="77777777" w:rsidTr="00193CEF">
        <w:tc>
          <w:tcPr>
            <w:tcW w:w="3240" w:type="dxa"/>
            <w:shd w:val="pct15" w:color="auto" w:fill="auto"/>
          </w:tcPr>
          <w:p w14:paraId="6BBDEE65" w14:textId="77777777" w:rsidR="00193CEF" w:rsidRPr="00395697" w:rsidRDefault="00193CEF" w:rsidP="00395697">
            <w:pPr>
              <w:spacing w:before="40" w:after="40"/>
            </w:pPr>
            <w:r w:rsidRPr="00395697">
              <w:t>Test erfolgreich durchgeführt</w:t>
            </w:r>
          </w:p>
        </w:tc>
        <w:tc>
          <w:tcPr>
            <w:tcW w:w="5760" w:type="dxa"/>
          </w:tcPr>
          <w:p w14:paraId="706F9C43" w14:textId="77777777" w:rsidR="00193CEF" w:rsidRPr="00395697" w:rsidRDefault="00193CEF" w:rsidP="00395697">
            <w:pPr>
              <w:spacing w:before="40" w:after="40"/>
            </w:pPr>
          </w:p>
        </w:tc>
      </w:tr>
      <w:tr w:rsidR="00193CEF" w:rsidRPr="00395697" w14:paraId="71A08A4C" w14:textId="77777777" w:rsidTr="00193CEF">
        <w:tc>
          <w:tcPr>
            <w:tcW w:w="3240" w:type="dxa"/>
            <w:shd w:val="pct15" w:color="auto" w:fill="auto"/>
          </w:tcPr>
          <w:p w14:paraId="6F9046D4" w14:textId="77777777" w:rsidR="00193CEF" w:rsidRPr="00395697" w:rsidRDefault="00193CEF" w:rsidP="00395697">
            <w:pPr>
              <w:spacing w:before="40" w:after="40"/>
            </w:pPr>
            <w:r w:rsidRPr="00395697">
              <w:t>Tester</w:t>
            </w:r>
          </w:p>
        </w:tc>
        <w:tc>
          <w:tcPr>
            <w:tcW w:w="5760" w:type="dxa"/>
          </w:tcPr>
          <w:p w14:paraId="0CFA1912" w14:textId="77777777" w:rsidR="00193CEF" w:rsidRPr="00395697" w:rsidRDefault="00193CEF" w:rsidP="00395697">
            <w:pPr>
              <w:spacing w:before="40" w:after="40"/>
            </w:pPr>
          </w:p>
        </w:tc>
      </w:tr>
      <w:tr w:rsidR="00193CEF" w:rsidRPr="00395697" w14:paraId="238C6BC9" w14:textId="77777777" w:rsidTr="00193CEF">
        <w:tc>
          <w:tcPr>
            <w:tcW w:w="3240" w:type="dxa"/>
            <w:shd w:val="pct15" w:color="auto" w:fill="auto"/>
          </w:tcPr>
          <w:p w14:paraId="36E67FBE" w14:textId="77777777" w:rsidR="00193CEF" w:rsidRPr="00395697" w:rsidRDefault="00193CEF" w:rsidP="00395697">
            <w:pPr>
              <w:spacing w:before="40" w:after="40"/>
            </w:pPr>
            <w:r w:rsidRPr="00395697">
              <w:t>Testdatum</w:t>
            </w:r>
          </w:p>
        </w:tc>
        <w:tc>
          <w:tcPr>
            <w:tcW w:w="5760" w:type="dxa"/>
          </w:tcPr>
          <w:p w14:paraId="43BF78DC" w14:textId="77777777" w:rsidR="00193CEF" w:rsidRPr="00395697" w:rsidRDefault="00193CEF" w:rsidP="00395697">
            <w:pPr>
              <w:spacing w:before="40" w:after="40"/>
            </w:pPr>
          </w:p>
        </w:tc>
      </w:tr>
    </w:tbl>
    <w:p w14:paraId="5D0FCC05" w14:textId="77777777" w:rsidR="00193CEF" w:rsidRPr="00395697" w:rsidRDefault="00193CEF" w:rsidP="00395697">
      <w:pPr>
        <w:pStyle w:val="4"/>
      </w:pPr>
      <w:bookmarkStart w:id="76" w:name="_Toc226518423"/>
      <w:bookmarkStart w:id="77" w:name="_Toc308789909"/>
      <w:r w:rsidRPr="00395697">
        <w:t>Test n</w:t>
      </w:r>
      <w:bookmarkEnd w:id="76"/>
      <w:bookmarkEnd w:id="77"/>
    </w:p>
    <w:tbl>
      <w:tblPr>
        <w:tblW w:w="900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240"/>
        <w:gridCol w:w="5760"/>
      </w:tblGrid>
      <w:tr w:rsidR="00193CEF" w:rsidRPr="00395697" w14:paraId="395AD2DC" w14:textId="77777777" w:rsidTr="00193CEF">
        <w:tc>
          <w:tcPr>
            <w:tcW w:w="3240" w:type="dxa"/>
            <w:shd w:val="pct15" w:color="auto" w:fill="auto"/>
          </w:tcPr>
          <w:p w14:paraId="4212B907" w14:textId="77777777" w:rsidR="00193CEF" w:rsidRPr="00395697" w:rsidRDefault="00193CEF" w:rsidP="00395697">
            <w:pPr>
              <w:spacing w:before="40" w:after="40"/>
            </w:pPr>
            <w:r w:rsidRPr="00395697">
              <w:t>Testspezifikation</w:t>
            </w:r>
          </w:p>
        </w:tc>
        <w:tc>
          <w:tcPr>
            <w:tcW w:w="5760" w:type="dxa"/>
          </w:tcPr>
          <w:p w14:paraId="635119E2" w14:textId="77777777" w:rsidR="00193CEF" w:rsidRPr="00395697" w:rsidRDefault="00193CEF" w:rsidP="00395697">
            <w:pPr>
              <w:spacing w:before="40" w:after="40"/>
            </w:pPr>
          </w:p>
        </w:tc>
      </w:tr>
      <w:tr w:rsidR="00193CEF" w:rsidRPr="00395697" w14:paraId="203F4454" w14:textId="77777777" w:rsidTr="00193CEF">
        <w:tc>
          <w:tcPr>
            <w:tcW w:w="3240" w:type="dxa"/>
            <w:shd w:val="pct15" w:color="auto" w:fill="auto"/>
          </w:tcPr>
          <w:p w14:paraId="6C582101" w14:textId="77777777" w:rsidR="00193CEF" w:rsidRPr="00395697" w:rsidRDefault="00193CEF" w:rsidP="00395697">
            <w:pPr>
              <w:spacing w:before="40" w:after="40"/>
            </w:pPr>
            <w:r w:rsidRPr="00395697">
              <w:t>Test erfolgreich durchgeführt</w:t>
            </w:r>
          </w:p>
        </w:tc>
        <w:tc>
          <w:tcPr>
            <w:tcW w:w="5760" w:type="dxa"/>
          </w:tcPr>
          <w:p w14:paraId="0BF71076" w14:textId="77777777" w:rsidR="00193CEF" w:rsidRPr="00395697" w:rsidRDefault="00193CEF" w:rsidP="00395697">
            <w:pPr>
              <w:spacing w:before="40" w:after="40"/>
            </w:pPr>
          </w:p>
        </w:tc>
      </w:tr>
      <w:tr w:rsidR="00193CEF" w:rsidRPr="00395697" w14:paraId="0CD127FC" w14:textId="77777777" w:rsidTr="00193CEF">
        <w:tc>
          <w:tcPr>
            <w:tcW w:w="3240" w:type="dxa"/>
            <w:shd w:val="pct15" w:color="auto" w:fill="auto"/>
          </w:tcPr>
          <w:p w14:paraId="362D0C9A" w14:textId="77777777" w:rsidR="00193CEF" w:rsidRPr="00395697" w:rsidRDefault="00193CEF" w:rsidP="00395697">
            <w:pPr>
              <w:spacing w:before="40" w:after="40"/>
            </w:pPr>
            <w:r w:rsidRPr="00395697">
              <w:t>Tester</w:t>
            </w:r>
          </w:p>
        </w:tc>
        <w:tc>
          <w:tcPr>
            <w:tcW w:w="5760" w:type="dxa"/>
          </w:tcPr>
          <w:p w14:paraId="794951B9" w14:textId="77777777" w:rsidR="00193CEF" w:rsidRPr="00395697" w:rsidRDefault="00193CEF" w:rsidP="00395697">
            <w:pPr>
              <w:spacing w:before="40" w:after="40"/>
            </w:pPr>
          </w:p>
        </w:tc>
      </w:tr>
      <w:tr w:rsidR="00193CEF" w:rsidRPr="00395697" w14:paraId="561297E8" w14:textId="77777777" w:rsidTr="00193CEF">
        <w:tc>
          <w:tcPr>
            <w:tcW w:w="3240" w:type="dxa"/>
            <w:shd w:val="pct15" w:color="auto" w:fill="auto"/>
          </w:tcPr>
          <w:p w14:paraId="4EF7B91A" w14:textId="77777777" w:rsidR="00193CEF" w:rsidRPr="00395697" w:rsidRDefault="00193CEF" w:rsidP="00395697">
            <w:pPr>
              <w:spacing w:before="40" w:after="40"/>
            </w:pPr>
            <w:r w:rsidRPr="00395697">
              <w:t>Testdatum</w:t>
            </w:r>
          </w:p>
        </w:tc>
        <w:tc>
          <w:tcPr>
            <w:tcW w:w="5760" w:type="dxa"/>
          </w:tcPr>
          <w:p w14:paraId="1084EA06" w14:textId="77777777" w:rsidR="00193CEF" w:rsidRPr="00395697" w:rsidRDefault="00193CEF" w:rsidP="00395697">
            <w:pPr>
              <w:spacing w:before="40" w:after="40"/>
            </w:pPr>
          </w:p>
        </w:tc>
      </w:tr>
    </w:tbl>
    <w:p w14:paraId="225A942C" w14:textId="77777777" w:rsidR="00395697" w:rsidRPr="00395697" w:rsidRDefault="00395697" w:rsidP="00193CEF">
      <w:bookmarkStart w:id="78" w:name="_Toc226518424"/>
    </w:p>
    <w:p w14:paraId="07F31D40" w14:textId="77777777" w:rsidR="00193CEF" w:rsidRPr="00395697" w:rsidRDefault="00395697" w:rsidP="00395697">
      <w:pPr>
        <w:pStyle w:val="1"/>
      </w:pPr>
      <w:r w:rsidRPr="00395697">
        <w:br w:type="page"/>
      </w:r>
      <w:bookmarkStart w:id="79" w:name="_Toc308789910"/>
      <w:r w:rsidR="00193CEF" w:rsidRPr="00395697">
        <w:lastRenderedPageBreak/>
        <w:t>MCC</w:t>
      </w:r>
      <w:bookmarkEnd w:id="78"/>
      <w:bookmarkEnd w:id="79"/>
      <w:r w:rsidR="00193CEF" w:rsidRPr="00395697">
        <w:tab/>
      </w:r>
    </w:p>
    <w:p w14:paraId="14B5DBBF" w14:textId="77777777" w:rsidR="00193CEF" w:rsidRPr="00395697" w:rsidRDefault="00193CEF" w:rsidP="00395697">
      <w:pPr>
        <w:pStyle w:val="2"/>
        <w:rPr>
          <w:lang w:val="de-DE"/>
        </w:rPr>
      </w:pPr>
      <w:bookmarkStart w:id="80" w:name="_Toc226518425"/>
      <w:bookmarkStart w:id="81" w:name="_Toc308789911"/>
      <w:r w:rsidRPr="00395697">
        <w:rPr>
          <w:lang w:val="de-DE"/>
        </w:rPr>
        <w:t>Tests</w:t>
      </w:r>
      <w:bookmarkEnd w:id="80"/>
      <w:bookmarkEnd w:id="81"/>
    </w:p>
    <w:p w14:paraId="1FBBEA68" w14:textId="77777777" w:rsidR="00193CEF" w:rsidRPr="00395697" w:rsidRDefault="00193CEF" w:rsidP="00395697">
      <w:pPr>
        <w:pStyle w:val="3"/>
      </w:pPr>
      <w:bookmarkStart w:id="82" w:name="_Toc226518426"/>
      <w:bookmarkStart w:id="83" w:name="_Toc308789912"/>
      <w:r w:rsidRPr="00395697">
        <w:t>Testfälle</w:t>
      </w:r>
      <w:bookmarkEnd w:id="82"/>
      <w:bookmarkEnd w:id="83"/>
    </w:p>
    <w:p w14:paraId="071C5E38" w14:textId="77777777" w:rsidR="00193CEF" w:rsidRPr="00395697" w:rsidRDefault="00193CEF" w:rsidP="00395697">
      <w:pPr>
        <w:ind w:left="907"/>
        <w:rPr>
          <w:color w:val="3366FF"/>
          <w:sz w:val="16"/>
        </w:rPr>
      </w:pPr>
      <w:r w:rsidRPr="00395697">
        <w:rPr>
          <w:color w:val="3366FF"/>
          <w:sz w:val="16"/>
        </w:rPr>
        <w:t>Inhalt:</w:t>
      </w:r>
      <w:r w:rsidRPr="00395697">
        <w:rPr>
          <w:color w:val="3366FF"/>
          <w:sz w:val="16"/>
        </w:rPr>
        <w:tab/>
        <w:t xml:space="preserve">Hier erfolgt eine Auflistung aller Testfälle </w:t>
      </w:r>
    </w:p>
    <w:p w14:paraId="665733ED" w14:textId="77777777" w:rsidR="00193CEF" w:rsidRPr="00395697" w:rsidRDefault="00193CEF" w:rsidP="00193CEF"/>
    <w:p w14:paraId="3A700408" w14:textId="77777777" w:rsidR="00193CEF" w:rsidRPr="00395697" w:rsidRDefault="00193CEF" w:rsidP="00395697">
      <w:pPr>
        <w:pStyle w:val="4"/>
      </w:pPr>
      <w:bookmarkStart w:id="84" w:name="_Toc226518427"/>
      <w:bookmarkStart w:id="85" w:name="_Toc308789913"/>
      <w:r w:rsidRPr="00395697">
        <w:t>EA Test</w:t>
      </w:r>
      <w:bookmarkEnd w:id="84"/>
      <w:bookmarkEnd w:id="85"/>
    </w:p>
    <w:tbl>
      <w:tblPr>
        <w:tblW w:w="900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240"/>
        <w:gridCol w:w="5760"/>
      </w:tblGrid>
      <w:tr w:rsidR="00193CEF" w:rsidRPr="00395697" w14:paraId="59D54923" w14:textId="77777777" w:rsidTr="00193CEF">
        <w:tc>
          <w:tcPr>
            <w:tcW w:w="3240" w:type="dxa"/>
            <w:shd w:val="pct15" w:color="auto" w:fill="auto"/>
          </w:tcPr>
          <w:p w14:paraId="76578730" w14:textId="77777777" w:rsidR="00193CEF" w:rsidRPr="00395697" w:rsidRDefault="00193CEF" w:rsidP="00395697">
            <w:pPr>
              <w:spacing w:before="40" w:after="40"/>
            </w:pPr>
            <w:r w:rsidRPr="00395697">
              <w:t>Testspezifikation</w:t>
            </w:r>
          </w:p>
        </w:tc>
        <w:tc>
          <w:tcPr>
            <w:tcW w:w="5760" w:type="dxa"/>
          </w:tcPr>
          <w:p w14:paraId="16EA25F0" w14:textId="77777777" w:rsidR="00193CEF" w:rsidRPr="00395697" w:rsidRDefault="00193CEF" w:rsidP="00395697">
            <w:pPr>
              <w:spacing w:before="40" w:after="40"/>
              <w:jc w:val="both"/>
            </w:pPr>
            <w:r w:rsidRPr="00395697">
              <w:rPr>
                <w:b/>
              </w:rPr>
              <w:t>Digitale Ausgänge:</w:t>
            </w:r>
            <w:r w:rsidRPr="00395697">
              <w:t xml:space="preserve"> Ausgänge werden via Programmiergerät / PC, oder Notebook angesteuert. Die anschließend anstehende Spannung an den Ausgangsklemmen wird laut Stromlaufplan kontrolliert. </w:t>
            </w:r>
          </w:p>
          <w:p w14:paraId="2FBE3870" w14:textId="77777777" w:rsidR="00193CEF" w:rsidRPr="00395697" w:rsidRDefault="00193CEF" w:rsidP="00395697">
            <w:pPr>
              <w:spacing w:before="40" w:after="40"/>
            </w:pPr>
          </w:p>
          <w:p w14:paraId="2F87E8C5" w14:textId="77777777" w:rsidR="00193CEF" w:rsidRPr="00395697" w:rsidRDefault="00193CEF" w:rsidP="00395697">
            <w:pPr>
              <w:spacing w:before="40" w:after="40"/>
              <w:jc w:val="both"/>
            </w:pPr>
            <w:r w:rsidRPr="00395697">
              <w:rPr>
                <w:b/>
              </w:rPr>
              <w:t>Digitale Eingänge:</w:t>
            </w:r>
            <w:r w:rsidRPr="00395697">
              <w:t xml:space="preserve"> Kontrolle der Rückmeldungen beim Ansteuern der Ausgänge bzw. Simulation der Eingänge an den Eingangsklemmen laut Stromlaufplan. Entsprechende Reaktion auf Programmiergerät / PC, oder Notebook kontrollieren. </w:t>
            </w:r>
          </w:p>
          <w:p w14:paraId="0BF99D5E" w14:textId="77777777" w:rsidR="00193CEF" w:rsidRPr="00395697" w:rsidRDefault="00193CEF" w:rsidP="00395697">
            <w:pPr>
              <w:spacing w:before="40" w:after="40"/>
            </w:pPr>
          </w:p>
          <w:p w14:paraId="0216E3C9" w14:textId="77777777" w:rsidR="00193CEF" w:rsidRPr="00395697" w:rsidRDefault="00193CEF" w:rsidP="00395697">
            <w:pPr>
              <w:spacing w:before="40" w:after="40"/>
              <w:jc w:val="both"/>
            </w:pPr>
            <w:r w:rsidRPr="00395697">
              <w:rPr>
                <w:b/>
              </w:rPr>
              <w:t>Analoge Ausgänge:</w:t>
            </w:r>
            <w:r w:rsidRPr="00395697">
              <w:t xml:space="preserve"> Ansteuern der analogen Ausgänge mit Programmiergerät / PC, oder Notebook. Anschließend anstehendes Ausgangssignal an den Ausgangsklemmen laut Stromlaufplan kontrollieren. </w:t>
            </w:r>
          </w:p>
          <w:p w14:paraId="432D582E" w14:textId="77777777" w:rsidR="00193CEF" w:rsidRPr="00395697" w:rsidRDefault="00193CEF" w:rsidP="00395697">
            <w:pPr>
              <w:spacing w:before="40" w:after="40"/>
            </w:pPr>
          </w:p>
          <w:p w14:paraId="3D9CC577" w14:textId="77777777" w:rsidR="00193CEF" w:rsidRPr="00395697" w:rsidRDefault="00193CEF" w:rsidP="00395697">
            <w:pPr>
              <w:spacing w:before="40" w:after="40"/>
              <w:jc w:val="both"/>
            </w:pPr>
            <w:r w:rsidRPr="00395697">
              <w:rPr>
                <w:b/>
              </w:rPr>
              <w:t>Analoge Eingänge:</w:t>
            </w:r>
            <w:r w:rsidRPr="00395697">
              <w:t xml:space="preserve"> Strom- bzw. Spannungsgeber an den Eingangsklemmen laut Stromlaufplan anschließen und Eingangssignal anlegen. Entsprechende Reaktion auf Programmiergerät / PC, oder Notebook kontrollieren. </w:t>
            </w:r>
          </w:p>
          <w:p w14:paraId="42502E29" w14:textId="77777777" w:rsidR="00193CEF" w:rsidRPr="00395697" w:rsidRDefault="00193CEF" w:rsidP="00395697">
            <w:pPr>
              <w:spacing w:before="40" w:after="40"/>
            </w:pPr>
          </w:p>
          <w:p w14:paraId="1907C31F" w14:textId="77777777" w:rsidR="00193CEF" w:rsidRPr="00395697" w:rsidRDefault="00193CEF" w:rsidP="00395697">
            <w:pPr>
              <w:spacing w:before="40" w:after="40"/>
              <w:jc w:val="both"/>
            </w:pPr>
            <w:r w:rsidRPr="00395697">
              <w:t>Die o.g. Tests sind an dieser Stelle bereits durchgeführt – geprüft wird hier nur noch die Verfügbarkeit des entsprechenden Protokollausdruckes.</w:t>
            </w:r>
          </w:p>
        </w:tc>
      </w:tr>
      <w:tr w:rsidR="00193CEF" w:rsidRPr="00395697" w14:paraId="37780708" w14:textId="77777777" w:rsidTr="00193CEF">
        <w:tc>
          <w:tcPr>
            <w:tcW w:w="3240" w:type="dxa"/>
            <w:shd w:val="pct15" w:color="auto" w:fill="auto"/>
          </w:tcPr>
          <w:p w14:paraId="6663AB7D" w14:textId="77777777" w:rsidR="00193CEF" w:rsidRPr="00395697" w:rsidRDefault="00193CEF" w:rsidP="00395697">
            <w:pPr>
              <w:spacing w:before="40" w:after="40"/>
            </w:pPr>
            <w:r w:rsidRPr="00395697">
              <w:t>Test erfolgreich durchgeführt</w:t>
            </w:r>
          </w:p>
        </w:tc>
        <w:tc>
          <w:tcPr>
            <w:tcW w:w="5760" w:type="dxa"/>
          </w:tcPr>
          <w:p w14:paraId="18B6CA35" w14:textId="77777777" w:rsidR="00193CEF" w:rsidRPr="00395697" w:rsidRDefault="00193CEF" w:rsidP="00395697">
            <w:pPr>
              <w:spacing w:before="40" w:after="40"/>
            </w:pPr>
          </w:p>
        </w:tc>
      </w:tr>
      <w:tr w:rsidR="00193CEF" w:rsidRPr="00395697" w14:paraId="0E19B611" w14:textId="77777777" w:rsidTr="00193CEF">
        <w:tc>
          <w:tcPr>
            <w:tcW w:w="3240" w:type="dxa"/>
            <w:shd w:val="pct15" w:color="auto" w:fill="auto"/>
          </w:tcPr>
          <w:p w14:paraId="12B28517" w14:textId="77777777" w:rsidR="00193CEF" w:rsidRPr="00395697" w:rsidRDefault="00193CEF" w:rsidP="00395697">
            <w:pPr>
              <w:spacing w:before="40" w:after="40"/>
            </w:pPr>
            <w:r w:rsidRPr="00395697">
              <w:t>Tester</w:t>
            </w:r>
          </w:p>
        </w:tc>
        <w:tc>
          <w:tcPr>
            <w:tcW w:w="5760" w:type="dxa"/>
          </w:tcPr>
          <w:p w14:paraId="65A88C42" w14:textId="77777777" w:rsidR="00193CEF" w:rsidRPr="00395697" w:rsidRDefault="00193CEF" w:rsidP="00395697">
            <w:pPr>
              <w:spacing w:before="40" w:after="40"/>
            </w:pPr>
          </w:p>
        </w:tc>
      </w:tr>
      <w:tr w:rsidR="00193CEF" w:rsidRPr="00395697" w14:paraId="0B7DA121" w14:textId="77777777" w:rsidTr="00193CEF">
        <w:tc>
          <w:tcPr>
            <w:tcW w:w="3240" w:type="dxa"/>
            <w:shd w:val="pct15" w:color="auto" w:fill="auto"/>
          </w:tcPr>
          <w:p w14:paraId="0B6A67D8" w14:textId="77777777" w:rsidR="00193CEF" w:rsidRPr="00395697" w:rsidRDefault="00193CEF" w:rsidP="00193CEF">
            <w:r w:rsidRPr="00395697">
              <w:t>Testdatum</w:t>
            </w:r>
          </w:p>
        </w:tc>
        <w:tc>
          <w:tcPr>
            <w:tcW w:w="5760" w:type="dxa"/>
          </w:tcPr>
          <w:p w14:paraId="0C1E8FC1" w14:textId="77777777" w:rsidR="00193CEF" w:rsidRPr="00395697" w:rsidRDefault="00193CEF" w:rsidP="00193CEF"/>
        </w:tc>
      </w:tr>
    </w:tbl>
    <w:p w14:paraId="6D9B2370" w14:textId="77777777" w:rsidR="00193CEF" w:rsidRPr="00395697" w:rsidRDefault="00193CEF" w:rsidP="00193CEF"/>
    <w:p w14:paraId="73AB5F38" w14:textId="77777777" w:rsidR="00193CEF" w:rsidRPr="00395697" w:rsidRDefault="00193CEF" w:rsidP="00395697">
      <w:pPr>
        <w:pStyle w:val="4"/>
      </w:pPr>
      <w:r w:rsidRPr="00395697">
        <w:br w:type="page"/>
      </w:r>
      <w:bookmarkStart w:id="86" w:name="_Toc226518428"/>
      <w:bookmarkStart w:id="87" w:name="_Toc308789914"/>
      <w:r w:rsidRPr="00395697">
        <w:lastRenderedPageBreak/>
        <w:t>Elektrische Prüfungen nach DIN / VDE0113</w:t>
      </w:r>
      <w:bookmarkEnd w:id="86"/>
      <w:bookmarkEnd w:id="87"/>
    </w:p>
    <w:tbl>
      <w:tblPr>
        <w:tblW w:w="900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240"/>
        <w:gridCol w:w="5760"/>
      </w:tblGrid>
      <w:tr w:rsidR="00193CEF" w:rsidRPr="00395697" w14:paraId="05F0610E" w14:textId="77777777" w:rsidTr="00193CEF">
        <w:tc>
          <w:tcPr>
            <w:tcW w:w="3240" w:type="dxa"/>
            <w:shd w:val="pct15" w:color="auto" w:fill="auto"/>
          </w:tcPr>
          <w:p w14:paraId="1070D7F7" w14:textId="77777777" w:rsidR="00193CEF" w:rsidRPr="00395697" w:rsidRDefault="00193CEF" w:rsidP="00395697">
            <w:pPr>
              <w:spacing w:before="40" w:after="40"/>
            </w:pPr>
            <w:r w:rsidRPr="00395697">
              <w:t>Testspezifikation</w:t>
            </w:r>
          </w:p>
        </w:tc>
        <w:tc>
          <w:tcPr>
            <w:tcW w:w="5760" w:type="dxa"/>
          </w:tcPr>
          <w:p w14:paraId="5419D281" w14:textId="77777777" w:rsidR="00193CEF" w:rsidRPr="00395697" w:rsidRDefault="00193CEF" w:rsidP="00395697">
            <w:pPr>
              <w:spacing w:before="40" w:after="40"/>
            </w:pPr>
            <w:r w:rsidRPr="00395697">
              <w:t xml:space="preserve">Zur Dokumentation der elektrischen Prüfungen nach DIN / VDE 0113 und EN 60204 Teil 1 wird das vorgefertigte Prüfprotokoll der Firma </w:t>
            </w:r>
            <w:r w:rsidR="00C802CF">
              <w:t>AZO CONTROLS</w:t>
            </w:r>
            <w:r w:rsidRPr="00395697">
              <w:t xml:space="preserve"> verwendet. Die ausgeführten elektrischen Prüfungen werden im Prüfprotokoll angekreuzt und mit den entsprechenden Messwerten ausgefüllt. Die Ausführung der Prüfungen erfolgt durch bzw. unter Aufsicht des Qualitätsverantwortlichen Bereich Steuerungsbau von </w:t>
            </w:r>
            <w:r w:rsidR="00C802CF">
              <w:t>AZO CONTROLS</w:t>
            </w:r>
            <w:r w:rsidRPr="00395697">
              <w:t>.</w:t>
            </w:r>
          </w:p>
          <w:p w14:paraId="7DAD8C68" w14:textId="77777777" w:rsidR="00193CEF" w:rsidRPr="00395697" w:rsidRDefault="00193CEF" w:rsidP="00395697">
            <w:pPr>
              <w:spacing w:before="40" w:after="40"/>
            </w:pPr>
            <w:r w:rsidRPr="00395697">
              <w:t>Die o.g. Tests sind an dieser Stelle bereits durchgeführt – geprüft wird hier nur noch die Verfügbarkeit des entsprechenden Protokollausdruckes.</w:t>
            </w:r>
          </w:p>
        </w:tc>
      </w:tr>
      <w:tr w:rsidR="00193CEF" w:rsidRPr="00395697" w14:paraId="1487F197" w14:textId="77777777" w:rsidTr="00193CEF">
        <w:tc>
          <w:tcPr>
            <w:tcW w:w="3240" w:type="dxa"/>
            <w:shd w:val="pct15" w:color="auto" w:fill="auto"/>
          </w:tcPr>
          <w:p w14:paraId="71C7FF85" w14:textId="77777777" w:rsidR="00193CEF" w:rsidRPr="00395697" w:rsidRDefault="00193CEF" w:rsidP="00395697">
            <w:pPr>
              <w:spacing w:before="40" w:after="40"/>
            </w:pPr>
            <w:r w:rsidRPr="00395697">
              <w:t>Test erfolgreich durchgeführt</w:t>
            </w:r>
          </w:p>
        </w:tc>
        <w:tc>
          <w:tcPr>
            <w:tcW w:w="5760" w:type="dxa"/>
          </w:tcPr>
          <w:p w14:paraId="20A27C51" w14:textId="77777777" w:rsidR="00193CEF" w:rsidRPr="00395697" w:rsidRDefault="00193CEF" w:rsidP="00395697">
            <w:pPr>
              <w:spacing w:before="40" w:after="40"/>
            </w:pPr>
          </w:p>
        </w:tc>
      </w:tr>
      <w:tr w:rsidR="00193CEF" w:rsidRPr="00395697" w14:paraId="44EB89DB" w14:textId="77777777" w:rsidTr="00193CEF">
        <w:tc>
          <w:tcPr>
            <w:tcW w:w="3240" w:type="dxa"/>
            <w:shd w:val="pct15" w:color="auto" w:fill="auto"/>
          </w:tcPr>
          <w:p w14:paraId="3E4BF03E" w14:textId="77777777" w:rsidR="00193CEF" w:rsidRPr="00395697" w:rsidRDefault="00193CEF" w:rsidP="00395697">
            <w:pPr>
              <w:spacing w:before="40" w:after="40"/>
            </w:pPr>
            <w:r w:rsidRPr="00395697">
              <w:t>Tester</w:t>
            </w:r>
          </w:p>
        </w:tc>
        <w:tc>
          <w:tcPr>
            <w:tcW w:w="5760" w:type="dxa"/>
          </w:tcPr>
          <w:p w14:paraId="024C51D2" w14:textId="77777777" w:rsidR="00193CEF" w:rsidRPr="00395697" w:rsidRDefault="00193CEF" w:rsidP="00395697">
            <w:pPr>
              <w:spacing w:before="40" w:after="40"/>
            </w:pPr>
          </w:p>
        </w:tc>
      </w:tr>
      <w:tr w:rsidR="00193CEF" w:rsidRPr="00395697" w14:paraId="4ACC7760" w14:textId="77777777" w:rsidTr="00193CEF">
        <w:tc>
          <w:tcPr>
            <w:tcW w:w="3240" w:type="dxa"/>
            <w:shd w:val="pct15" w:color="auto" w:fill="auto"/>
          </w:tcPr>
          <w:p w14:paraId="1B14629E" w14:textId="77777777" w:rsidR="00193CEF" w:rsidRPr="00395697" w:rsidRDefault="00193CEF" w:rsidP="00395697">
            <w:pPr>
              <w:spacing w:before="40" w:after="40"/>
            </w:pPr>
            <w:r w:rsidRPr="00395697">
              <w:t>Testdatum</w:t>
            </w:r>
          </w:p>
        </w:tc>
        <w:tc>
          <w:tcPr>
            <w:tcW w:w="5760" w:type="dxa"/>
          </w:tcPr>
          <w:p w14:paraId="7817F986" w14:textId="77777777" w:rsidR="00193CEF" w:rsidRPr="00395697" w:rsidRDefault="00193CEF" w:rsidP="00395697">
            <w:pPr>
              <w:spacing w:before="40" w:after="40"/>
            </w:pPr>
          </w:p>
        </w:tc>
      </w:tr>
    </w:tbl>
    <w:p w14:paraId="210C74B8" w14:textId="77777777" w:rsidR="00193CEF" w:rsidRPr="00395697" w:rsidRDefault="00193CEF" w:rsidP="00395697">
      <w:pPr>
        <w:pStyle w:val="4"/>
      </w:pPr>
      <w:bookmarkStart w:id="88" w:name="_Toc226518429"/>
      <w:bookmarkStart w:id="89" w:name="_Toc308789915"/>
      <w:r w:rsidRPr="00395697">
        <w:t>Test Sonderfunktion n</w:t>
      </w:r>
      <w:bookmarkEnd w:id="88"/>
      <w:bookmarkEnd w:id="89"/>
    </w:p>
    <w:tbl>
      <w:tblPr>
        <w:tblW w:w="900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240"/>
        <w:gridCol w:w="5760"/>
      </w:tblGrid>
      <w:tr w:rsidR="00193CEF" w:rsidRPr="00395697" w14:paraId="74DB0223" w14:textId="77777777" w:rsidTr="00193CEF">
        <w:tc>
          <w:tcPr>
            <w:tcW w:w="3240" w:type="dxa"/>
            <w:shd w:val="pct15" w:color="auto" w:fill="auto"/>
          </w:tcPr>
          <w:p w14:paraId="75E67E53" w14:textId="77777777" w:rsidR="00193CEF" w:rsidRPr="00395697" w:rsidRDefault="00193CEF" w:rsidP="00395697">
            <w:pPr>
              <w:spacing w:before="40" w:after="40"/>
            </w:pPr>
            <w:r w:rsidRPr="00395697">
              <w:t>Testspezifikation</w:t>
            </w:r>
          </w:p>
        </w:tc>
        <w:tc>
          <w:tcPr>
            <w:tcW w:w="5760" w:type="dxa"/>
          </w:tcPr>
          <w:p w14:paraId="26891AEF" w14:textId="77777777" w:rsidR="00193CEF" w:rsidRPr="00395697" w:rsidRDefault="00193CEF" w:rsidP="00395697">
            <w:pPr>
              <w:spacing w:before="40" w:after="40"/>
            </w:pPr>
          </w:p>
        </w:tc>
      </w:tr>
      <w:tr w:rsidR="00193CEF" w:rsidRPr="00395697" w14:paraId="5570B324" w14:textId="77777777" w:rsidTr="00193CEF">
        <w:tc>
          <w:tcPr>
            <w:tcW w:w="3240" w:type="dxa"/>
            <w:shd w:val="pct15" w:color="auto" w:fill="auto"/>
          </w:tcPr>
          <w:p w14:paraId="10EDE537" w14:textId="77777777" w:rsidR="00193CEF" w:rsidRPr="00395697" w:rsidRDefault="00193CEF" w:rsidP="00395697">
            <w:pPr>
              <w:spacing w:before="40" w:after="40"/>
            </w:pPr>
            <w:r w:rsidRPr="00395697">
              <w:t>Test erfolgreich durchgeführt</w:t>
            </w:r>
          </w:p>
        </w:tc>
        <w:tc>
          <w:tcPr>
            <w:tcW w:w="5760" w:type="dxa"/>
          </w:tcPr>
          <w:p w14:paraId="117F230F" w14:textId="77777777" w:rsidR="00193CEF" w:rsidRPr="00395697" w:rsidRDefault="00193CEF" w:rsidP="00395697">
            <w:pPr>
              <w:spacing w:before="40" w:after="40"/>
            </w:pPr>
          </w:p>
        </w:tc>
      </w:tr>
      <w:tr w:rsidR="00193CEF" w:rsidRPr="00395697" w14:paraId="46233E2B" w14:textId="77777777" w:rsidTr="00193CEF">
        <w:tc>
          <w:tcPr>
            <w:tcW w:w="3240" w:type="dxa"/>
            <w:shd w:val="pct15" w:color="auto" w:fill="auto"/>
          </w:tcPr>
          <w:p w14:paraId="5F954ADC" w14:textId="77777777" w:rsidR="00193CEF" w:rsidRPr="00395697" w:rsidRDefault="00193CEF" w:rsidP="00395697">
            <w:pPr>
              <w:spacing w:before="40" w:after="40"/>
            </w:pPr>
            <w:r w:rsidRPr="00395697">
              <w:t>Tester</w:t>
            </w:r>
          </w:p>
        </w:tc>
        <w:tc>
          <w:tcPr>
            <w:tcW w:w="5760" w:type="dxa"/>
          </w:tcPr>
          <w:p w14:paraId="7D65D181" w14:textId="77777777" w:rsidR="00193CEF" w:rsidRPr="00395697" w:rsidRDefault="00193CEF" w:rsidP="00395697">
            <w:pPr>
              <w:spacing w:before="40" w:after="40"/>
            </w:pPr>
          </w:p>
        </w:tc>
      </w:tr>
      <w:tr w:rsidR="00193CEF" w:rsidRPr="00395697" w14:paraId="4343ED47" w14:textId="77777777" w:rsidTr="00193CEF">
        <w:tc>
          <w:tcPr>
            <w:tcW w:w="3240" w:type="dxa"/>
            <w:shd w:val="pct15" w:color="auto" w:fill="auto"/>
          </w:tcPr>
          <w:p w14:paraId="5114DEA6" w14:textId="77777777" w:rsidR="00193CEF" w:rsidRPr="00395697" w:rsidRDefault="00193CEF" w:rsidP="00395697">
            <w:pPr>
              <w:spacing w:before="40" w:after="40"/>
            </w:pPr>
            <w:r w:rsidRPr="00395697">
              <w:t>Testdatum</w:t>
            </w:r>
          </w:p>
        </w:tc>
        <w:tc>
          <w:tcPr>
            <w:tcW w:w="5760" w:type="dxa"/>
          </w:tcPr>
          <w:p w14:paraId="28AE56C8" w14:textId="77777777" w:rsidR="00193CEF" w:rsidRPr="00395697" w:rsidRDefault="00193CEF" w:rsidP="00395697">
            <w:pPr>
              <w:spacing w:before="40" w:after="40"/>
            </w:pPr>
          </w:p>
        </w:tc>
      </w:tr>
    </w:tbl>
    <w:p w14:paraId="1FF2A698" w14:textId="77777777" w:rsidR="00193CEF" w:rsidRPr="00395697" w:rsidRDefault="00193CEF" w:rsidP="00193CEF"/>
    <w:p w14:paraId="3AEDDAFA" w14:textId="77777777" w:rsidR="00193CEF" w:rsidRPr="00395697" w:rsidRDefault="00193CEF" w:rsidP="00193CEF"/>
    <w:p w14:paraId="51F686C8" w14:textId="77777777" w:rsidR="00193CEF" w:rsidRPr="00395697" w:rsidRDefault="00395697" w:rsidP="00395697">
      <w:pPr>
        <w:pStyle w:val="1"/>
      </w:pPr>
      <w:bookmarkStart w:id="90" w:name="_Toc78601018"/>
      <w:bookmarkStart w:id="91" w:name="_Toc226518430"/>
      <w:r>
        <w:br w:type="page"/>
      </w:r>
      <w:bookmarkStart w:id="92" w:name="_Toc308789916"/>
      <w:r w:rsidR="00193CEF" w:rsidRPr="00395697">
        <w:lastRenderedPageBreak/>
        <w:t>Gesamtintegrationstest</w:t>
      </w:r>
      <w:bookmarkEnd w:id="90"/>
      <w:bookmarkEnd w:id="91"/>
      <w:bookmarkEnd w:id="92"/>
    </w:p>
    <w:p w14:paraId="799D77F3" w14:textId="77777777" w:rsidR="00193CEF" w:rsidRPr="00395697" w:rsidRDefault="00193CEF" w:rsidP="00395697">
      <w:pPr>
        <w:pStyle w:val="2"/>
      </w:pPr>
      <w:bookmarkStart w:id="93" w:name="_Toc226518431"/>
      <w:bookmarkStart w:id="94" w:name="_Toc308789917"/>
      <w:r w:rsidRPr="00395697">
        <w:t>Tests</w:t>
      </w:r>
      <w:bookmarkEnd w:id="93"/>
      <w:bookmarkEnd w:id="94"/>
      <w:r w:rsidRPr="00395697">
        <w:t xml:space="preserve"> </w:t>
      </w:r>
    </w:p>
    <w:p w14:paraId="290FA88E" w14:textId="77777777" w:rsidR="00193CEF" w:rsidRPr="00395697" w:rsidRDefault="00193CEF" w:rsidP="00193CEF"/>
    <w:p w14:paraId="58C20C0D" w14:textId="77777777" w:rsidR="00193CEF" w:rsidRPr="00395697" w:rsidRDefault="00193CEF" w:rsidP="00395697">
      <w:pPr>
        <w:pStyle w:val="3"/>
      </w:pPr>
      <w:bookmarkStart w:id="95" w:name="_Toc226518432"/>
      <w:bookmarkStart w:id="96" w:name="_Toc308789918"/>
      <w:r w:rsidRPr="00395697">
        <w:t>Testfälle</w:t>
      </w:r>
      <w:bookmarkEnd w:id="95"/>
      <w:bookmarkEnd w:id="96"/>
    </w:p>
    <w:p w14:paraId="27553EF8" w14:textId="77777777" w:rsidR="00193CEF" w:rsidRPr="00395697" w:rsidRDefault="00193CEF" w:rsidP="00395697">
      <w:pPr>
        <w:ind w:left="907"/>
        <w:rPr>
          <w:color w:val="3366FF"/>
          <w:sz w:val="16"/>
        </w:rPr>
      </w:pPr>
      <w:r w:rsidRPr="00395697">
        <w:rPr>
          <w:color w:val="3366FF"/>
          <w:sz w:val="16"/>
        </w:rPr>
        <w:t>Inhalt:</w:t>
      </w:r>
      <w:r w:rsidRPr="00395697">
        <w:rPr>
          <w:color w:val="3366FF"/>
          <w:sz w:val="16"/>
        </w:rPr>
        <w:tab/>
        <w:t xml:space="preserve">Hier erfolgt eine Auflistung aller Testfälle </w:t>
      </w:r>
    </w:p>
    <w:p w14:paraId="0C5D6752" w14:textId="77777777" w:rsidR="00193CEF" w:rsidRPr="00395697" w:rsidRDefault="00193CEF" w:rsidP="00193CEF"/>
    <w:p w14:paraId="7651633E" w14:textId="77777777" w:rsidR="00193CEF" w:rsidRPr="00395697" w:rsidRDefault="00193CEF" w:rsidP="00395697">
      <w:pPr>
        <w:pStyle w:val="4"/>
      </w:pPr>
      <w:bookmarkStart w:id="97" w:name="_Toc226518433"/>
      <w:bookmarkStart w:id="98" w:name="_Toc308789919"/>
      <w:r w:rsidRPr="00395697">
        <w:t>Test Anlagenparameter</w:t>
      </w:r>
      <w:bookmarkEnd w:id="97"/>
      <w:bookmarkEnd w:id="98"/>
    </w:p>
    <w:tbl>
      <w:tblPr>
        <w:tblW w:w="900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240"/>
        <w:gridCol w:w="5760"/>
      </w:tblGrid>
      <w:tr w:rsidR="00193CEF" w:rsidRPr="00395697" w14:paraId="024F4738" w14:textId="77777777" w:rsidTr="00193CEF">
        <w:tc>
          <w:tcPr>
            <w:tcW w:w="3240" w:type="dxa"/>
            <w:shd w:val="pct15" w:color="auto" w:fill="auto"/>
          </w:tcPr>
          <w:p w14:paraId="2B59330B" w14:textId="77777777" w:rsidR="00193CEF" w:rsidRPr="00395697" w:rsidRDefault="00193CEF" w:rsidP="00395697">
            <w:pPr>
              <w:spacing w:before="40" w:after="40"/>
            </w:pPr>
            <w:r w:rsidRPr="00395697">
              <w:t>Testspezifikation</w:t>
            </w:r>
          </w:p>
        </w:tc>
        <w:tc>
          <w:tcPr>
            <w:tcW w:w="5760" w:type="dxa"/>
          </w:tcPr>
          <w:p w14:paraId="1807E7AB" w14:textId="77777777" w:rsidR="00193CEF" w:rsidRPr="00395697" w:rsidRDefault="00193CEF" w:rsidP="003772B1">
            <w:pPr>
              <w:spacing w:before="40" w:after="40"/>
              <w:jc w:val="both"/>
            </w:pPr>
            <w:r w:rsidRPr="00395697">
              <w:t>Alle Anlagenparameter werden auf vollständige Anzeige und Eingabe von einem Startwert hin überprüft. Des weiteren werden Datentyp, Skalierung und Stellbereich verifiziert, wobei die Daten auch in den richtigen Datenbereich der SPS übertragen werden müssen.</w:t>
            </w:r>
          </w:p>
        </w:tc>
      </w:tr>
      <w:tr w:rsidR="00193CEF" w:rsidRPr="00395697" w14:paraId="0A041AEA" w14:textId="77777777" w:rsidTr="00193CEF">
        <w:tc>
          <w:tcPr>
            <w:tcW w:w="3240" w:type="dxa"/>
            <w:shd w:val="pct15" w:color="auto" w:fill="auto"/>
          </w:tcPr>
          <w:p w14:paraId="366BD662" w14:textId="77777777" w:rsidR="00193CEF" w:rsidRPr="00395697" w:rsidRDefault="00193CEF" w:rsidP="00395697">
            <w:pPr>
              <w:spacing w:before="40" w:after="40"/>
            </w:pPr>
            <w:r w:rsidRPr="00395697">
              <w:t>Test erfolgreich durchgeführt</w:t>
            </w:r>
          </w:p>
        </w:tc>
        <w:tc>
          <w:tcPr>
            <w:tcW w:w="5760" w:type="dxa"/>
          </w:tcPr>
          <w:p w14:paraId="620C396E" w14:textId="77777777" w:rsidR="00193CEF" w:rsidRPr="00395697" w:rsidRDefault="00193CEF" w:rsidP="00395697">
            <w:pPr>
              <w:spacing w:before="40" w:after="40"/>
            </w:pPr>
          </w:p>
        </w:tc>
      </w:tr>
      <w:tr w:rsidR="00193CEF" w:rsidRPr="00395697" w14:paraId="78BFF532" w14:textId="77777777" w:rsidTr="00193CEF">
        <w:tc>
          <w:tcPr>
            <w:tcW w:w="3240" w:type="dxa"/>
            <w:shd w:val="pct15" w:color="auto" w:fill="auto"/>
          </w:tcPr>
          <w:p w14:paraId="5A893057" w14:textId="77777777" w:rsidR="00193CEF" w:rsidRPr="00395697" w:rsidRDefault="00193CEF" w:rsidP="00395697">
            <w:pPr>
              <w:spacing w:before="40" w:after="40"/>
            </w:pPr>
            <w:r w:rsidRPr="00395697">
              <w:t>Tester</w:t>
            </w:r>
          </w:p>
        </w:tc>
        <w:tc>
          <w:tcPr>
            <w:tcW w:w="5760" w:type="dxa"/>
          </w:tcPr>
          <w:p w14:paraId="5C104F52" w14:textId="77777777" w:rsidR="00193CEF" w:rsidRPr="00395697" w:rsidRDefault="00193CEF" w:rsidP="00395697">
            <w:pPr>
              <w:spacing w:before="40" w:after="40"/>
            </w:pPr>
          </w:p>
        </w:tc>
      </w:tr>
      <w:tr w:rsidR="00193CEF" w:rsidRPr="00395697" w14:paraId="45F2C74A" w14:textId="77777777" w:rsidTr="00193CEF">
        <w:tc>
          <w:tcPr>
            <w:tcW w:w="3240" w:type="dxa"/>
            <w:shd w:val="pct15" w:color="auto" w:fill="auto"/>
          </w:tcPr>
          <w:p w14:paraId="772E7B64" w14:textId="77777777" w:rsidR="00193CEF" w:rsidRPr="00395697" w:rsidRDefault="00193CEF" w:rsidP="00395697">
            <w:pPr>
              <w:spacing w:before="40" w:after="40"/>
            </w:pPr>
            <w:r w:rsidRPr="00395697">
              <w:t>Testdatum</w:t>
            </w:r>
          </w:p>
        </w:tc>
        <w:tc>
          <w:tcPr>
            <w:tcW w:w="5760" w:type="dxa"/>
          </w:tcPr>
          <w:p w14:paraId="4D40B1D3" w14:textId="77777777" w:rsidR="00193CEF" w:rsidRPr="00395697" w:rsidRDefault="00193CEF" w:rsidP="00395697">
            <w:pPr>
              <w:spacing w:before="40" w:after="40"/>
            </w:pPr>
          </w:p>
        </w:tc>
      </w:tr>
    </w:tbl>
    <w:p w14:paraId="0DD44158" w14:textId="77777777" w:rsidR="00193CEF" w:rsidRPr="00395697" w:rsidRDefault="00193CEF" w:rsidP="00395697">
      <w:pPr>
        <w:pStyle w:val="4"/>
      </w:pPr>
      <w:bookmarkStart w:id="99" w:name="_Toc226518434"/>
      <w:bookmarkStart w:id="100" w:name="_Toc308789920"/>
      <w:r w:rsidRPr="00395697">
        <w:t>Test Anzeige der Fehlermeldungen</w:t>
      </w:r>
      <w:bookmarkEnd w:id="99"/>
      <w:bookmarkEnd w:id="100"/>
    </w:p>
    <w:tbl>
      <w:tblPr>
        <w:tblW w:w="900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240"/>
        <w:gridCol w:w="5760"/>
      </w:tblGrid>
      <w:tr w:rsidR="00193CEF" w:rsidRPr="00395697" w14:paraId="46D16D6C" w14:textId="77777777" w:rsidTr="00193CEF">
        <w:tc>
          <w:tcPr>
            <w:tcW w:w="3240" w:type="dxa"/>
            <w:shd w:val="pct15" w:color="auto" w:fill="auto"/>
          </w:tcPr>
          <w:p w14:paraId="22DB902E" w14:textId="77777777" w:rsidR="00193CEF" w:rsidRPr="00395697" w:rsidRDefault="00193CEF" w:rsidP="00395697">
            <w:pPr>
              <w:spacing w:before="40" w:after="40"/>
            </w:pPr>
            <w:r w:rsidRPr="00395697">
              <w:t>Testspezifikation</w:t>
            </w:r>
          </w:p>
        </w:tc>
        <w:tc>
          <w:tcPr>
            <w:tcW w:w="5760" w:type="dxa"/>
          </w:tcPr>
          <w:p w14:paraId="5C370BED" w14:textId="77777777" w:rsidR="00193CEF" w:rsidRPr="00395697" w:rsidRDefault="00193CEF" w:rsidP="003772B1">
            <w:pPr>
              <w:spacing w:before="40" w:after="40"/>
              <w:jc w:val="both"/>
            </w:pPr>
            <w:r w:rsidRPr="00395697">
              <w:t>Für alle definierten Störungen wird die Störbedingung simuliert und überprüft. Die Störauswertung bzw. die Anzeige am BuB Terminal muss vollständig und fehlerfrei erfolgen.</w:t>
            </w:r>
          </w:p>
        </w:tc>
      </w:tr>
      <w:tr w:rsidR="00193CEF" w:rsidRPr="00395697" w14:paraId="784478F8" w14:textId="77777777" w:rsidTr="00193CEF">
        <w:tc>
          <w:tcPr>
            <w:tcW w:w="3240" w:type="dxa"/>
            <w:shd w:val="pct15" w:color="auto" w:fill="auto"/>
          </w:tcPr>
          <w:p w14:paraId="6B5F9868" w14:textId="77777777" w:rsidR="00193CEF" w:rsidRPr="00395697" w:rsidRDefault="00193CEF" w:rsidP="00395697">
            <w:pPr>
              <w:spacing w:before="40" w:after="40"/>
            </w:pPr>
            <w:r w:rsidRPr="00395697">
              <w:t>Test erfolgreich durchgeführt</w:t>
            </w:r>
          </w:p>
        </w:tc>
        <w:tc>
          <w:tcPr>
            <w:tcW w:w="5760" w:type="dxa"/>
          </w:tcPr>
          <w:p w14:paraId="4D66B542" w14:textId="77777777" w:rsidR="00193CEF" w:rsidRPr="00395697" w:rsidRDefault="00193CEF" w:rsidP="00395697">
            <w:pPr>
              <w:spacing w:before="40" w:after="40"/>
            </w:pPr>
          </w:p>
        </w:tc>
      </w:tr>
      <w:tr w:rsidR="00193CEF" w:rsidRPr="00395697" w14:paraId="03998DF2" w14:textId="77777777" w:rsidTr="00193CEF">
        <w:tc>
          <w:tcPr>
            <w:tcW w:w="3240" w:type="dxa"/>
            <w:shd w:val="pct15" w:color="auto" w:fill="auto"/>
          </w:tcPr>
          <w:p w14:paraId="75E1B3AF" w14:textId="77777777" w:rsidR="00193CEF" w:rsidRPr="00395697" w:rsidRDefault="00193CEF" w:rsidP="00395697">
            <w:pPr>
              <w:spacing w:before="40" w:after="40"/>
            </w:pPr>
            <w:r w:rsidRPr="00395697">
              <w:t>Tester</w:t>
            </w:r>
          </w:p>
        </w:tc>
        <w:tc>
          <w:tcPr>
            <w:tcW w:w="5760" w:type="dxa"/>
          </w:tcPr>
          <w:p w14:paraId="6EB7287F" w14:textId="77777777" w:rsidR="00193CEF" w:rsidRPr="00395697" w:rsidRDefault="00193CEF" w:rsidP="00395697">
            <w:pPr>
              <w:spacing w:before="40" w:after="40"/>
            </w:pPr>
          </w:p>
        </w:tc>
      </w:tr>
      <w:tr w:rsidR="00193CEF" w:rsidRPr="00395697" w14:paraId="716268B3" w14:textId="77777777" w:rsidTr="00193CEF">
        <w:tc>
          <w:tcPr>
            <w:tcW w:w="3240" w:type="dxa"/>
            <w:shd w:val="pct15" w:color="auto" w:fill="auto"/>
          </w:tcPr>
          <w:p w14:paraId="34E72F7E" w14:textId="77777777" w:rsidR="00193CEF" w:rsidRPr="00395697" w:rsidRDefault="00193CEF" w:rsidP="00395697">
            <w:pPr>
              <w:spacing w:before="40" w:after="40"/>
            </w:pPr>
            <w:r w:rsidRPr="00395697">
              <w:t>Testdatum</w:t>
            </w:r>
          </w:p>
        </w:tc>
        <w:tc>
          <w:tcPr>
            <w:tcW w:w="5760" w:type="dxa"/>
          </w:tcPr>
          <w:p w14:paraId="2415BF8E" w14:textId="77777777" w:rsidR="00193CEF" w:rsidRPr="00395697" w:rsidRDefault="00193CEF" w:rsidP="00395697">
            <w:pPr>
              <w:spacing w:before="40" w:after="40"/>
            </w:pPr>
          </w:p>
        </w:tc>
      </w:tr>
    </w:tbl>
    <w:p w14:paraId="67578B1E" w14:textId="77777777" w:rsidR="00193CEF" w:rsidRPr="00395697" w:rsidRDefault="00193CEF" w:rsidP="00395697">
      <w:pPr>
        <w:pStyle w:val="4"/>
      </w:pPr>
      <w:bookmarkStart w:id="101" w:name="_Toc226518435"/>
      <w:bookmarkStart w:id="102" w:name="_Toc308789921"/>
      <w:r w:rsidRPr="00395697">
        <w:t>Test Wiegeablauf</w:t>
      </w:r>
      <w:bookmarkEnd w:id="101"/>
      <w:bookmarkEnd w:id="102"/>
    </w:p>
    <w:tbl>
      <w:tblPr>
        <w:tblW w:w="900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240"/>
        <w:gridCol w:w="5760"/>
      </w:tblGrid>
      <w:tr w:rsidR="00193CEF" w:rsidRPr="00395697" w14:paraId="3CB30029" w14:textId="77777777" w:rsidTr="00193CEF">
        <w:tc>
          <w:tcPr>
            <w:tcW w:w="3240" w:type="dxa"/>
            <w:shd w:val="pct15" w:color="auto" w:fill="auto"/>
          </w:tcPr>
          <w:p w14:paraId="2480F3EA" w14:textId="77777777" w:rsidR="00193CEF" w:rsidRPr="00395697" w:rsidRDefault="00193CEF" w:rsidP="003772B1">
            <w:pPr>
              <w:spacing w:before="40" w:after="40"/>
            </w:pPr>
            <w:r w:rsidRPr="00395697">
              <w:t>Testspezifikation</w:t>
            </w:r>
          </w:p>
        </w:tc>
        <w:tc>
          <w:tcPr>
            <w:tcW w:w="5760" w:type="dxa"/>
          </w:tcPr>
          <w:p w14:paraId="021A0EB6" w14:textId="77777777" w:rsidR="00193CEF" w:rsidRPr="00395697" w:rsidRDefault="00193CEF" w:rsidP="003772B1">
            <w:pPr>
              <w:spacing w:before="40" w:after="40"/>
              <w:jc w:val="both"/>
            </w:pPr>
            <w:r w:rsidRPr="00395697">
              <w:t>Für alle Waagen muss der Wiegeablauf im Automatikmode getestet werden.</w:t>
            </w:r>
          </w:p>
        </w:tc>
      </w:tr>
      <w:tr w:rsidR="00193CEF" w:rsidRPr="00395697" w14:paraId="402D3819" w14:textId="77777777" w:rsidTr="00193CEF">
        <w:tc>
          <w:tcPr>
            <w:tcW w:w="3240" w:type="dxa"/>
            <w:shd w:val="pct15" w:color="auto" w:fill="auto"/>
          </w:tcPr>
          <w:p w14:paraId="3A19E689" w14:textId="77777777" w:rsidR="00193CEF" w:rsidRPr="00395697" w:rsidRDefault="00193CEF" w:rsidP="003772B1">
            <w:pPr>
              <w:spacing w:before="40" w:after="40"/>
            </w:pPr>
            <w:r w:rsidRPr="00395697">
              <w:t>Test erfolgreich durchgeführt</w:t>
            </w:r>
          </w:p>
        </w:tc>
        <w:tc>
          <w:tcPr>
            <w:tcW w:w="5760" w:type="dxa"/>
          </w:tcPr>
          <w:p w14:paraId="0EADE4BF" w14:textId="77777777" w:rsidR="00193CEF" w:rsidRPr="00395697" w:rsidRDefault="00193CEF" w:rsidP="003772B1">
            <w:pPr>
              <w:spacing w:before="40" w:after="40"/>
            </w:pPr>
          </w:p>
        </w:tc>
      </w:tr>
      <w:tr w:rsidR="00193CEF" w:rsidRPr="00395697" w14:paraId="3822B48E" w14:textId="77777777" w:rsidTr="00193CEF">
        <w:tc>
          <w:tcPr>
            <w:tcW w:w="3240" w:type="dxa"/>
            <w:shd w:val="pct15" w:color="auto" w:fill="auto"/>
          </w:tcPr>
          <w:p w14:paraId="21CDE037" w14:textId="77777777" w:rsidR="00193CEF" w:rsidRPr="00395697" w:rsidRDefault="00193CEF" w:rsidP="003772B1">
            <w:pPr>
              <w:spacing w:before="40" w:after="40"/>
            </w:pPr>
            <w:r w:rsidRPr="00395697">
              <w:t>Tester</w:t>
            </w:r>
          </w:p>
        </w:tc>
        <w:tc>
          <w:tcPr>
            <w:tcW w:w="5760" w:type="dxa"/>
          </w:tcPr>
          <w:p w14:paraId="721F5C3E" w14:textId="77777777" w:rsidR="00193CEF" w:rsidRPr="00395697" w:rsidRDefault="00193CEF" w:rsidP="003772B1">
            <w:pPr>
              <w:spacing w:before="40" w:after="40"/>
            </w:pPr>
          </w:p>
        </w:tc>
      </w:tr>
      <w:tr w:rsidR="00193CEF" w:rsidRPr="00395697" w14:paraId="5DD1DB22" w14:textId="77777777" w:rsidTr="00193CEF">
        <w:tc>
          <w:tcPr>
            <w:tcW w:w="3240" w:type="dxa"/>
            <w:shd w:val="pct15" w:color="auto" w:fill="auto"/>
          </w:tcPr>
          <w:p w14:paraId="26757325" w14:textId="77777777" w:rsidR="00193CEF" w:rsidRPr="00395697" w:rsidRDefault="00193CEF" w:rsidP="003772B1">
            <w:pPr>
              <w:spacing w:before="40" w:after="40"/>
            </w:pPr>
            <w:r w:rsidRPr="00395697">
              <w:t>Testdatum</w:t>
            </w:r>
          </w:p>
        </w:tc>
        <w:tc>
          <w:tcPr>
            <w:tcW w:w="5760" w:type="dxa"/>
          </w:tcPr>
          <w:p w14:paraId="02CF17D4" w14:textId="77777777" w:rsidR="00193CEF" w:rsidRPr="00395697" w:rsidRDefault="00193CEF" w:rsidP="003772B1">
            <w:pPr>
              <w:spacing w:before="40" w:after="40"/>
            </w:pPr>
          </w:p>
        </w:tc>
      </w:tr>
    </w:tbl>
    <w:p w14:paraId="56D08D41" w14:textId="77777777" w:rsidR="00193CEF" w:rsidRPr="00395697" w:rsidRDefault="00193CEF" w:rsidP="003772B1">
      <w:pPr>
        <w:pStyle w:val="4"/>
      </w:pPr>
      <w:bookmarkStart w:id="103" w:name="_Toc226518436"/>
      <w:bookmarkStart w:id="104" w:name="_Toc308789922"/>
      <w:r w:rsidRPr="00395697">
        <w:t>Test Mischablauf</w:t>
      </w:r>
      <w:bookmarkEnd w:id="103"/>
      <w:bookmarkEnd w:id="104"/>
    </w:p>
    <w:tbl>
      <w:tblPr>
        <w:tblW w:w="900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240"/>
        <w:gridCol w:w="5760"/>
      </w:tblGrid>
      <w:tr w:rsidR="00193CEF" w:rsidRPr="00395697" w14:paraId="060076A4" w14:textId="77777777" w:rsidTr="00193CEF">
        <w:tc>
          <w:tcPr>
            <w:tcW w:w="3240" w:type="dxa"/>
            <w:shd w:val="pct15" w:color="auto" w:fill="auto"/>
          </w:tcPr>
          <w:p w14:paraId="19C7E8A8" w14:textId="77777777" w:rsidR="00193CEF" w:rsidRPr="00395697" w:rsidRDefault="00193CEF" w:rsidP="003772B1">
            <w:pPr>
              <w:spacing w:before="40" w:after="40"/>
            </w:pPr>
            <w:r w:rsidRPr="00395697">
              <w:t>Testspezifikation</w:t>
            </w:r>
          </w:p>
        </w:tc>
        <w:tc>
          <w:tcPr>
            <w:tcW w:w="5760" w:type="dxa"/>
          </w:tcPr>
          <w:p w14:paraId="25353A0B" w14:textId="77777777" w:rsidR="00193CEF" w:rsidRPr="00395697" w:rsidRDefault="00193CEF" w:rsidP="003772B1">
            <w:pPr>
              <w:spacing w:before="40" w:after="40"/>
              <w:jc w:val="both"/>
            </w:pPr>
            <w:r w:rsidRPr="00395697">
              <w:t>Für alle Mischer muss der Ablauf im Automatikmode getestet werden.</w:t>
            </w:r>
          </w:p>
        </w:tc>
      </w:tr>
      <w:tr w:rsidR="00193CEF" w:rsidRPr="00395697" w14:paraId="744B8B2C" w14:textId="77777777" w:rsidTr="00193CEF">
        <w:tc>
          <w:tcPr>
            <w:tcW w:w="3240" w:type="dxa"/>
            <w:shd w:val="pct15" w:color="auto" w:fill="auto"/>
          </w:tcPr>
          <w:p w14:paraId="5AD41F5C" w14:textId="77777777" w:rsidR="00193CEF" w:rsidRPr="00395697" w:rsidRDefault="00193CEF" w:rsidP="003772B1">
            <w:pPr>
              <w:spacing w:before="40" w:after="40"/>
            </w:pPr>
            <w:r w:rsidRPr="00395697">
              <w:t>Test erfolgreich durchgeführt</w:t>
            </w:r>
          </w:p>
        </w:tc>
        <w:tc>
          <w:tcPr>
            <w:tcW w:w="5760" w:type="dxa"/>
          </w:tcPr>
          <w:p w14:paraId="16C3E597" w14:textId="77777777" w:rsidR="00193CEF" w:rsidRPr="00395697" w:rsidRDefault="00193CEF" w:rsidP="003772B1">
            <w:pPr>
              <w:spacing w:before="40" w:after="40"/>
            </w:pPr>
          </w:p>
        </w:tc>
      </w:tr>
      <w:tr w:rsidR="00193CEF" w:rsidRPr="00395697" w14:paraId="7E20AE13" w14:textId="77777777" w:rsidTr="00193CEF">
        <w:tc>
          <w:tcPr>
            <w:tcW w:w="3240" w:type="dxa"/>
            <w:shd w:val="pct15" w:color="auto" w:fill="auto"/>
          </w:tcPr>
          <w:p w14:paraId="11271577" w14:textId="77777777" w:rsidR="00193CEF" w:rsidRPr="00395697" w:rsidRDefault="00193CEF" w:rsidP="003772B1">
            <w:pPr>
              <w:spacing w:before="40" w:after="40"/>
            </w:pPr>
            <w:r w:rsidRPr="00395697">
              <w:t>Tester</w:t>
            </w:r>
          </w:p>
        </w:tc>
        <w:tc>
          <w:tcPr>
            <w:tcW w:w="5760" w:type="dxa"/>
          </w:tcPr>
          <w:p w14:paraId="236F4116" w14:textId="77777777" w:rsidR="00193CEF" w:rsidRPr="00395697" w:rsidRDefault="00193CEF" w:rsidP="003772B1">
            <w:pPr>
              <w:spacing w:before="40" w:after="40"/>
            </w:pPr>
          </w:p>
        </w:tc>
      </w:tr>
      <w:tr w:rsidR="00193CEF" w:rsidRPr="00395697" w14:paraId="65068976" w14:textId="77777777" w:rsidTr="00193CEF">
        <w:tc>
          <w:tcPr>
            <w:tcW w:w="3240" w:type="dxa"/>
            <w:shd w:val="pct15" w:color="auto" w:fill="auto"/>
          </w:tcPr>
          <w:p w14:paraId="46C2FAE0" w14:textId="77777777" w:rsidR="00193CEF" w:rsidRPr="00395697" w:rsidRDefault="00193CEF" w:rsidP="003772B1">
            <w:pPr>
              <w:spacing w:before="40" w:after="40"/>
            </w:pPr>
            <w:r w:rsidRPr="00395697">
              <w:t>Testdatum</w:t>
            </w:r>
          </w:p>
        </w:tc>
        <w:tc>
          <w:tcPr>
            <w:tcW w:w="5760" w:type="dxa"/>
          </w:tcPr>
          <w:p w14:paraId="411F3379" w14:textId="77777777" w:rsidR="00193CEF" w:rsidRPr="00395697" w:rsidRDefault="00193CEF" w:rsidP="003772B1">
            <w:pPr>
              <w:spacing w:before="40" w:after="40"/>
            </w:pPr>
          </w:p>
        </w:tc>
      </w:tr>
    </w:tbl>
    <w:p w14:paraId="46D47245" w14:textId="77777777" w:rsidR="00193CEF" w:rsidRPr="00395697" w:rsidRDefault="00193CEF" w:rsidP="00193CEF"/>
    <w:p w14:paraId="5F30AB50" w14:textId="77777777" w:rsidR="00193CEF" w:rsidRPr="00395697" w:rsidRDefault="00395697" w:rsidP="003772B1">
      <w:pPr>
        <w:pStyle w:val="4"/>
      </w:pPr>
      <w:bookmarkStart w:id="105" w:name="_Toc226518437"/>
      <w:r>
        <w:br w:type="page"/>
      </w:r>
      <w:bookmarkStart w:id="106" w:name="_Toc308789923"/>
      <w:r w:rsidR="00193CEF" w:rsidRPr="00395697">
        <w:lastRenderedPageBreak/>
        <w:t>Test Schnittstelle zu Fremdsystemen</w:t>
      </w:r>
      <w:bookmarkEnd w:id="105"/>
      <w:bookmarkEnd w:id="106"/>
    </w:p>
    <w:tbl>
      <w:tblPr>
        <w:tblW w:w="900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240"/>
        <w:gridCol w:w="5760"/>
      </w:tblGrid>
      <w:tr w:rsidR="00193CEF" w:rsidRPr="00395697" w14:paraId="0AA61E8A" w14:textId="77777777" w:rsidTr="00193CEF">
        <w:tc>
          <w:tcPr>
            <w:tcW w:w="3240" w:type="dxa"/>
            <w:shd w:val="pct15" w:color="auto" w:fill="auto"/>
          </w:tcPr>
          <w:p w14:paraId="69290BA1" w14:textId="77777777" w:rsidR="00193CEF" w:rsidRPr="00395697" w:rsidRDefault="00193CEF" w:rsidP="003772B1">
            <w:pPr>
              <w:spacing w:before="40" w:after="40"/>
            </w:pPr>
            <w:r w:rsidRPr="00395697">
              <w:t>Testspezifikation</w:t>
            </w:r>
          </w:p>
        </w:tc>
        <w:tc>
          <w:tcPr>
            <w:tcW w:w="5760" w:type="dxa"/>
          </w:tcPr>
          <w:p w14:paraId="66B00B15" w14:textId="77777777" w:rsidR="00193CEF" w:rsidRPr="00395697" w:rsidRDefault="00193CEF" w:rsidP="003772B1">
            <w:pPr>
              <w:spacing w:before="40" w:after="40"/>
              <w:jc w:val="both"/>
            </w:pPr>
            <w:r w:rsidRPr="00395697">
              <w:t>Alle festgelegten Schnittstellen zu Fremdsystemen müssen im Automatikmode auf ihre Funktion hin überprüft werden.</w:t>
            </w:r>
          </w:p>
        </w:tc>
      </w:tr>
      <w:tr w:rsidR="00193CEF" w:rsidRPr="00395697" w14:paraId="1AB70ABB" w14:textId="77777777" w:rsidTr="00193CEF">
        <w:tc>
          <w:tcPr>
            <w:tcW w:w="3240" w:type="dxa"/>
            <w:shd w:val="pct15" w:color="auto" w:fill="auto"/>
          </w:tcPr>
          <w:p w14:paraId="21EE5BEB" w14:textId="77777777" w:rsidR="00193CEF" w:rsidRPr="00395697" w:rsidRDefault="00193CEF" w:rsidP="003772B1">
            <w:pPr>
              <w:spacing w:before="40" w:after="40"/>
            </w:pPr>
            <w:r w:rsidRPr="00395697">
              <w:t>Test erfolgreich durchgeführt</w:t>
            </w:r>
          </w:p>
        </w:tc>
        <w:tc>
          <w:tcPr>
            <w:tcW w:w="5760" w:type="dxa"/>
          </w:tcPr>
          <w:p w14:paraId="5048FA4C" w14:textId="77777777" w:rsidR="00193CEF" w:rsidRPr="00395697" w:rsidRDefault="00193CEF" w:rsidP="003772B1">
            <w:pPr>
              <w:spacing w:before="40" w:after="40"/>
            </w:pPr>
          </w:p>
        </w:tc>
      </w:tr>
      <w:tr w:rsidR="00193CEF" w:rsidRPr="00395697" w14:paraId="2FD3A439" w14:textId="77777777" w:rsidTr="00193CEF">
        <w:tc>
          <w:tcPr>
            <w:tcW w:w="3240" w:type="dxa"/>
            <w:shd w:val="pct15" w:color="auto" w:fill="auto"/>
          </w:tcPr>
          <w:p w14:paraId="7B236898" w14:textId="77777777" w:rsidR="00193CEF" w:rsidRPr="00395697" w:rsidRDefault="00193CEF" w:rsidP="003772B1">
            <w:pPr>
              <w:spacing w:before="40" w:after="40"/>
            </w:pPr>
            <w:r w:rsidRPr="00395697">
              <w:t>Tester</w:t>
            </w:r>
          </w:p>
        </w:tc>
        <w:tc>
          <w:tcPr>
            <w:tcW w:w="5760" w:type="dxa"/>
          </w:tcPr>
          <w:p w14:paraId="1870860F" w14:textId="77777777" w:rsidR="00193CEF" w:rsidRPr="00395697" w:rsidRDefault="00193CEF" w:rsidP="003772B1">
            <w:pPr>
              <w:spacing w:before="40" w:after="40"/>
            </w:pPr>
          </w:p>
        </w:tc>
      </w:tr>
      <w:tr w:rsidR="00193CEF" w:rsidRPr="00395697" w14:paraId="6B7D5126" w14:textId="77777777" w:rsidTr="00193CEF">
        <w:tc>
          <w:tcPr>
            <w:tcW w:w="3240" w:type="dxa"/>
            <w:shd w:val="pct15" w:color="auto" w:fill="auto"/>
          </w:tcPr>
          <w:p w14:paraId="654FF014" w14:textId="77777777" w:rsidR="00193CEF" w:rsidRPr="00395697" w:rsidRDefault="00193CEF" w:rsidP="003772B1">
            <w:pPr>
              <w:spacing w:before="40" w:after="40"/>
            </w:pPr>
            <w:r w:rsidRPr="00395697">
              <w:t>Testdatum</w:t>
            </w:r>
          </w:p>
        </w:tc>
        <w:tc>
          <w:tcPr>
            <w:tcW w:w="5760" w:type="dxa"/>
          </w:tcPr>
          <w:p w14:paraId="46BA1325" w14:textId="77777777" w:rsidR="00193CEF" w:rsidRPr="00395697" w:rsidRDefault="00193CEF" w:rsidP="003772B1">
            <w:pPr>
              <w:spacing w:before="40" w:after="40"/>
            </w:pPr>
          </w:p>
        </w:tc>
      </w:tr>
    </w:tbl>
    <w:p w14:paraId="419F0F6C" w14:textId="77777777" w:rsidR="00193CEF" w:rsidRPr="00395697" w:rsidRDefault="00193CEF" w:rsidP="003772B1">
      <w:pPr>
        <w:pStyle w:val="4"/>
      </w:pPr>
      <w:bookmarkStart w:id="107" w:name="_Toc226518438"/>
      <w:bookmarkStart w:id="108" w:name="_Toc308789924"/>
      <w:r w:rsidRPr="00395697">
        <w:t>Test Sonderfunktion n</w:t>
      </w:r>
      <w:bookmarkEnd w:id="107"/>
      <w:bookmarkEnd w:id="108"/>
    </w:p>
    <w:tbl>
      <w:tblPr>
        <w:tblW w:w="900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240"/>
        <w:gridCol w:w="5760"/>
      </w:tblGrid>
      <w:tr w:rsidR="00193CEF" w:rsidRPr="00395697" w14:paraId="556DA65A" w14:textId="77777777" w:rsidTr="00193CEF">
        <w:tc>
          <w:tcPr>
            <w:tcW w:w="3240" w:type="dxa"/>
            <w:shd w:val="pct15" w:color="auto" w:fill="auto"/>
          </w:tcPr>
          <w:p w14:paraId="0E1F7C60" w14:textId="77777777" w:rsidR="00193CEF" w:rsidRPr="00395697" w:rsidRDefault="00193CEF" w:rsidP="003772B1">
            <w:pPr>
              <w:spacing w:before="40" w:after="40"/>
            </w:pPr>
            <w:r w:rsidRPr="00395697">
              <w:t>Testspezifikation</w:t>
            </w:r>
          </w:p>
        </w:tc>
        <w:tc>
          <w:tcPr>
            <w:tcW w:w="5760" w:type="dxa"/>
          </w:tcPr>
          <w:p w14:paraId="68F3360E" w14:textId="77777777" w:rsidR="00193CEF" w:rsidRPr="00395697" w:rsidRDefault="00193CEF" w:rsidP="003772B1">
            <w:pPr>
              <w:spacing w:before="40" w:after="40"/>
            </w:pPr>
          </w:p>
        </w:tc>
      </w:tr>
      <w:tr w:rsidR="00193CEF" w:rsidRPr="00395697" w14:paraId="5922D238" w14:textId="77777777" w:rsidTr="00193CEF">
        <w:tc>
          <w:tcPr>
            <w:tcW w:w="3240" w:type="dxa"/>
            <w:shd w:val="pct15" w:color="auto" w:fill="auto"/>
          </w:tcPr>
          <w:p w14:paraId="6A93C0C8" w14:textId="77777777" w:rsidR="00193CEF" w:rsidRPr="00395697" w:rsidRDefault="00193CEF" w:rsidP="003772B1">
            <w:pPr>
              <w:spacing w:before="40" w:after="40"/>
            </w:pPr>
            <w:r w:rsidRPr="00395697">
              <w:t>Test erfolgreich durchgeführt</w:t>
            </w:r>
          </w:p>
        </w:tc>
        <w:tc>
          <w:tcPr>
            <w:tcW w:w="5760" w:type="dxa"/>
          </w:tcPr>
          <w:p w14:paraId="41579CB0" w14:textId="77777777" w:rsidR="00193CEF" w:rsidRPr="00395697" w:rsidRDefault="00193CEF" w:rsidP="003772B1">
            <w:pPr>
              <w:spacing w:before="40" w:after="40"/>
            </w:pPr>
          </w:p>
        </w:tc>
      </w:tr>
      <w:tr w:rsidR="00193CEF" w:rsidRPr="00395697" w14:paraId="31966B91" w14:textId="77777777" w:rsidTr="00193CEF">
        <w:tc>
          <w:tcPr>
            <w:tcW w:w="3240" w:type="dxa"/>
            <w:shd w:val="pct15" w:color="auto" w:fill="auto"/>
          </w:tcPr>
          <w:p w14:paraId="27E796B8" w14:textId="77777777" w:rsidR="00193CEF" w:rsidRPr="00395697" w:rsidRDefault="00193CEF" w:rsidP="003772B1">
            <w:pPr>
              <w:spacing w:before="40" w:after="40"/>
            </w:pPr>
            <w:r w:rsidRPr="00395697">
              <w:t>Tester</w:t>
            </w:r>
          </w:p>
        </w:tc>
        <w:tc>
          <w:tcPr>
            <w:tcW w:w="5760" w:type="dxa"/>
          </w:tcPr>
          <w:p w14:paraId="7A8DEBA7" w14:textId="77777777" w:rsidR="00193CEF" w:rsidRPr="00395697" w:rsidRDefault="00193CEF" w:rsidP="003772B1">
            <w:pPr>
              <w:spacing w:before="40" w:after="40"/>
            </w:pPr>
          </w:p>
        </w:tc>
      </w:tr>
      <w:tr w:rsidR="00193CEF" w:rsidRPr="00395697" w14:paraId="216EAA69" w14:textId="77777777" w:rsidTr="00193CEF">
        <w:tc>
          <w:tcPr>
            <w:tcW w:w="3240" w:type="dxa"/>
            <w:shd w:val="pct15" w:color="auto" w:fill="auto"/>
          </w:tcPr>
          <w:p w14:paraId="72A963ED" w14:textId="77777777" w:rsidR="00193CEF" w:rsidRPr="00395697" w:rsidRDefault="00193CEF" w:rsidP="003772B1">
            <w:pPr>
              <w:spacing w:before="40" w:after="40"/>
            </w:pPr>
            <w:r w:rsidRPr="00395697">
              <w:t>Testdatum</w:t>
            </w:r>
          </w:p>
        </w:tc>
        <w:tc>
          <w:tcPr>
            <w:tcW w:w="5760" w:type="dxa"/>
          </w:tcPr>
          <w:p w14:paraId="676B7B86" w14:textId="77777777" w:rsidR="00193CEF" w:rsidRPr="00395697" w:rsidRDefault="00193CEF" w:rsidP="003772B1">
            <w:pPr>
              <w:spacing w:before="40" w:after="40"/>
            </w:pPr>
          </w:p>
        </w:tc>
      </w:tr>
    </w:tbl>
    <w:p w14:paraId="2D8C32BF" w14:textId="77777777" w:rsidR="00193CEF" w:rsidRPr="00395697" w:rsidRDefault="00193CEF" w:rsidP="003772B1">
      <w:pPr>
        <w:pStyle w:val="4"/>
      </w:pPr>
      <w:bookmarkStart w:id="109" w:name="_Toc226518439"/>
      <w:bookmarkStart w:id="110" w:name="_Toc308789925"/>
      <w:r w:rsidRPr="00395697">
        <w:t>Test gegen Pflichtenheft</w:t>
      </w:r>
      <w:bookmarkEnd w:id="109"/>
      <w:bookmarkEnd w:id="11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235"/>
        <w:gridCol w:w="5958"/>
      </w:tblGrid>
      <w:tr w:rsidR="00193CEF" w:rsidRPr="00395697" w14:paraId="068C690C" w14:textId="77777777" w:rsidTr="003772B1">
        <w:tc>
          <w:tcPr>
            <w:tcW w:w="3286" w:type="dxa"/>
            <w:shd w:val="pct15" w:color="auto" w:fill="auto"/>
          </w:tcPr>
          <w:p w14:paraId="7683907E" w14:textId="77777777" w:rsidR="00193CEF" w:rsidRPr="00395697" w:rsidRDefault="00193CEF" w:rsidP="003772B1">
            <w:pPr>
              <w:spacing w:before="40" w:after="40"/>
            </w:pPr>
            <w:r w:rsidRPr="00395697">
              <w:t>Zugehörige Testspezifikation</w:t>
            </w:r>
          </w:p>
        </w:tc>
        <w:tc>
          <w:tcPr>
            <w:tcW w:w="6057" w:type="dxa"/>
          </w:tcPr>
          <w:p w14:paraId="304B1A13" w14:textId="77777777" w:rsidR="00193CEF" w:rsidRPr="00395697" w:rsidRDefault="00193CEF" w:rsidP="003772B1">
            <w:pPr>
              <w:spacing w:before="40" w:after="40"/>
              <w:jc w:val="both"/>
            </w:pPr>
            <w:r w:rsidRPr="00395697">
              <w:t xml:space="preserve">Nach Abschluss der Einzeltests, sind Leittechnik, BuB und SPS Systeme im Verbund zu testen (je nachdem welche der genannten Komponenten projektspezifisch vorhanden sind). </w:t>
            </w:r>
          </w:p>
          <w:p w14:paraId="4C341EBF" w14:textId="77777777" w:rsidR="00193CEF" w:rsidRPr="00395697" w:rsidRDefault="00193CEF" w:rsidP="003772B1">
            <w:pPr>
              <w:spacing w:before="40" w:after="40"/>
              <w:jc w:val="both"/>
            </w:pPr>
            <w:r w:rsidRPr="00395697">
              <w:t>Hierbei sind alle für das Steuerungssystem zu erfüllende Aufgaben (vgl Pflichtenheft [1]) zu überprüfen.</w:t>
            </w:r>
          </w:p>
        </w:tc>
      </w:tr>
      <w:tr w:rsidR="00193CEF" w:rsidRPr="00395697" w14:paraId="062B724D" w14:textId="77777777" w:rsidTr="003772B1">
        <w:tc>
          <w:tcPr>
            <w:tcW w:w="3286" w:type="dxa"/>
            <w:shd w:val="pct15" w:color="auto" w:fill="auto"/>
          </w:tcPr>
          <w:p w14:paraId="53A694CD" w14:textId="77777777" w:rsidR="00193CEF" w:rsidRPr="00395697" w:rsidRDefault="00193CEF" w:rsidP="003772B1">
            <w:pPr>
              <w:spacing w:before="40" w:after="40"/>
            </w:pPr>
            <w:r w:rsidRPr="00395697">
              <w:t>Tester</w:t>
            </w:r>
          </w:p>
        </w:tc>
        <w:tc>
          <w:tcPr>
            <w:tcW w:w="6057" w:type="dxa"/>
          </w:tcPr>
          <w:p w14:paraId="38A75317" w14:textId="77777777" w:rsidR="00193CEF" w:rsidRPr="00395697" w:rsidRDefault="00193CEF" w:rsidP="003772B1">
            <w:pPr>
              <w:spacing w:before="40" w:after="40"/>
            </w:pPr>
          </w:p>
        </w:tc>
      </w:tr>
      <w:tr w:rsidR="00193CEF" w:rsidRPr="00395697" w14:paraId="09A7C926" w14:textId="77777777" w:rsidTr="003772B1">
        <w:tc>
          <w:tcPr>
            <w:tcW w:w="3286" w:type="dxa"/>
            <w:shd w:val="pct15" w:color="auto" w:fill="auto"/>
          </w:tcPr>
          <w:p w14:paraId="4BCC9863" w14:textId="77777777" w:rsidR="00193CEF" w:rsidRPr="00395697" w:rsidRDefault="00193CEF" w:rsidP="003772B1">
            <w:pPr>
              <w:spacing w:before="40" w:after="40"/>
            </w:pPr>
            <w:r w:rsidRPr="00395697">
              <w:t>Testdatum</w:t>
            </w:r>
          </w:p>
        </w:tc>
        <w:tc>
          <w:tcPr>
            <w:tcW w:w="6057" w:type="dxa"/>
          </w:tcPr>
          <w:p w14:paraId="02FEF273" w14:textId="77777777" w:rsidR="00193CEF" w:rsidRPr="00395697" w:rsidRDefault="00193CEF" w:rsidP="003772B1">
            <w:pPr>
              <w:spacing w:before="40" w:after="40"/>
            </w:pPr>
          </w:p>
        </w:tc>
      </w:tr>
    </w:tbl>
    <w:p w14:paraId="04DC6019" w14:textId="77777777" w:rsidR="003772B1" w:rsidRDefault="003772B1" w:rsidP="00193CEF">
      <w:bookmarkStart w:id="111" w:name="_Toc226518440"/>
    </w:p>
    <w:p w14:paraId="155F466A" w14:textId="77777777" w:rsidR="00193CEF" w:rsidRPr="00395697" w:rsidRDefault="003772B1" w:rsidP="003772B1">
      <w:pPr>
        <w:pStyle w:val="1"/>
      </w:pPr>
      <w:r>
        <w:br w:type="page"/>
      </w:r>
      <w:bookmarkStart w:id="112" w:name="_Toc308789926"/>
      <w:r w:rsidR="00193CEF" w:rsidRPr="00395697">
        <w:lastRenderedPageBreak/>
        <w:t>Abschluss Testplanung</w:t>
      </w:r>
      <w:bookmarkEnd w:id="111"/>
      <w:bookmarkEnd w:id="1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628"/>
        <w:gridCol w:w="4565"/>
      </w:tblGrid>
      <w:tr w:rsidR="00193CEF" w:rsidRPr="00395697" w14:paraId="12B2A182" w14:textId="77777777" w:rsidTr="003772B1">
        <w:tc>
          <w:tcPr>
            <w:tcW w:w="4703" w:type="dxa"/>
            <w:shd w:val="pct15" w:color="auto" w:fill="auto"/>
          </w:tcPr>
          <w:p w14:paraId="031D0298" w14:textId="77777777" w:rsidR="00193CEF" w:rsidRPr="00395697" w:rsidRDefault="00193CEF" w:rsidP="003772B1">
            <w:pPr>
              <w:spacing w:before="40" w:after="40"/>
            </w:pPr>
            <w:r w:rsidRPr="00395697">
              <w:t>Mängel / Probleme</w:t>
            </w:r>
          </w:p>
        </w:tc>
        <w:tc>
          <w:tcPr>
            <w:tcW w:w="4640" w:type="dxa"/>
            <w:shd w:val="pct15" w:color="auto" w:fill="auto"/>
          </w:tcPr>
          <w:p w14:paraId="0AF922A4" w14:textId="77777777" w:rsidR="00193CEF" w:rsidRPr="00395697" w:rsidRDefault="00193CEF" w:rsidP="003772B1">
            <w:pPr>
              <w:spacing w:before="40" w:after="40"/>
            </w:pPr>
            <w:r w:rsidRPr="00395697">
              <w:t>Zuständig</w:t>
            </w:r>
          </w:p>
        </w:tc>
      </w:tr>
      <w:tr w:rsidR="00193CEF" w:rsidRPr="00395697" w14:paraId="190C7AF6" w14:textId="77777777" w:rsidTr="003772B1">
        <w:tc>
          <w:tcPr>
            <w:tcW w:w="4703" w:type="dxa"/>
          </w:tcPr>
          <w:p w14:paraId="69EABDF9" w14:textId="77777777" w:rsidR="00193CEF" w:rsidRPr="00395697" w:rsidRDefault="00193CEF" w:rsidP="003772B1">
            <w:pPr>
              <w:spacing w:before="40" w:after="40"/>
            </w:pPr>
          </w:p>
          <w:p w14:paraId="6D86EE88" w14:textId="77777777" w:rsidR="00193CEF" w:rsidRPr="00395697" w:rsidRDefault="00193CEF" w:rsidP="003772B1">
            <w:pPr>
              <w:spacing w:before="40" w:after="40"/>
            </w:pPr>
          </w:p>
          <w:p w14:paraId="6C79BD4E" w14:textId="77777777" w:rsidR="00193CEF" w:rsidRPr="00395697" w:rsidRDefault="00193CEF" w:rsidP="003772B1">
            <w:pPr>
              <w:spacing w:before="40" w:after="40"/>
            </w:pPr>
          </w:p>
          <w:p w14:paraId="15605ABD" w14:textId="77777777" w:rsidR="00193CEF" w:rsidRPr="00395697" w:rsidRDefault="00193CEF" w:rsidP="003772B1">
            <w:pPr>
              <w:spacing w:before="40" w:after="40"/>
            </w:pPr>
          </w:p>
          <w:p w14:paraId="2C85D2D0" w14:textId="77777777" w:rsidR="00193CEF" w:rsidRPr="00395697" w:rsidRDefault="00193CEF" w:rsidP="003772B1">
            <w:pPr>
              <w:spacing w:before="40" w:after="40"/>
            </w:pPr>
          </w:p>
          <w:p w14:paraId="24F53A59" w14:textId="77777777" w:rsidR="00193CEF" w:rsidRPr="00395697" w:rsidRDefault="00193CEF" w:rsidP="003772B1">
            <w:pPr>
              <w:spacing w:before="40" w:after="40"/>
            </w:pPr>
          </w:p>
          <w:p w14:paraId="6ECC386E" w14:textId="77777777" w:rsidR="00193CEF" w:rsidRPr="00395697" w:rsidRDefault="00193CEF" w:rsidP="003772B1">
            <w:pPr>
              <w:spacing w:before="40" w:after="40"/>
            </w:pPr>
          </w:p>
          <w:p w14:paraId="2B9DB478" w14:textId="77777777" w:rsidR="00193CEF" w:rsidRPr="00395697" w:rsidRDefault="00193CEF" w:rsidP="003772B1">
            <w:pPr>
              <w:spacing w:before="40" w:after="40"/>
            </w:pPr>
          </w:p>
          <w:p w14:paraId="5C2137A2" w14:textId="77777777" w:rsidR="00193CEF" w:rsidRPr="00395697" w:rsidRDefault="00193CEF" w:rsidP="003772B1">
            <w:pPr>
              <w:spacing w:before="40" w:after="40"/>
            </w:pPr>
          </w:p>
          <w:p w14:paraId="01602C1B" w14:textId="77777777" w:rsidR="00193CEF" w:rsidRPr="00395697" w:rsidRDefault="00193CEF" w:rsidP="003772B1">
            <w:pPr>
              <w:spacing w:before="40" w:after="40"/>
            </w:pPr>
          </w:p>
          <w:p w14:paraId="6188AAA6" w14:textId="77777777" w:rsidR="00193CEF" w:rsidRPr="00395697" w:rsidRDefault="00193CEF" w:rsidP="003772B1">
            <w:pPr>
              <w:spacing w:before="40" w:after="40"/>
            </w:pPr>
          </w:p>
          <w:p w14:paraId="53078DE7" w14:textId="77777777" w:rsidR="00193CEF" w:rsidRPr="00395697" w:rsidRDefault="00193CEF" w:rsidP="003772B1">
            <w:pPr>
              <w:spacing w:before="40" w:after="40"/>
            </w:pPr>
          </w:p>
          <w:p w14:paraId="63DBB5ED" w14:textId="77777777" w:rsidR="00193CEF" w:rsidRPr="00395697" w:rsidRDefault="00193CEF" w:rsidP="003772B1">
            <w:pPr>
              <w:spacing w:before="40" w:after="40"/>
            </w:pPr>
          </w:p>
          <w:p w14:paraId="7EDF2B39" w14:textId="77777777" w:rsidR="00193CEF" w:rsidRPr="00395697" w:rsidRDefault="00193CEF" w:rsidP="003772B1">
            <w:pPr>
              <w:spacing w:before="40" w:after="40"/>
            </w:pPr>
          </w:p>
          <w:p w14:paraId="528A19A6" w14:textId="77777777" w:rsidR="00193CEF" w:rsidRPr="00395697" w:rsidRDefault="00193CEF" w:rsidP="003772B1">
            <w:pPr>
              <w:spacing w:before="40" w:after="40"/>
            </w:pPr>
          </w:p>
          <w:p w14:paraId="1706DD88" w14:textId="77777777" w:rsidR="00193CEF" w:rsidRDefault="00193CEF" w:rsidP="003772B1">
            <w:pPr>
              <w:spacing w:before="40" w:after="40"/>
            </w:pPr>
          </w:p>
          <w:p w14:paraId="7D6D7747" w14:textId="77777777" w:rsidR="003772B1" w:rsidRDefault="003772B1" w:rsidP="003772B1">
            <w:pPr>
              <w:spacing w:before="40" w:after="40"/>
            </w:pPr>
          </w:p>
          <w:p w14:paraId="6B85ECEE" w14:textId="77777777" w:rsidR="003772B1" w:rsidRDefault="003772B1" w:rsidP="003772B1">
            <w:pPr>
              <w:spacing w:before="40" w:after="40"/>
            </w:pPr>
          </w:p>
          <w:p w14:paraId="0BDF5655" w14:textId="77777777" w:rsidR="003772B1" w:rsidRDefault="003772B1" w:rsidP="003772B1">
            <w:pPr>
              <w:spacing w:before="40" w:after="40"/>
            </w:pPr>
          </w:p>
          <w:p w14:paraId="11FFB5B3" w14:textId="77777777" w:rsidR="003772B1" w:rsidRDefault="003772B1" w:rsidP="003772B1">
            <w:pPr>
              <w:spacing w:before="40" w:after="40"/>
            </w:pPr>
          </w:p>
          <w:p w14:paraId="19EA5E0F" w14:textId="77777777" w:rsidR="003772B1" w:rsidRPr="00395697" w:rsidRDefault="003772B1" w:rsidP="003772B1">
            <w:pPr>
              <w:spacing w:before="40" w:after="40"/>
            </w:pPr>
          </w:p>
          <w:p w14:paraId="4F272A9C" w14:textId="77777777" w:rsidR="00193CEF" w:rsidRPr="00395697" w:rsidRDefault="00193CEF" w:rsidP="003772B1">
            <w:pPr>
              <w:spacing w:before="40" w:after="40"/>
            </w:pPr>
          </w:p>
          <w:p w14:paraId="2C9A6F40" w14:textId="77777777" w:rsidR="00193CEF" w:rsidRPr="00395697" w:rsidRDefault="00193CEF" w:rsidP="003772B1">
            <w:pPr>
              <w:spacing w:before="40" w:after="40"/>
            </w:pPr>
          </w:p>
          <w:p w14:paraId="3BAAB627" w14:textId="77777777" w:rsidR="00193CEF" w:rsidRPr="00395697" w:rsidRDefault="00193CEF" w:rsidP="003772B1">
            <w:pPr>
              <w:spacing w:before="40" w:after="40"/>
            </w:pPr>
          </w:p>
          <w:p w14:paraId="1F1AD016" w14:textId="77777777" w:rsidR="00193CEF" w:rsidRPr="00395697" w:rsidRDefault="00193CEF" w:rsidP="003772B1">
            <w:pPr>
              <w:spacing w:before="40" w:after="40"/>
            </w:pPr>
          </w:p>
          <w:p w14:paraId="62AD8E44" w14:textId="77777777" w:rsidR="00193CEF" w:rsidRPr="00395697" w:rsidRDefault="00193CEF" w:rsidP="003772B1">
            <w:pPr>
              <w:spacing w:before="40" w:after="40"/>
            </w:pPr>
          </w:p>
          <w:p w14:paraId="3737C256" w14:textId="77777777" w:rsidR="00193CEF" w:rsidRPr="00395697" w:rsidRDefault="00193CEF" w:rsidP="003772B1">
            <w:pPr>
              <w:spacing w:before="40" w:after="40"/>
            </w:pPr>
          </w:p>
          <w:p w14:paraId="71272BD7" w14:textId="77777777" w:rsidR="00193CEF" w:rsidRPr="00395697" w:rsidRDefault="00193CEF" w:rsidP="003772B1">
            <w:pPr>
              <w:spacing w:before="40" w:after="40"/>
            </w:pPr>
          </w:p>
          <w:p w14:paraId="06C9C5B4" w14:textId="77777777" w:rsidR="00193CEF" w:rsidRPr="00395697" w:rsidRDefault="00193CEF" w:rsidP="003772B1">
            <w:pPr>
              <w:spacing w:before="40" w:after="40"/>
            </w:pPr>
          </w:p>
          <w:p w14:paraId="05B241C4" w14:textId="77777777" w:rsidR="00193CEF" w:rsidRPr="00395697" w:rsidRDefault="00193CEF" w:rsidP="003772B1">
            <w:pPr>
              <w:spacing w:before="40" w:after="40"/>
            </w:pPr>
          </w:p>
          <w:p w14:paraId="2291B899" w14:textId="77777777" w:rsidR="00193CEF" w:rsidRPr="00395697" w:rsidRDefault="00193CEF" w:rsidP="003772B1">
            <w:pPr>
              <w:spacing w:before="40" w:after="40"/>
            </w:pPr>
          </w:p>
          <w:p w14:paraId="4B63887E" w14:textId="77777777" w:rsidR="00193CEF" w:rsidRPr="00395697" w:rsidRDefault="00193CEF" w:rsidP="003772B1">
            <w:pPr>
              <w:spacing w:before="40" w:after="40"/>
            </w:pPr>
          </w:p>
          <w:p w14:paraId="44782B7B" w14:textId="77777777" w:rsidR="00193CEF" w:rsidRPr="00395697" w:rsidRDefault="00193CEF" w:rsidP="003772B1">
            <w:pPr>
              <w:spacing w:before="40" w:after="40"/>
            </w:pPr>
          </w:p>
          <w:p w14:paraId="5128E221" w14:textId="77777777" w:rsidR="00193CEF" w:rsidRPr="00395697" w:rsidRDefault="00193CEF" w:rsidP="003772B1">
            <w:pPr>
              <w:spacing w:before="40" w:after="40"/>
            </w:pPr>
          </w:p>
        </w:tc>
        <w:tc>
          <w:tcPr>
            <w:tcW w:w="4640" w:type="dxa"/>
          </w:tcPr>
          <w:p w14:paraId="2877DAAA" w14:textId="77777777" w:rsidR="00193CEF" w:rsidRPr="00395697" w:rsidRDefault="00193CEF" w:rsidP="003772B1">
            <w:pPr>
              <w:spacing w:before="40" w:after="40"/>
            </w:pPr>
          </w:p>
        </w:tc>
      </w:tr>
    </w:tbl>
    <w:p w14:paraId="0ED5E29F" w14:textId="77777777" w:rsidR="00193CEF" w:rsidRPr="00395697" w:rsidRDefault="00193CEF" w:rsidP="00193CEF"/>
    <w:tbl>
      <w:tblPr>
        <w:tblW w:w="936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240"/>
        <w:gridCol w:w="6120"/>
      </w:tblGrid>
      <w:tr w:rsidR="00193CEF" w:rsidRPr="00395697" w14:paraId="47B67936" w14:textId="77777777" w:rsidTr="00193CEF">
        <w:tc>
          <w:tcPr>
            <w:tcW w:w="3240" w:type="dxa"/>
            <w:shd w:val="pct15" w:color="auto" w:fill="auto"/>
          </w:tcPr>
          <w:p w14:paraId="3E63AA87" w14:textId="77777777" w:rsidR="00193CEF" w:rsidRPr="00395697" w:rsidRDefault="00193CEF" w:rsidP="003772B1">
            <w:pPr>
              <w:spacing w:before="40" w:after="40"/>
            </w:pPr>
            <w:r w:rsidRPr="00395697">
              <w:t>Test erfolgreich durchgeführt</w:t>
            </w:r>
          </w:p>
        </w:tc>
        <w:tc>
          <w:tcPr>
            <w:tcW w:w="6120" w:type="dxa"/>
          </w:tcPr>
          <w:p w14:paraId="1091E2CC" w14:textId="77777777" w:rsidR="00193CEF" w:rsidRPr="00395697" w:rsidRDefault="00193CEF" w:rsidP="003772B1">
            <w:pPr>
              <w:spacing w:before="40" w:after="40"/>
            </w:pPr>
          </w:p>
        </w:tc>
      </w:tr>
      <w:tr w:rsidR="00193CEF" w:rsidRPr="00395697" w14:paraId="6FFF6EE0" w14:textId="77777777" w:rsidTr="00193CEF">
        <w:tc>
          <w:tcPr>
            <w:tcW w:w="3240" w:type="dxa"/>
            <w:shd w:val="pct15" w:color="auto" w:fill="auto"/>
          </w:tcPr>
          <w:p w14:paraId="3E54E2EF" w14:textId="77777777" w:rsidR="00193CEF" w:rsidRPr="00395697" w:rsidRDefault="00193CEF" w:rsidP="003772B1">
            <w:pPr>
              <w:spacing w:before="40" w:after="40"/>
            </w:pPr>
            <w:r w:rsidRPr="00395697">
              <w:t>Tester</w:t>
            </w:r>
          </w:p>
        </w:tc>
        <w:tc>
          <w:tcPr>
            <w:tcW w:w="6120" w:type="dxa"/>
          </w:tcPr>
          <w:p w14:paraId="5992CE41" w14:textId="77777777" w:rsidR="00193CEF" w:rsidRPr="00395697" w:rsidRDefault="00193CEF" w:rsidP="003772B1">
            <w:pPr>
              <w:spacing w:before="40" w:after="40"/>
            </w:pPr>
          </w:p>
        </w:tc>
      </w:tr>
      <w:tr w:rsidR="00193CEF" w:rsidRPr="00395697" w14:paraId="78F5D296" w14:textId="77777777" w:rsidTr="00193CEF">
        <w:tc>
          <w:tcPr>
            <w:tcW w:w="3240" w:type="dxa"/>
            <w:shd w:val="pct15" w:color="auto" w:fill="auto"/>
          </w:tcPr>
          <w:p w14:paraId="354D6A5B" w14:textId="77777777" w:rsidR="00193CEF" w:rsidRPr="00395697" w:rsidRDefault="00193CEF" w:rsidP="003772B1">
            <w:pPr>
              <w:spacing w:before="40" w:after="40"/>
            </w:pPr>
            <w:r w:rsidRPr="00395697">
              <w:t>Testdatum</w:t>
            </w:r>
          </w:p>
        </w:tc>
        <w:tc>
          <w:tcPr>
            <w:tcW w:w="6120" w:type="dxa"/>
          </w:tcPr>
          <w:p w14:paraId="75F5FCF2" w14:textId="77777777" w:rsidR="00193CEF" w:rsidRPr="00395697" w:rsidRDefault="00193CEF" w:rsidP="003772B1">
            <w:pPr>
              <w:spacing w:before="40" w:after="40"/>
            </w:pPr>
          </w:p>
        </w:tc>
      </w:tr>
    </w:tbl>
    <w:p w14:paraId="099CBC4E" w14:textId="77777777" w:rsidR="007C03DA" w:rsidRPr="00395697" w:rsidRDefault="007C03DA" w:rsidP="00E64139">
      <w:pPr>
        <w:jc w:val="both"/>
        <w:rPr>
          <w:sz w:val="16"/>
        </w:rPr>
      </w:pPr>
    </w:p>
    <w:p w14:paraId="5CF0C0E5" w14:textId="77777777" w:rsidR="00305080" w:rsidRPr="00395697" w:rsidRDefault="00305080" w:rsidP="003772B1"/>
    <w:sectPr w:rsidR="00305080" w:rsidRPr="00395697" w:rsidSect="007A1A8F">
      <w:headerReference w:type="default" r:id="rId16"/>
      <w:pgSz w:w="11906" w:h="16838"/>
      <w:pgMar w:top="1417" w:right="1286"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4" w:author="Бедняков Илья" w:date="2017-05-16T07:59:00Z" w:initials="БИ">
    <w:p w14:paraId="127C20A4" w14:textId="77777777" w:rsidR="00082737" w:rsidRDefault="00082737">
      <w:pPr>
        <w:pStyle w:val="ac"/>
      </w:pPr>
      <w:r>
        <w:rPr>
          <w:rStyle w:val="ab"/>
        </w:rPr>
        <w:annotationRef/>
      </w:r>
      <w:r>
        <w:t xml:space="preserve">Habe ein Fehler gefunden im Software am 15.05.17 mit Vibro 2 bei Hopper 2(korrigiert schon).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27C20A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8F96E1" w14:textId="77777777" w:rsidR="00264558" w:rsidRDefault="00264558">
      <w:r>
        <w:separator/>
      </w:r>
    </w:p>
  </w:endnote>
  <w:endnote w:type="continuationSeparator" w:id="0">
    <w:p w14:paraId="6AE2FD5B" w14:textId="77777777" w:rsidR="00264558" w:rsidRDefault="002645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78D964" w14:textId="77777777" w:rsidR="00CB3B28" w:rsidRDefault="00CB3B28">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A54255" w14:textId="77777777" w:rsidR="00BE3619" w:rsidRDefault="00BE3619" w:rsidP="00C802CF">
    <w:pPr>
      <w:pStyle w:val="XABSpacerFooterInt"/>
    </w:pPr>
  </w:p>
  <w:tbl>
    <w:tblPr>
      <w:tblW w:w="9639"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237"/>
      <w:gridCol w:w="1985"/>
      <w:gridCol w:w="1417"/>
    </w:tblGrid>
    <w:tr w:rsidR="00BE3619" w:rsidRPr="00297E35" w14:paraId="34FEA254" w14:textId="77777777" w:rsidTr="00350626">
      <w:trPr>
        <w:cantSplit/>
        <w:trHeight w:val="284"/>
      </w:trPr>
      <w:tc>
        <w:tcPr>
          <w:tcW w:w="6237" w:type="dxa"/>
          <w:vAlign w:val="center"/>
        </w:tcPr>
        <w:p w14:paraId="7BEE803B" w14:textId="77777777" w:rsidR="00BE3619" w:rsidRPr="00297E35" w:rsidRDefault="00BE3619" w:rsidP="00350626">
          <w:pPr>
            <w:pStyle w:val="XACStandardFooter001"/>
            <w:tabs>
              <w:tab w:val="right" w:pos="6097"/>
            </w:tabs>
          </w:pPr>
          <w:r w:rsidRPr="00297E35">
            <w:t xml:space="preserve">© </w:t>
          </w:r>
          <w:r w:rsidR="00264558">
            <w:fldChar w:fldCharType="begin"/>
          </w:r>
          <w:r w:rsidR="00264558">
            <w:instrText xml:space="preserve"> DOCPROPERTY  Company  \* MERGEFORMAT </w:instrText>
          </w:r>
          <w:r w:rsidR="00264558">
            <w:fldChar w:fldCharType="separate"/>
          </w:r>
          <w:r>
            <w:t>hsh-systeme für prozess-IT gmbh</w:t>
          </w:r>
          <w:r w:rsidR="00264558">
            <w:fldChar w:fldCharType="end"/>
          </w:r>
          <w:r w:rsidRPr="00297E35">
            <w:tab/>
            <w:t xml:space="preserve">Autor: </w:t>
          </w:r>
          <w:r w:rsidRPr="00297E35">
            <w:rPr>
              <w:b/>
            </w:rPr>
            <w:fldChar w:fldCharType="begin"/>
          </w:r>
          <w:r w:rsidRPr="00297E35">
            <w:rPr>
              <w:b/>
            </w:rPr>
            <w:instrText xml:space="preserve"> AUTHOR   \* MERGEFORMAT </w:instrText>
          </w:r>
          <w:r w:rsidRPr="00297E35">
            <w:rPr>
              <w:b/>
            </w:rPr>
            <w:fldChar w:fldCharType="separate"/>
          </w:r>
          <w:r>
            <w:rPr>
              <w:b/>
              <w:noProof/>
            </w:rPr>
            <w:t>Ilia Bedniakov</w:t>
          </w:r>
          <w:r w:rsidRPr="00297E35">
            <w:fldChar w:fldCharType="end"/>
          </w:r>
        </w:p>
      </w:tc>
      <w:tc>
        <w:tcPr>
          <w:tcW w:w="1985" w:type="dxa"/>
          <w:vAlign w:val="center"/>
        </w:tcPr>
        <w:p w14:paraId="07BA50F9" w14:textId="77777777" w:rsidR="00BE3619" w:rsidRPr="00297E35" w:rsidRDefault="00BE3619" w:rsidP="00C802CF">
          <w:pPr>
            <w:pStyle w:val="XACStandardFooter001"/>
            <w:rPr>
              <w:b/>
              <w:bCs/>
            </w:rPr>
          </w:pPr>
          <w:r w:rsidRPr="00297E35">
            <w:t xml:space="preserve">FO </w:t>
          </w:r>
          <w:r>
            <w:t>099</w:t>
          </w:r>
          <w:r w:rsidRPr="00297E35">
            <w:t xml:space="preserve"> / Rev. </w:t>
          </w:r>
          <w:r>
            <w:t>04</w:t>
          </w:r>
        </w:p>
      </w:tc>
      <w:tc>
        <w:tcPr>
          <w:tcW w:w="1417" w:type="dxa"/>
          <w:vAlign w:val="center"/>
        </w:tcPr>
        <w:p w14:paraId="11C1058D" w14:textId="77777777" w:rsidR="00BE3619" w:rsidRPr="00297E35" w:rsidRDefault="00BE3619" w:rsidP="00350626">
          <w:pPr>
            <w:pStyle w:val="XACStandardFooter001"/>
            <w:rPr>
              <w:b/>
            </w:rPr>
          </w:pPr>
          <w:r w:rsidRPr="00297E35">
            <w:rPr>
              <w:b/>
            </w:rPr>
            <w:t xml:space="preserve">Seite </w:t>
          </w:r>
          <w:r w:rsidRPr="00297E35">
            <w:rPr>
              <w:b/>
            </w:rPr>
            <w:fldChar w:fldCharType="begin"/>
          </w:r>
          <w:r w:rsidRPr="00297E35">
            <w:rPr>
              <w:b/>
            </w:rPr>
            <w:instrText xml:space="preserve"> PAGE </w:instrText>
          </w:r>
          <w:r w:rsidRPr="00297E35">
            <w:rPr>
              <w:b/>
            </w:rPr>
            <w:fldChar w:fldCharType="separate"/>
          </w:r>
          <w:r w:rsidR="00033385">
            <w:rPr>
              <w:b/>
              <w:noProof/>
            </w:rPr>
            <w:t>2</w:t>
          </w:r>
          <w:r w:rsidRPr="00297E35">
            <w:fldChar w:fldCharType="end"/>
          </w:r>
          <w:r w:rsidRPr="00297E35">
            <w:rPr>
              <w:b/>
            </w:rPr>
            <w:t xml:space="preserve"> von </w:t>
          </w:r>
          <w:r w:rsidRPr="00297E35">
            <w:rPr>
              <w:b/>
            </w:rPr>
            <w:fldChar w:fldCharType="begin"/>
          </w:r>
          <w:r w:rsidRPr="00297E35">
            <w:rPr>
              <w:b/>
            </w:rPr>
            <w:instrText xml:space="preserve"> NUMPAGES </w:instrText>
          </w:r>
          <w:r w:rsidRPr="00297E35">
            <w:rPr>
              <w:b/>
            </w:rPr>
            <w:fldChar w:fldCharType="separate"/>
          </w:r>
          <w:r w:rsidR="00033385">
            <w:rPr>
              <w:b/>
              <w:noProof/>
            </w:rPr>
            <w:t>15</w:t>
          </w:r>
          <w:r w:rsidRPr="00297E35">
            <w:fldChar w:fldCharType="end"/>
          </w:r>
        </w:p>
      </w:tc>
    </w:tr>
    <w:tr w:rsidR="00BE3619" w:rsidRPr="00297E35" w14:paraId="2F463057" w14:textId="77777777" w:rsidTr="00350626">
      <w:trPr>
        <w:cantSplit/>
        <w:trHeight w:val="351"/>
      </w:trPr>
      <w:tc>
        <w:tcPr>
          <w:tcW w:w="9639" w:type="dxa"/>
          <w:gridSpan w:val="3"/>
          <w:vAlign w:val="center"/>
        </w:tcPr>
        <w:p w14:paraId="27A63B85" w14:textId="77777777" w:rsidR="00BE3619" w:rsidRPr="00297E35" w:rsidRDefault="00BE3619" w:rsidP="00350626">
          <w:pPr>
            <w:pStyle w:val="XACStandardFooterNarrow"/>
          </w:pPr>
          <w:r>
            <w:fldChar w:fldCharType="begin"/>
          </w:r>
          <w:r>
            <w:instrText xml:space="preserve"> FILENAME \p </w:instrText>
          </w:r>
          <w:r>
            <w:fldChar w:fldCharType="separate"/>
          </w:r>
          <w:r>
            <w:t>Документ6</w:t>
          </w:r>
          <w:r>
            <w:fldChar w:fldCharType="end"/>
          </w:r>
        </w:p>
      </w:tc>
    </w:tr>
  </w:tbl>
  <w:p w14:paraId="32B936F9" w14:textId="77777777" w:rsidR="00BE3619" w:rsidRPr="00C802CF" w:rsidRDefault="00BE3619" w:rsidP="00C802CF">
    <w:pPr>
      <w:pStyle w:val="a5"/>
      <w:rPr>
        <w:sz w:val="4"/>
        <w:szCs w:val="4"/>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7B281F" w14:textId="77777777" w:rsidR="00CB3B28" w:rsidRDefault="00CB3B28">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3FAF0D" w14:textId="77777777" w:rsidR="00264558" w:rsidRDefault="00264558">
      <w:r>
        <w:separator/>
      </w:r>
    </w:p>
  </w:footnote>
  <w:footnote w:type="continuationSeparator" w:id="0">
    <w:p w14:paraId="5E645F58" w14:textId="77777777" w:rsidR="00264558" w:rsidRDefault="0026455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C50BA4" w14:textId="77777777" w:rsidR="00CB3B28" w:rsidRDefault="00CB3B28">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a3"/>
      <w:tblW w:w="0" w:type="auto"/>
      <w:tblLook w:val="01E0" w:firstRow="1" w:lastRow="1" w:firstColumn="1" w:lastColumn="1" w:noHBand="0" w:noVBand="0"/>
    </w:tblPr>
    <w:tblGrid>
      <w:gridCol w:w="2174"/>
      <w:gridCol w:w="1365"/>
      <w:gridCol w:w="1920"/>
      <w:gridCol w:w="886"/>
      <w:gridCol w:w="2116"/>
      <w:gridCol w:w="883"/>
    </w:tblGrid>
    <w:tr w:rsidR="00BE3619" w14:paraId="442C1209" w14:textId="77777777" w:rsidTr="00976BC8">
      <w:tc>
        <w:tcPr>
          <w:tcW w:w="9344" w:type="dxa"/>
          <w:gridSpan w:val="6"/>
        </w:tcPr>
        <w:p w14:paraId="1FD6D2D0" w14:textId="77777777" w:rsidR="00BE3619" w:rsidRPr="00286C45" w:rsidRDefault="00BE3619" w:rsidP="00266323">
          <w:pPr>
            <w:pStyle w:val="a4"/>
            <w:jc w:val="center"/>
            <w:rPr>
              <w:b/>
              <w:sz w:val="28"/>
              <w:szCs w:val="28"/>
            </w:rPr>
          </w:pPr>
          <w:r>
            <w:rPr>
              <w:b/>
              <w:sz w:val="28"/>
              <w:szCs w:val="28"/>
            </w:rPr>
            <w:t>Testplanung</w:t>
          </w:r>
        </w:p>
        <w:p w14:paraId="0F622B84" w14:textId="77777777" w:rsidR="00BE3619" w:rsidRPr="00286C45" w:rsidRDefault="00BE3619" w:rsidP="00266323">
          <w:pPr>
            <w:pStyle w:val="a4"/>
            <w:jc w:val="center"/>
            <w:rPr>
              <w:sz w:val="22"/>
              <w:szCs w:val="22"/>
            </w:rPr>
          </w:pPr>
          <w:r w:rsidRPr="00286C45">
            <w:rPr>
              <w:b/>
              <w:sz w:val="22"/>
              <w:szCs w:val="22"/>
            </w:rPr>
            <w:fldChar w:fldCharType="begin"/>
          </w:r>
          <w:r w:rsidRPr="00286C45">
            <w:rPr>
              <w:b/>
              <w:sz w:val="22"/>
              <w:szCs w:val="22"/>
            </w:rPr>
            <w:instrText xml:space="preserve"> SUBJECT   \* MERGEFORMAT </w:instrText>
          </w:r>
          <w:r w:rsidRPr="00286C45">
            <w:rPr>
              <w:b/>
              <w:sz w:val="22"/>
              <w:szCs w:val="22"/>
            </w:rPr>
            <w:fldChar w:fldCharType="end"/>
          </w:r>
        </w:p>
      </w:tc>
    </w:tr>
    <w:tr w:rsidR="00BE3619" w14:paraId="69EB4A00" w14:textId="77777777" w:rsidTr="00976BC8">
      <w:tc>
        <w:tcPr>
          <w:tcW w:w="2174" w:type="dxa"/>
          <w:tcBorders>
            <w:right w:val="nil"/>
          </w:tcBorders>
        </w:tcPr>
        <w:p w14:paraId="69BCCE1D" w14:textId="77777777" w:rsidR="00BE3619" w:rsidRDefault="00BE3619">
          <w:pPr>
            <w:pStyle w:val="a4"/>
          </w:pPr>
        </w:p>
      </w:tc>
      <w:tc>
        <w:tcPr>
          <w:tcW w:w="1365" w:type="dxa"/>
          <w:tcBorders>
            <w:left w:val="nil"/>
          </w:tcBorders>
          <w:vAlign w:val="center"/>
        </w:tcPr>
        <w:p w14:paraId="0B3C2F7E" w14:textId="77777777" w:rsidR="00BE3619" w:rsidRPr="00286C45" w:rsidRDefault="00BE3619" w:rsidP="00286C45">
          <w:pPr>
            <w:pStyle w:val="a4"/>
            <w:spacing w:before="40" w:after="40"/>
            <w:rPr>
              <w:sz w:val="16"/>
              <w:szCs w:val="16"/>
            </w:rPr>
          </w:pPr>
          <w:r w:rsidRPr="00286C45">
            <w:rPr>
              <w:sz w:val="16"/>
              <w:szCs w:val="16"/>
            </w:rPr>
            <w:t>Betreiber</w:t>
          </w:r>
        </w:p>
        <w:p w14:paraId="1EF6990B" w14:textId="77777777" w:rsidR="00BE3619" w:rsidRPr="00286C45" w:rsidRDefault="00BE3619" w:rsidP="00286C45">
          <w:pPr>
            <w:pStyle w:val="a4"/>
            <w:spacing w:before="40" w:after="40"/>
            <w:rPr>
              <w:sz w:val="16"/>
              <w:szCs w:val="16"/>
            </w:rPr>
          </w:pPr>
          <w:r w:rsidRPr="00286C45">
            <w:rPr>
              <w:sz w:val="16"/>
              <w:szCs w:val="16"/>
            </w:rPr>
            <w:t>Anlagenbau</w:t>
          </w:r>
        </w:p>
        <w:p w14:paraId="7559EB2C" w14:textId="77777777" w:rsidR="00BE3619" w:rsidRDefault="00BE3619" w:rsidP="00286C45">
          <w:pPr>
            <w:pStyle w:val="a4"/>
            <w:spacing w:before="40" w:after="40"/>
          </w:pPr>
          <w:r w:rsidRPr="00286C45">
            <w:rPr>
              <w:sz w:val="16"/>
              <w:szCs w:val="16"/>
            </w:rPr>
            <w:t>SW-Erstellung</w:t>
          </w:r>
        </w:p>
      </w:tc>
      <w:tc>
        <w:tcPr>
          <w:tcW w:w="1920" w:type="dxa"/>
          <w:vAlign w:val="center"/>
        </w:tcPr>
        <w:p w14:paraId="159FEF52" w14:textId="77777777" w:rsidR="00BE3619" w:rsidRPr="00286C45" w:rsidRDefault="00BE3619" w:rsidP="00286C45">
          <w:pPr>
            <w:pStyle w:val="a4"/>
            <w:spacing w:before="40" w:after="40"/>
            <w:rPr>
              <w:sz w:val="16"/>
              <w:szCs w:val="16"/>
            </w:rPr>
          </w:pPr>
          <w:r w:rsidRPr="00286C45">
            <w:rPr>
              <w:sz w:val="16"/>
              <w:szCs w:val="16"/>
            </w:rPr>
            <w:t>Bestell-/</w:t>
          </w:r>
        </w:p>
        <w:p w14:paraId="33ACEBD7" w14:textId="77777777" w:rsidR="00BE3619" w:rsidRDefault="00BE3619" w:rsidP="00286C45">
          <w:pPr>
            <w:pStyle w:val="a4"/>
            <w:spacing w:before="40" w:after="40"/>
          </w:pPr>
          <w:r w:rsidRPr="00286C45">
            <w:rPr>
              <w:sz w:val="16"/>
              <w:szCs w:val="16"/>
            </w:rPr>
            <w:t>Projekt-Nr.</w:t>
          </w:r>
        </w:p>
      </w:tc>
      <w:tc>
        <w:tcPr>
          <w:tcW w:w="886" w:type="dxa"/>
          <w:vAlign w:val="center"/>
        </w:tcPr>
        <w:p w14:paraId="0BE062C9" w14:textId="77777777" w:rsidR="00BE3619" w:rsidRPr="00286C45" w:rsidRDefault="00BE3619" w:rsidP="00286C45">
          <w:pPr>
            <w:pStyle w:val="a4"/>
            <w:spacing w:before="40" w:after="40"/>
            <w:rPr>
              <w:sz w:val="16"/>
              <w:szCs w:val="16"/>
            </w:rPr>
          </w:pPr>
          <w:r w:rsidRPr="00286C45">
            <w:rPr>
              <w:sz w:val="16"/>
              <w:szCs w:val="16"/>
            </w:rPr>
            <w:t>Dok-Id</w:t>
          </w:r>
        </w:p>
      </w:tc>
      <w:tc>
        <w:tcPr>
          <w:tcW w:w="2116" w:type="dxa"/>
          <w:vAlign w:val="center"/>
        </w:tcPr>
        <w:p w14:paraId="3A3A7E07" w14:textId="77777777" w:rsidR="00BE3619" w:rsidRPr="00286C45" w:rsidRDefault="00BE3619" w:rsidP="00286C45">
          <w:pPr>
            <w:pStyle w:val="a4"/>
            <w:spacing w:before="40" w:after="40"/>
            <w:rPr>
              <w:sz w:val="16"/>
              <w:szCs w:val="16"/>
            </w:rPr>
          </w:pPr>
          <w:r w:rsidRPr="00286C45">
            <w:rPr>
              <w:sz w:val="16"/>
              <w:szCs w:val="16"/>
            </w:rPr>
            <w:t>Dok-Name</w:t>
          </w:r>
        </w:p>
      </w:tc>
      <w:tc>
        <w:tcPr>
          <w:tcW w:w="883" w:type="dxa"/>
          <w:vAlign w:val="center"/>
        </w:tcPr>
        <w:p w14:paraId="7101B78B" w14:textId="77777777" w:rsidR="00BE3619" w:rsidRPr="00286C45" w:rsidRDefault="00BE3619" w:rsidP="00286C45">
          <w:pPr>
            <w:pStyle w:val="a4"/>
            <w:spacing w:before="40" w:after="40"/>
            <w:rPr>
              <w:sz w:val="16"/>
              <w:szCs w:val="16"/>
            </w:rPr>
          </w:pPr>
          <w:r w:rsidRPr="00286C45">
            <w:rPr>
              <w:sz w:val="16"/>
              <w:szCs w:val="16"/>
            </w:rPr>
            <w:t>Version</w:t>
          </w:r>
        </w:p>
      </w:tc>
    </w:tr>
    <w:tr w:rsidR="00BE3619" w14:paraId="53478C56" w14:textId="77777777" w:rsidTr="00976BC8">
      <w:trPr>
        <w:trHeight w:val="851"/>
      </w:trPr>
      <w:tc>
        <w:tcPr>
          <w:tcW w:w="2174" w:type="dxa"/>
          <w:tcBorders>
            <w:right w:val="nil"/>
          </w:tcBorders>
          <w:vAlign w:val="center"/>
        </w:tcPr>
        <w:p w14:paraId="0282E19B" w14:textId="77777777" w:rsidR="00BE3619" w:rsidRDefault="00BE3619" w:rsidP="00266323">
          <w:pPr>
            <w:pStyle w:val="a4"/>
            <w:spacing w:before="40" w:after="40"/>
          </w:pPr>
          <w:r>
            <w:rPr>
              <w:noProof/>
            </w:rPr>
            <w:drawing>
              <wp:inline distT="0" distB="0" distL="0" distR="0" wp14:anchorId="54A4C295" wp14:editId="4FC9A977">
                <wp:extent cx="894080" cy="232410"/>
                <wp:effectExtent l="0" t="0" r="1270" b="0"/>
                <wp:docPr id="3"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faprim.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94080" cy="232410"/>
                        </a:xfrm>
                        <a:prstGeom prst="rect">
                          <a:avLst/>
                        </a:prstGeom>
                      </pic:spPr>
                    </pic:pic>
                  </a:graphicData>
                </a:graphic>
              </wp:inline>
            </w:drawing>
          </w:r>
        </w:p>
      </w:tc>
      <w:tc>
        <w:tcPr>
          <w:tcW w:w="1365" w:type="dxa"/>
          <w:tcBorders>
            <w:left w:val="nil"/>
          </w:tcBorders>
          <w:vAlign w:val="center"/>
        </w:tcPr>
        <w:p w14:paraId="7215B798" w14:textId="77777777" w:rsidR="00BE3619" w:rsidRPr="00286C45" w:rsidRDefault="00BE3619" w:rsidP="00266323">
          <w:pPr>
            <w:pStyle w:val="a4"/>
            <w:spacing w:before="40" w:after="40"/>
            <w:rPr>
              <w:b/>
            </w:rPr>
          </w:pPr>
        </w:p>
      </w:tc>
      <w:tc>
        <w:tcPr>
          <w:tcW w:w="1920" w:type="dxa"/>
          <w:vAlign w:val="center"/>
        </w:tcPr>
        <w:p w14:paraId="46313C94" w14:textId="77777777" w:rsidR="00BE3619" w:rsidRPr="00286C45" w:rsidRDefault="00BE3619" w:rsidP="00266323">
          <w:pPr>
            <w:pStyle w:val="a4"/>
            <w:spacing w:before="40" w:after="40"/>
            <w:rPr>
              <w:b/>
              <w:sz w:val="16"/>
              <w:szCs w:val="16"/>
            </w:rPr>
          </w:pPr>
          <w:r w:rsidRPr="00286C45">
            <w:rPr>
              <w:b/>
              <w:sz w:val="16"/>
              <w:szCs w:val="16"/>
            </w:rPr>
            <w:t>---</w:t>
          </w:r>
        </w:p>
      </w:tc>
      <w:tc>
        <w:tcPr>
          <w:tcW w:w="886" w:type="dxa"/>
          <w:vAlign w:val="center"/>
        </w:tcPr>
        <w:p w14:paraId="69EDDBFF" w14:textId="77777777" w:rsidR="00BE3619" w:rsidRPr="00286C45" w:rsidRDefault="00BE3619" w:rsidP="00266323">
          <w:pPr>
            <w:pStyle w:val="a4"/>
            <w:spacing w:before="40" w:after="40"/>
            <w:rPr>
              <w:b/>
              <w:sz w:val="16"/>
              <w:szCs w:val="16"/>
            </w:rPr>
          </w:pPr>
          <w:r w:rsidRPr="00286C45">
            <w:rPr>
              <w:b/>
              <w:sz w:val="16"/>
              <w:szCs w:val="16"/>
            </w:rPr>
            <w:t>---</w:t>
          </w:r>
        </w:p>
      </w:tc>
      <w:tc>
        <w:tcPr>
          <w:tcW w:w="2116" w:type="dxa"/>
          <w:vAlign w:val="center"/>
        </w:tcPr>
        <w:p w14:paraId="651DA47E" w14:textId="77777777" w:rsidR="00BE3619" w:rsidRPr="00286C45" w:rsidRDefault="00BE3619" w:rsidP="00266323">
          <w:pPr>
            <w:pStyle w:val="a4"/>
            <w:spacing w:before="40" w:after="40"/>
            <w:rPr>
              <w:b/>
              <w:sz w:val="16"/>
              <w:szCs w:val="16"/>
            </w:rPr>
          </w:pPr>
          <w:r w:rsidRPr="00286C45">
            <w:rPr>
              <w:b/>
              <w:sz w:val="16"/>
              <w:szCs w:val="16"/>
            </w:rPr>
            <w:t>---</w:t>
          </w:r>
        </w:p>
      </w:tc>
      <w:tc>
        <w:tcPr>
          <w:tcW w:w="883" w:type="dxa"/>
          <w:vAlign w:val="center"/>
        </w:tcPr>
        <w:p w14:paraId="3D3C7454" w14:textId="77777777" w:rsidR="00BE3619" w:rsidRPr="00286C45" w:rsidRDefault="00BE3619" w:rsidP="00266323">
          <w:pPr>
            <w:pStyle w:val="a4"/>
            <w:spacing w:before="40" w:after="40"/>
            <w:rPr>
              <w:b/>
              <w:sz w:val="16"/>
              <w:szCs w:val="16"/>
            </w:rPr>
          </w:pPr>
          <w:r w:rsidRPr="00286C45">
            <w:rPr>
              <w:b/>
              <w:sz w:val="16"/>
              <w:szCs w:val="16"/>
            </w:rPr>
            <w:t>---</w:t>
          </w:r>
        </w:p>
      </w:tc>
    </w:tr>
    <w:tr w:rsidR="00BE3619" w14:paraId="3718260A" w14:textId="77777777" w:rsidTr="00976BC8">
      <w:trPr>
        <w:trHeight w:val="851"/>
      </w:trPr>
      <w:tc>
        <w:tcPr>
          <w:tcW w:w="2174" w:type="dxa"/>
          <w:tcBorders>
            <w:right w:val="nil"/>
          </w:tcBorders>
          <w:vAlign w:val="center"/>
        </w:tcPr>
        <w:p w14:paraId="7ADFA691" w14:textId="77777777" w:rsidR="00BE3619" w:rsidRPr="00286C45" w:rsidRDefault="00BE3619" w:rsidP="00266323">
          <w:pPr>
            <w:pStyle w:val="a4"/>
            <w:spacing w:before="40" w:after="40"/>
          </w:pPr>
          <w:r>
            <w:rPr>
              <w:noProof/>
            </w:rPr>
            <w:drawing>
              <wp:inline distT="0" distB="0" distL="0" distR="0" wp14:anchorId="0677242F" wp14:editId="23B3CC68">
                <wp:extent cx="894080" cy="397844"/>
                <wp:effectExtent l="0" t="0" r="1270" b="2540"/>
                <wp:docPr id="1"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894080" cy="397844"/>
                        </a:xfrm>
                        <a:prstGeom prst="rect">
                          <a:avLst/>
                        </a:prstGeom>
                      </pic:spPr>
                    </pic:pic>
                  </a:graphicData>
                </a:graphic>
              </wp:inline>
            </w:drawing>
          </w:r>
        </w:p>
      </w:tc>
      <w:tc>
        <w:tcPr>
          <w:tcW w:w="1365" w:type="dxa"/>
          <w:tcBorders>
            <w:left w:val="nil"/>
          </w:tcBorders>
          <w:vAlign w:val="center"/>
        </w:tcPr>
        <w:p w14:paraId="7105F505" w14:textId="77777777" w:rsidR="00BE3619" w:rsidRPr="00286C45" w:rsidRDefault="00BE3619" w:rsidP="00266323">
          <w:pPr>
            <w:pStyle w:val="a4"/>
            <w:spacing w:before="40" w:after="40"/>
            <w:rPr>
              <w:b/>
            </w:rPr>
          </w:pPr>
        </w:p>
      </w:tc>
      <w:tc>
        <w:tcPr>
          <w:tcW w:w="1920" w:type="dxa"/>
          <w:vAlign w:val="center"/>
        </w:tcPr>
        <w:p w14:paraId="0C95B3D6" w14:textId="77777777" w:rsidR="00BE3619" w:rsidRPr="00286C45" w:rsidRDefault="00BE3619" w:rsidP="00266323">
          <w:pPr>
            <w:pStyle w:val="a4"/>
            <w:spacing w:before="40" w:after="40"/>
            <w:rPr>
              <w:b/>
              <w:sz w:val="16"/>
              <w:szCs w:val="16"/>
            </w:rPr>
          </w:pPr>
          <w:r>
            <w:rPr>
              <w:b/>
              <w:sz w:val="16"/>
              <w:szCs w:val="16"/>
            </w:rPr>
            <w:t>115</w:t>
          </w:r>
          <w:bookmarkStart w:id="2" w:name="_GoBack"/>
          <w:bookmarkEnd w:id="2"/>
          <w:r>
            <w:rPr>
              <w:b/>
              <w:sz w:val="16"/>
              <w:szCs w:val="16"/>
            </w:rPr>
            <w:t>500-00</w:t>
          </w:r>
        </w:p>
      </w:tc>
      <w:tc>
        <w:tcPr>
          <w:tcW w:w="886" w:type="dxa"/>
          <w:vAlign w:val="center"/>
        </w:tcPr>
        <w:p w14:paraId="6620C553" w14:textId="77777777" w:rsidR="00BE3619" w:rsidRPr="00286C45" w:rsidRDefault="00BE3619" w:rsidP="00266323">
          <w:pPr>
            <w:pStyle w:val="a4"/>
            <w:spacing w:before="40" w:after="40"/>
            <w:rPr>
              <w:b/>
              <w:sz w:val="16"/>
              <w:szCs w:val="16"/>
            </w:rPr>
          </w:pPr>
          <w:r w:rsidRPr="00286C45">
            <w:rPr>
              <w:b/>
              <w:sz w:val="16"/>
              <w:szCs w:val="16"/>
            </w:rPr>
            <w:t>---</w:t>
          </w:r>
        </w:p>
      </w:tc>
      <w:tc>
        <w:tcPr>
          <w:tcW w:w="2116" w:type="dxa"/>
          <w:vAlign w:val="center"/>
        </w:tcPr>
        <w:p w14:paraId="123EDDEB" w14:textId="77777777" w:rsidR="00BE3619" w:rsidRPr="00286C45" w:rsidRDefault="00BE3619" w:rsidP="00266323">
          <w:pPr>
            <w:pStyle w:val="a4"/>
            <w:spacing w:before="40" w:after="40"/>
            <w:rPr>
              <w:b/>
              <w:sz w:val="16"/>
              <w:szCs w:val="16"/>
            </w:rPr>
          </w:pPr>
          <w:r w:rsidRPr="00286C45">
            <w:rPr>
              <w:b/>
              <w:sz w:val="16"/>
              <w:szCs w:val="16"/>
            </w:rPr>
            <w:t>---</w:t>
          </w:r>
        </w:p>
      </w:tc>
      <w:tc>
        <w:tcPr>
          <w:tcW w:w="883" w:type="dxa"/>
          <w:vAlign w:val="center"/>
        </w:tcPr>
        <w:p w14:paraId="10D42EE8" w14:textId="77777777" w:rsidR="00BE3619" w:rsidRPr="00286C45" w:rsidRDefault="00BE3619" w:rsidP="00266323">
          <w:pPr>
            <w:pStyle w:val="a4"/>
            <w:spacing w:before="40" w:after="40"/>
            <w:rPr>
              <w:b/>
              <w:sz w:val="16"/>
              <w:szCs w:val="16"/>
            </w:rPr>
          </w:pPr>
          <w:r w:rsidRPr="00286C45">
            <w:rPr>
              <w:b/>
              <w:sz w:val="16"/>
              <w:szCs w:val="16"/>
            </w:rPr>
            <w:t>---</w:t>
          </w:r>
        </w:p>
      </w:tc>
    </w:tr>
    <w:tr w:rsidR="00BE3619" w14:paraId="7CD18282" w14:textId="77777777" w:rsidTr="00976BC8">
      <w:trPr>
        <w:trHeight w:val="851"/>
      </w:trPr>
      <w:tc>
        <w:tcPr>
          <w:tcW w:w="2174" w:type="dxa"/>
          <w:tcBorders>
            <w:right w:val="nil"/>
          </w:tcBorders>
          <w:vAlign w:val="center"/>
        </w:tcPr>
        <w:p w14:paraId="34782A78" w14:textId="77777777" w:rsidR="00BE3619" w:rsidRPr="00266323" w:rsidRDefault="00BE3619" w:rsidP="00C802CF">
          <w:pPr>
            <w:pStyle w:val="a4"/>
            <w:spacing w:before="40" w:after="40"/>
          </w:pPr>
          <w:r>
            <w:rPr>
              <w:noProof/>
            </w:rPr>
            <w:drawing>
              <wp:inline distT="0" distB="0" distL="0" distR="0" wp14:anchorId="43B58780" wp14:editId="261C0B8C">
                <wp:extent cx="906780" cy="365760"/>
                <wp:effectExtent l="19050" t="0" r="7620" b="0"/>
                <wp:docPr id="4"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pic:cNvPicPr>
                          <a:picLocks noChangeAspect="1" noChangeArrowheads="1"/>
                        </pic:cNvPicPr>
                      </pic:nvPicPr>
                      <pic:blipFill>
                        <a:blip r:embed="rId3"/>
                        <a:srcRect/>
                        <a:stretch>
                          <a:fillRect/>
                        </a:stretch>
                      </pic:blipFill>
                      <pic:spPr bwMode="auto">
                        <a:xfrm>
                          <a:off x="0" y="0"/>
                          <a:ext cx="906780" cy="365760"/>
                        </a:xfrm>
                        <a:prstGeom prst="rect">
                          <a:avLst/>
                        </a:prstGeom>
                        <a:noFill/>
                        <a:ln w="9525">
                          <a:noFill/>
                          <a:miter lim="800000"/>
                          <a:headEnd/>
                          <a:tailEnd/>
                        </a:ln>
                      </pic:spPr>
                    </pic:pic>
                  </a:graphicData>
                </a:graphic>
              </wp:inline>
            </w:drawing>
          </w:r>
        </w:p>
      </w:tc>
      <w:tc>
        <w:tcPr>
          <w:tcW w:w="1365" w:type="dxa"/>
          <w:tcBorders>
            <w:left w:val="nil"/>
          </w:tcBorders>
          <w:vAlign w:val="center"/>
        </w:tcPr>
        <w:p w14:paraId="01021976" w14:textId="77777777" w:rsidR="00BE3619" w:rsidRPr="00286C45" w:rsidRDefault="00BE3619" w:rsidP="00C802CF">
          <w:pPr>
            <w:pStyle w:val="a4"/>
            <w:spacing w:before="40" w:after="40"/>
            <w:rPr>
              <w:b/>
            </w:rPr>
          </w:pPr>
          <w:r w:rsidRPr="00C802CF">
            <w:t>AZO CONTROLS</w:t>
          </w:r>
          <w:r w:rsidRPr="00560264">
            <w:t xml:space="preserve"> </w:t>
          </w:r>
          <w:r>
            <w:t>GmbH</w:t>
          </w:r>
        </w:p>
      </w:tc>
      <w:tc>
        <w:tcPr>
          <w:tcW w:w="1920" w:type="dxa"/>
          <w:vAlign w:val="center"/>
        </w:tcPr>
        <w:p w14:paraId="48976B81" w14:textId="77777777" w:rsidR="00BE3619" w:rsidRPr="00286C45" w:rsidRDefault="00BE3619" w:rsidP="00266323">
          <w:pPr>
            <w:pStyle w:val="a4"/>
            <w:spacing w:before="40" w:after="40"/>
            <w:rPr>
              <w:b/>
              <w:sz w:val="16"/>
              <w:szCs w:val="16"/>
            </w:rPr>
          </w:pPr>
          <w:r>
            <w:rPr>
              <w:b/>
              <w:sz w:val="16"/>
              <w:szCs w:val="16"/>
            </w:rPr>
            <w:t>115616-00</w:t>
          </w:r>
        </w:p>
      </w:tc>
      <w:tc>
        <w:tcPr>
          <w:tcW w:w="886" w:type="dxa"/>
          <w:vAlign w:val="center"/>
        </w:tcPr>
        <w:p w14:paraId="74041113" w14:textId="77777777" w:rsidR="00BE3619" w:rsidRPr="00286C45" w:rsidRDefault="00BE3619" w:rsidP="00266323">
          <w:pPr>
            <w:pStyle w:val="a4"/>
            <w:spacing w:before="40" w:after="40"/>
            <w:rPr>
              <w:b/>
              <w:sz w:val="16"/>
              <w:szCs w:val="16"/>
            </w:rPr>
          </w:pPr>
          <w:r w:rsidRPr="00286C45">
            <w:rPr>
              <w:b/>
              <w:sz w:val="16"/>
              <w:szCs w:val="16"/>
            </w:rPr>
            <w:t>---</w:t>
          </w:r>
        </w:p>
      </w:tc>
      <w:tc>
        <w:tcPr>
          <w:tcW w:w="2116" w:type="dxa"/>
          <w:vAlign w:val="center"/>
        </w:tcPr>
        <w:p w14:paraId="5B0FE9B5" w14:textId="77777777" w:rsidR="00BE3619" w:rsidRPr="00BE3619" w:rsidRDefault="00BE3619" w:rsidP="00266323">
          <w:pPr>
            <w:pStyle w:val="a4"/>
            <w:spacing w:before="40" w:after="40"/>
            <w:rPr>
              <w:b/>
              <w:sz w:val="16"/>
              <w:szCs w:val="16"/>
              <w:lang w:val="en-US"/>
            </w:rPr>
          </w:pPr>
          <w:r w:rsidRPr="00BE3619">
            <w:rPr>
              <w:b/>
              <w:sz w:val="16"/>
              <w:szCs w:val="16"/>
              <w:lang w:val="en-US"/>
            </w:rPr>
            <w:t>TestPlannung_V_00_01_115616-00_Infaprim_Feeding of Rovema Packaging Machine.docx</w:t>
          </w:r>
        </w:p>
      </w:tc>
      <w:tc>
        <w:tcPr>
          <w:tcW w:w="883" w:type="dxa"/>
          <w:vAlign w:val="center"/>
        </w:tcPr>
        <w:p w14:paraId="0C859C80" w14:textId="77777777" w:rsidR="00BE3619" w:rsidRPr="00AF4C67" w:rsidRDefault="00264558" w:rsidP="00266323">
          <w:pPr>
            <w:pStyle w:val="a4"/>
            <w:spacing w:before="40" w:after="40"/>
            <w:rPr>
              <w:b/>
            </w:rPr>
          </w:pPr>
          <w:r>
            <w:rPr>
              <w:b/>
              <w:sz w:val="16"/>
            </w:rPr>
            <w:fldChar w:fldCharType="begin"/>
          </w:r>
          <w:r>
            <w:rPr>
              <w:b/>
              <w:sz w:val="16"/>
            </w:rPr>
            <w:instrText xml:space="preserve"> COMMENTS   \* MERGEFORMAT </w:instrText>
          </w:r>
          <w:r>
            <w:rPr>
              <w:b/>
              <w:sz w:val="16"/>
            </w:rPr>
            <w:fldChar w:fldCharType="separate"/>
          </w:r>
          <w:r w:rsidR="00BE3619" w:rsidRPr="00976BC8">
            <w:rPr>
              <w:b/>
              <w:sz w:val="16"/>
            </w:rPr>
            <w:t>1.0</w:t>
          </w:r>
          <w:r>
            <w:rPr>
              <w:b/>
              <w:sz w:val="16"/>
            </w:rPr>
            <w:fldChar w:fldCharType="end"/>
          </w:r>
        </w:p>
      </w:tc>
    </w:tr>
  </w:tbl>
  <w:p w14:paraId="0C88B548" w14:textId="77777777" w:rsidR="00BE3619" w:rsidRPr="00266323" w:rsidRDefault="00BE3619">
    <w:pPr>
      <w:pStyle w:val="a4"/>
      <w:rPr>
        <w:sz w:val="16"/>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510D3A" w14:textId="77777777" w:rsidR="00CB3B28" w:rsidRDefault="00CB3B28">
    <w:pPr>
      <w:pStyle w:val="a4"/>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a3"/>
      <w:tblW w:w="0" w:type="auto"/>
      <w:tblLook w:val="01E0" w:firstRow="1" w:lastRow="1" w:firstColumn="1" w:lastColumn="1" w:noHBand="0" w:noVBand="0"/>
    </w:tblPr>
    <w:tblGrid>
      <w:gridCol w:w="2175"/>
      <w:gridCol w:w="1819"/>
      <w:gridCol w:w="2692"/>
      <w:gridCol w:w="2507"/>
    </w:tblGrid>
    <w:tr w:rsidR="00BE3619" w14:paraId="1DE69D19" w14:textId="77777777" w:rsidTr="00AF4C67">
      <w:tc>
        <w:tcPr>
          <w:tcW w:w="6768" w:type="dxa"/>
          <w:gridSpan w:val="3"/>
        </w:tcPr>
        <w:p w14:paraId="477B0CEE" w14:textId="77777777" w:rsidR="00BE3619" w:rsidRDefault="00BE3619" w:rsidP="00C802CF">
          <w:pPr>
            <w:pStyle w:val="a4"/>
            <w:jc w:val="center"/>
            <w:rPr>
              <w:b/>
              <w:sz w:val="28"/>
              <w:szCs w:val="28"/>
            </w:rPr>
          </w:pPr>
          <w:r w:rsidRPr="00C802CF">
            <w:rPr>
              <w:b/>
              <w:sz w:val="28"/>
              <w:szCs w:val="28"/>
            </w:rPr>
            <w:t>Testplanung</w:t>
          </w:r>
        </w:p>
        <w:p w14:paraId="56ABDFC6" w14:textId="77777777" w:rsidR="00BE3619" w:rsidRPr="00286C45" w:rsidRDefault="00BE3619" w:rsidP="00266323">
          <w:pPr>
            <w:pStyle w:val="a4"/>
            <w:jc w:val="center"/>
            <w:rPr>
              <w:b/>
              <w:sz w:val="28"/>
              <w:szCs w:val="28"/>
            </w:rPr>
          </w:pPr>
          <w:r w:rsidRPr="00286C45">
            <w:rPr>
              <w:b/>
              <w:sz w:val="22"/>
              <w:szCs w:val="22"/>
            </w:rPr>
            <w:fldChar w:fldCharType="begin"/>
          </w:r>
          <w:r w:rsidRPr="00286C45">
            <w:rPr>
              <w:b/>
              <w:sz w:val="22"/>
              <w:szCs w:val="22"/>
            </w:rPr>
            <w:instrText xml:space="preserve"> SUBJECT   \* MERGEFORMAT </w:instrText>
          </w:r>
          <w:r w:rsidRPr="00286C45">
            <w:rPr>
              <w:b/>
              <w:sz w:val="22"/>
              <w:szCs w:val="22"/>
            </w:rPr>
            <w:fldChar w:fldCharType="end"/>
          </w:r>
        </w:p>
      </w:tc>
      <w:tc>
        <w:tcPr>
          <w:tcW w:w="2520" w:type="dxa"/>
          <w:vAlign w:val="center"/>
        </w:tcPr>
        <w:p w14:paraId="1AB49C8D" w14:textId="77777777" w:rsidR="00BE3619" w:rsidRPr="00286C45" w:rsidRDefault="00BE3619" w:rsidP="00C802CF">
          <w:pPr>
            <w:pStyle w:val="a4"/>
            <w:jc w:val="center"/>
            <w:rPr>
              <w:sz w:val="22"/>
              <w:szCs w:val="22"/>
            </w:rPr>
          </w:pPr>
          <w:r>
            <w:rPr>
              <w:noProof/>
            </w:rPr>
            <w:drawing>
              <wp:inline distT="0" distB="0" distL="0" distR="0" wp14:anchorId="1CF3CFBB" wp14:editId="5074F28E">
                <wp:extent cx="906780" cy="365760"/>
                <wp:effectExtent l="19050" t="0" r="7620" b="0"/>
                <wp:docPr id="7"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pic:cNvPicPr>
                          <a:picLocks noChangeAspect="1" noChangeArrowheads="1"/>
                        </pic:cNvPicPr>
                      </pic:nvPicPr>
                      <pic:blipFill>
                        <a:blip r:embed="rId1"/>
                        <a:srcRect/>
                        <a:stretch>
                          <a:fillRect/>
                        </a:stretch>
                      </pic:blipFill>
                      <pic:spPr bwMode="auto">
                        <a:xfrm>
                          <a:off x="0" y="0"/>
                          <a:ext cx="906780" cy="365760"/>
                        </a:xfrm>
                        <a:prstGeom prst="rect">
                          <a:avLst/>
                        </a:prstGeom>
                        <a:noFill/>
                        <a:ln w="9525">
                          <a:noFill/>
                          <a:miter lim="800000"/>
                          <a:headEnd/>
                          <a:tailEnd/>
                        </a:ln>
                      </pic:spPr>
                    </pic:pic>
                  </a:graphicData>
                </a:graphic>
              </wp:inline>
            </w:drawing>
          </w:r>
        </w:p>
      </w:tc>
    </w:tr>
    <w:tr w:rsidR="00BE3619" w:rsidRPr="00AF4C67" w14:paraId="189E8445" w14:textId="77777777" w:rsidTr="00AF4C67">
      <w:tc>
        <w:tcPr>
          <w:tcW w:w="2195" w:type="dxa"/>
          <w:tcBorders>
            <w:right w:val="single" w:sz="4" w:space="0" w:color="auto"/>
          </w:tcBorders>
        </w:tcPr>
        <w:p w14:paraId="332593B0" w14:textId="77777777" w:rsidR="00BE3619" w:rsidRPr="00AF4C67" w:rsidRDefault="00BE3619">
          <w:pPr>
            <w:pStyle w:val="a4"/>
            <w:rPr>
              <w:sz w:val="16"/>
              <w:szCs w:val="16"/>
            </w:rPr>
          </w:pPr>
          <w:r w:rsidRPr="00AF4C67">
            <w:rPr>
              <w:sz w:val="16"/>
              <w:szCs w:val="16"/>
            </w:rPr>
            <w:t>Version (SW-</w:t>
          </w:r>
          <w:r>
            <w:rPr>
              <w:sz w:val="16"/>
              <w:szCs w:val="16"/>
            </w:rPr>
            <w:t>L</w:t>
          </w:r>
          <w:r w:rsidRPr="00AF4C67">
            <w:rPr>
              <w:sz w:val="16"/>
              <w:szCs w:val="16"/>
            </w:rPr>
            <w:t>ieferant)</w:t>
          </w:r>
        </w:p>
        <w:p w14:paraId="439F84FA" w14:textId="77777777" w:rsidR="00BE3619" w:rsidRPr="00AF4C67" w:rsidRDefault="00264558">
          <w:pPr>
            <w:pStyle w:val="a4"/>
            <w:rPr>
              <w:b/>
            </w:rPr>
          </w:pPr>
          <w:r>
            <w:rPr>
              <w:b/>
            </w:rPr>
            <w:fldChar w:fldCharType="begin"/>
          </w:r>
          <w:r>
            <w:rPr>
              <w:b/>
            </w:rPr>
            <w:instrText xml:space="preserve"> COMMENTS   \* MERGEFORMAT </w:instrText>
          </w:r>
          <w:r>
            <w:rPr>
              <w:b/>
            </w:rPr>
            <w:fldChar w:fldCharType="separate"/>
          </w:r>
          <w:r w:rsidR="00BE3619" w:rsidRPr="00480043">
            <w:rPr>
              <w:b/>
            </w:rPr>
            <w:t>1.0</w:t>
          </w:r>
          <w:r>
            <w:rPr>
              <w:b/>
            </w:rPr>
            <w:fldChar w:fldCharType="end"/>
          </w:r>
        </w:p>
      </w:tc>
      <w:tc>
        <w:tcPr>
          <w:tcW w:w="1839" w:type="dxa"/>
          <w:tcBorders>
            <w:left w:val="single" w:sz="4" w:space="0" w:color="auto"/>
          </w:tcBorders>
        </w:tcPr>
        <w:p w14:paraId="59BD53F2" w14:textId="77777777" w:rsidR="00BE3619" w:rsidRDefault="00BE3619" w:rsidP="00AF4C67">
          <w:pPr>
            <w:pStyle w:val="a4"/>
            <w:rPr>
              <w:sz w:val="16"/>
              <w:szCs w:val="16"/>
            </w:rPr>
          </w:pPr>
          <w:r w:rsidRPr="00AF4C67">
            <w:rPr>
              <w:sz w:val="16"/>
              <w:szCs w:val="16"/>
            </w:rPr>
            <w:t>Version ( Anlagenbau)</w:t>
          </w:r>
        </w:p>
        <w:p w14:paraId="4F4A3EAF" w14:textId="77777777" w:rsidR="00BE3619" w:rsidRPr="00AF4C67" w:rsidRDefault="00264558" w:rsidP="00AF4C67">
          <w:pPr>
            <w:pStyle w:val="a4"/>
            <w:rPr>
              <w:sz w:val="16"/>
              <w:szCs w:val="16"/>
            </w:rPr>
          </w:pPr>
          <w:r>
            <w:rPr>
              <w:sz w:val="16"/>
              <w:szCs w:val="16"/>
            </w:rPr>
            <w:fldChar w:fldCharType="begin"/>
          </w:r>
          <w:r>
            <w:rPr>
              <w:sz w:val="16"/>
              <w:szCs w:val="16"/>
            </w:rPr>
            <w:instrText xml:space="preserve"> KEYWORDS   \* MERGEFORMAT </w:instrText>
          </w:r>
          <w:r>
            <w:rPr>
              <w:sz w:val="16"/>
              <w:szCs w:val="16"/>
            </w:rPr>
            <w:fldChar w:fldCharType="separate"/>
          </w:r>
          <w:r w:rsidR="00BE3619" w:rsidRPr="00480043">
            <w:rPr>
              <w:sz w:val="16"/>
              <w:szCs w:val="16"/>
            </w:rPr>
            <w:t>---</w:t>
          </w:r>
          <w:r>
            <w:rPr>
              <w:sz w:val="16"/>
              <w:szCs w:val="16"/>
            </w:rPr>
            <w:fldChar w:fldCharType="end"/>
          </w:r>
        </w:p>
      </w:tc>
      <w:tc>
        <w:tcPr>
          <w:tcW w:w="5254" w:type="dxa"/>
          <w:gridSpan w:val="2"/>
          <w:vAlign w:val="center"/>
        </w:tcPr>
        <w:p w14:paraId="6E539C42" w14:textId="77777777" w:rsidR="00BE3619" w:rsidRPr="00AF4C67" w:rsidRDefault="00BE3619" w:rsidP="00286C45">
          <w:pPr>
            <w:pStyle w:val="a4"/>
            <w:spacing w:before="40" w:after="40"/>
            <w:rPr>
              <w:sz w:val="16"/>
              <w:szCs w:val="16"/>
              <w:lang w:val="nl-NL"/>
            </w:rPr>
          </w:pPr>
        </w:p>
      </w:tc>
    </w:tr>
  </w:tbl>
  <w:p w14:paraId="1444FAF3" w14:textId="77777777" w:rsidR="00BE3619" w:rsidRPr="00266323" w:rsidRDefault="00BE3619">
    <w:pPr>
      <w:pStyle w:val="a4"/>
      <w:rPr>
        <w:sz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31.35pt;height:31.35pt" o:bullet="t">
        <v:imagedata r:id="rId1" o:title="hsh_Logo_Punkt"/>
      </v:shape>
    </w:pict>
  </w:numPicBullet>
  <w:abstractNum w:abstractNumId="0" w15:restartNumberingAfterBreak="0">
    <w:nsid w:val="00B67D23"/>
    <w:multiLevelType w:val="hybridMultilevel"/>
    <w:tmpl w:val="DAF44A6C"/>
    <w:lvl w:ilvl="0" w:tplc="A79ED0E4">
      <w:start w:val="1"/>
      <w:numFmt w:val="decimal"/>
      <w:lvlText w:val="%1."/>
      <w:lvlJc w:val="left"/>
      <w:pPr>
        <w:tabs>
          <w:tab w:val="num" w:pos="360"/>
        </w:tabs>
        <w:ind w:left="360" w:hanging="360"/>
      </w:pPr>
      <w:rPr>
        <w:rFonts w:hint="default"/>
      </w:rPr>
    </w:lvl>
    <w:lvl w:ilvl="1" w:tplc="04070019" w:tentative="1">
      <w:start w:val="1"/>
      <w:numFmt w:val="lowerLetter"/>
      <w:lvlText w:val="%2."/>
      <w:lvlJc w:val="left"/>
      <w:pPr>
        <w:tabs>
          <w:tab w:val="num" w:pos="533"/>
        </w:tabs>
        <w:ind w:left="533" w:hanging="360"/>
      </w:pPr>
    </w:lvl>
    <w:lvl w:ilvl="2" w:tplc="0407001B" w:tentative="1">
      <w:start w:val="1"/>
      <w:numFmt w:val="lowerRoman"/>
      <w:lvlText w:val="%3."/>
      <w:lvlJc w:val="right"/>
      <w:pPr>
        <w:tabs>
          <w:tab w:val="num" w:pos="1253"/>
        </w:tabs>
        <w:ind w:left="1253" w:hanging="180"/>
      </w:pPr>
    </w:lvl>
    <w:lvl w:ilvl="3" w:tplc="0407000F" w:tentative="1">
      <w:start w:val="1"/>
      <w:numFmt w:val="decimal"/>
      <w:lvlText w:val="%4."/>
      <w:lvlJc w:val="left"/>
      <w:pPr>
        <w:tabs>
          <w:tab w:val="num" w:pos="1973"/>
        </w:tabs>
        <w:ind w:left="1973" w:hanging="360"/>
      </w:pPr>
    </w:lvl>
    <w:lvl w:ilvl="4" w:tplc="04070019" w:tentative="1">
      <w:start w:val="1"/>
      <w:numFmt w:val="lowerLetter"/>
      <w:lvlText w:val="%5."/>
      <w:lvlJc w:val="left"/>
      <w:pPr>
        <w:tabs>
          <w:tab w:val="num" w:pos="2693"/>
        </w:tabs>
        <w:ind w:left="2693" w:hanging="360"/>
      </w:pPr>
    </w:lvl>
    <w:lvl w:ilvl="5" w:tplc="0407001B" w:tentative="1">
      <w:start w:val="1"/>
      <w:numFmt w:val="lowerRoman"/>
      <w:lvlText w:val="%6."/>
      <w:lvlJc w:val="right"/>
      <w:pPr>
        <w:tabs>
          <w:tab w:val="num" w:pos="3413"/>
        </w:tabs>
        <w:ind w:left="3413" w:hanging="180"/>
      </w:pPr>
    </w:lvl>
    <w:lvl w:ilvl="6" w:tplc="0407000F" w:tentative="1">
      <w:start w:val="1"/>
      <w:numFmt w:val="decimal"/>
      <w:lvlText w:val="%7."/>
      <w:lvlJc w:val="left"/>
      <w:pPr>
        <w:tabs>
          <w:tab w:val="num" w:pos="4133"/>
        </w:tabs>
        <w:ind w:left="4133" w:hanging="360"/>
      </w:pPr>
    </w:lvl>
    <w:lvl w:ilvl="7" w:tplc="04070019" w:tentative="1">
      <w:start w:val="1"/>
      <w:numFmt w:val="lowerLetter"/>
      <w:lvlText w:val="%8."/>
      <w:lvlJc w:val="left"/>
      <w:pPr>
        <w:tabs>
          <w:tab w:val="num" w:pos="4853"/>
        </w:tabs>
        <w:ind w:left="4853" w:hanging="360"/>
      </w:pPr>
    </w:lvl>
    <w:lvl w:ilvl="8" w:tplc="0407001B" w:tentative="1">
      <w:start w:val="1"/>
      <w:numFmt w:val="lowerRoman"/>
      <w:lvlText w:val="%9."/>
      <w:lvlJc w:val="right"/>
      <w:pPr>
        <w:tabs>
          <w:tab w:val="num" w:pos="5573"/>
        </w:tabs>
        <w:ind w:left="5573" w:hanging="180"/>
      </w:pPr>
    </w:lvl>
  </w:abstractNum>
  <w:abstractNum w:abstractNumId="1" w15:restartNumberingAfterBreak="0">
    <w:nsid w:val="037A0D10"/>
    <w:multiLevelType w:val="multilevel"/>
    <w:tmpl w:val="2F2C1D7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75C0B12"/>
    <w:multiLevelType w:val="hybridMultilevel"/>
    <w:tmpl w:val="D8B41CA0"/>
    <w:lvl w:ilvl="0" w:tplc="ADFC11E2">
      <w:start w:val="1"/>
      <w:numFmt w:val="bullet"/>
      <w:lvlText w:val=""/>
      <w:lvlPicBulletId w:val="0"/>
      <w:lvlJc w:val="left"/>
      <w:pPr>
        <w:tabs>
          <w:tab w:val="num" w:pos="1267"/>
        </w:tabs>
        <w:ind w:left="1267" w:hanging="360"/>
      </w:pPr>
      <w:rPr>
        <w:rFonts w:ascii="Symbol" w:hAnsi="Symbol" w:hint="default"/>
        <w:color w:val="auto"/>
      </w:rPr>
    </w:lvl>
    <w:lvl w:ilvl="1" w:tplc="04070003">
      <w:start w:val="1"/>
      <w:numFmt w:val="bullet"/>
      <w:lvlText w:val="o"/>
      <w:lvlJc w:val="left"/>
      <w:pPr>
        <w:tabs>
          <w:tab w:val="num" w:pos="1278"/>
        </w:tabs>
        <w:ind w:left="1278" w:hanging="360"/>
      </w:pPr>
      <w:rPr>
        <w:rFonts w:ascii="Courier New" w:hAnsi="Courier New" w:cs="Courier New" w:hint="default"/>
      </w:rPr>
    </w:lvl>
    <w:lvl w:ilvl="2" w:tplc="04070005">
      <w:start w:val="1"/>
      <w:numFmt w:val="bullet"/>
      <w:lvlText w:val=""/>
      <w:lvlJc w:val="left"/>
      <w:pPr>
        <w:tabs>
          <w:tab w:val="num" w:pos="1998"/>
        </w:tabs>
        <w:ind w:left="1998" w:hanging="360"/>
      </w:pPr>
      <w:rPr>
        <w:rFonts w:ascii="Wingdings" w:hAnsi="Wingdings" w:hint="default"/>
      </w:rPr>
    </w:lvl>
    <w:lvl w:ilvl="3" w:tplc="04070001" w:tentative="1">
      <w:start w:val="1"/>
      <w:numFmt w:val="bullet"/>
      <w:lvlText w:val=""/>
      <w:lvlJc w:val="left"/>
      <w:pPr>
        <w:tabs>
          <w:tab w:val="num" w:pos="2718"/>
        </w:tabs>
        <w:ind w:left="2718" w:hanging="360"/>
      </w:pPr>
      <w:rPr>
        <w:rFonts w:ascii="Symbol" w:hAnsi="Symbol" w:hint="default"/>
      </w:rPr>
    </w:lvl>
    <w:lvl w:ilvl="4" w:tplc="04070003" w:tentative="1">
      <w:start w:val="1"/>
      <w:numFmt w:val="bullet"/>
      <w:lvlText w:val="o"/>
      <w:lvlJc w:val="left"/>
      <w:pPr>
        <w:tabs>
          <w:tab w:val="num" w:pos="3438"/>
        </w:tabs>
        <w:ind w:left="3438" w:hanging="360"/>
      </w:pPr>
      <w:rPr>
        <w:rFonts w:ascii="Courier New" w:hAnsi="Courier New" w:cs="Courier New" w:hint="default"/>
      </w:rPr>
    </w:lvl>
    <w:lvl w:ilvl="5" w:tplc="04070005" w:tentative="1">
      <w:start w:val="1"/>
      <w:numFmt w:val="bullet"/>
      <w:lvlText w:val=""/>
      <w:lvlJc w:val="left"/>
      <w:pPr>
        <w:tabs>
          <w:tab w:val="num" w:pos="4158"/>
        </w:tabs>
        <w:ind w:left="4158" w:hanging="360"/>
      </w:pPr>
      <w:rPr>
        <w:rFonts w:ascii="Wingdings" w:hAnsi="Wingdings" w:hint="default"/>
      </w:rPr>
    </w:lvl>
    <w:lvl w:ilvl="6" w:tplc="04070001" w:tentative="1">
      <w:start w:val="1"/>
      <w:numFmt w:val="bullet"/>
      <w:lvlText w:val=""/>
      <w:lvlJc w:val="left"/>
      <w:pPr>
        <w:tabs>
          <w:tab w:val="num" w:pos="4878"/>
        </w:tabs>
        <w:ind w:left="4878" w:hanging="360"/>
      </w:pPr>
      <w:rPr>
        <w:rFonts w:ascii="Symbol" w:hAnsi="Symbol" w:hint="default"/>
      </w:rPr>
    </w:lvl>
    <w:lvl w:ilvl="7" w:tplc="04070003" w:tentative="1">
      <w:start w:val="1"/>
      <w:numFmt w:val="bullet"/>
      <w:lvlText w:val="o"/>
      <w:lvlJc w:val="left"/>
      <w:pPr>
        <w:tabs>
          <w:tab w:val="num" w:pos="5598"/>
        </w:tabs>
        <w:ind w:left="5598" w:hanging="360"/>
      </w:pPr>
      <w:rPr>
        <w:rFonts w:ascii="Courier New" w:hAnsi="Courier New" w:cs="Courier New" w:hint="default"/>
      </w:rPr>
    </w:lvl>
    <w:lvl w:ilvl="8" w:tplc="04070005" w:tentative="1">
      <w:start w:val="1"/>
      <w:numFmt w:val="bullet"/>
      <w:lvlText w:val=""/>
      <w:lvlJc w:val="left"/>
      <w:pPr>
        <w:tabs>
          <w:tab w:val="num" w:pos="6318"/>
        </w:tabs>
        <w:ind w:left="6318" w:hanging="360"/>
      </w:pPr>
      <w:rPr>
        <w:rFonts w:ascii="Wingdings" w:hAnsi="Wingdings" w:hint="default"/>
      </w:rPr>
    </w:lvl>
  </w:abstractNum>
  <w:abstractNum w:abstractNumId="3" w15:restartNumberingAfterBreak="0">
    <w:nsid w:val="09FF1E62"/>
    <w:multiLevelType w:val="hybridMultilevel"/>
    <w:tmpl w:val="9C16941A"/>
    <w:lvl w:ilvl="0" w:tplc="ADFC11E2">
      <w:start w:val="1"/>
      <w:numFmt w:val="bullet"/>
      <w:lvlText w:val=""/>
      <w:lvlPicBulletId w:val="0"/>
      <w:lvlJc w:val="left"/>
      <w:pPr>
        <w:tabs>
          <w:tab w:val="num" w:pos="1068"/>
        </w:tabs>
        <w:ind w:left="1068" w:hanging="360"/>
      </w:pPr>
      <w:rPr>
        <w:rFonts w:ascii="Symbol" w:hAnsi="Symbol" w:hint="default"/>
        <w:color w:val="auto"/>
      </w:rPr>
    </w:lvl>
    <w:lvl w:ilvl="1" w:tplc="04070003" w:tentative="1">
      <w:start w:val="1"/>
      <w:numFmt w:val="bullet"/>
      <w:lvlText w:val="o"/>
      <w:lvlJc w:val="left"/>
      <w:pPr>
        <w:tabs>
          <w:tab w:val="num" w:pos="1079"/>
        </w:tabs>
        <w:ind w:left="1079" w:hanging="360"/>
      </w:pPr>
      <w:rPr>
        <w:rFonts w:ascii="Courier New" w:hAnsi="Courier New" w:cs="Courier New" w:hint="default"/>
      </w:rPr>
    </w:lvl>
    <w:lvl w:ilvl="2" w:tplc="04070005" w:tentative="1">
      <w:start w:val="1"/>
      <w:numFmt w:val="bullet"/>
      <w:lvlText w:val=""/>
      <w:lvlJc w:val="left"/>
      <w:pPr>
        <w:tabs>
          <w:tab w:val="num" w:pos="1799"/>
        </w:tabs>
        <w:ind w:left="1799" w:hanging="360"/>
      </w:pPr>
      <w:rPr>
        <w:rFonts w:ascii="Wingdings" w:hAnsi="Wingdings" w:hint="default"/>
      </w:rPr>
    </w:lvl>
    <w:lvl w:ilvl="3" w:tplc="04070001" w:tentative="1">
      <w:start w:val="1"/>
      <w:numFmt w:val="bullet"/>
      <w:lvlText w:val=""/>
      <w:lvlJc w:val="left"/>
      <w:pPr>
        <w:tabs>
          <w:tab w:val="num" w:pos="2519"/>
        </w:tabs>
        <w:ind w:left="2519" w:hanging="360"/>
      </w:pPr>
      <w:rPr>
        <w:rFonts w:ascii="Symbol" w:hAnsi="Symbol" w:hint="default"/>
      </w:rPr>
    </w:lvl>
    <w:lvl w:ilvl="4" w:tplc="04070003" w:tentative="1">
      <w:start w:val="1"/>
      <w:numFmt w:val="bullet"/>
      <w:lvlText w:val="o"/>
      <w:lvlJc w:val="left"/>
      <w:pPr>
        <w:tabs>
          <w:tab w:val="num" w:pos="3239"/>
        </w:tabs>
        <w:ind w:left="3239" w:hanging="360"/>
      </w:pPr>
      <w:rPr>
        <w:rFonts w:ascii="Courier New" w:hAnsi="Courier New" w:cs="Courier New" w:hint="default"/>
      </w:rPr>
    </w:lvl>
    <w:lvl w:ilvl="5" w:tplc="04070005" w:tentative="1">
      <w:start w:val="1"/>
      <w:numFmt w:val="bullet"/>
      <w:lvlText w:val=""/>
      <w:lvlJc w:val="left"/>
      <w:pPr>
        <w:tabs>
          <w:tab w:val="num" w:pos="3959"/>
        </w:tabs>
        <w:ind w:left="3959" w:hanging="360"/>
      </w:pPr>
      <w:rPr>
        <w:rFonts w:ascii="Wingdings" w:hAnsi="Wingdings" w:hint="default"/>
      </w:rPr>
    </w:lvl>
    <w:lvl w:ilvl="6" w:tplc="04070001" w:tentative="1">
      <w:start w:val="1"/>
      <w:numFmt w:val="bullet"/>
      <w:lvlText w:val=""/>
      <w:lvlJc w:val="left"/>
      <w:pPr>
        <w:tabs>
          <w:tab w:val="num" w:pos="4679"/>
        </w:tabs>
        <w:ind w:left="4679" w:hanging="360"/>
      </w:pPr>
      <w:rPr>
        <w:rFonts w:ascii="Symbol" w:hAnsi="Symbol" w:hint="default"/>
      </w:rPr>
    </w:lvl>
    <w:lvl w:ilvl="7" w:tplc="04070003" w:tentative="1">
      <w:start w:val="1"/>
      <w:numFmt w:val="bullet"/>
      <w:lvlText w:val="o"/>
      <w:lvlJc w:val="left"/>
      <w:pPr>
        <w:tabs>
          <w:tab w:val="num" w:pos="5399"/>
        </w:tabs>
        <w:ind w:left="5399" w:hanging="360"/>
      </w:pPr>
      <w:rPr>
        <w:rFonts w:ascii="Courier New" w:hAnsi="Courier New" w:cs="Courier New" w:hint="default"/>
      </w:rPr>
    </w:lvl>
    <w:lvl w:ilvl="8" w:tplc="04070005" w:tentative="1">
      <w:start w:val="1"/>
      <w:numFmt w:val="bullet"/>
      <w:lvlText w:val=""/>
      <w:lvlJc w:val="left"/>
      <w:pPr>
        <w:tabs>
          <w:tab w:val="num" w:pos="6119"/>
        </w:tabs>
        <w:ind w:left="6119" w:hanging="360"/>
      </w:pPr>
      <w:rPr>
        <w:rFonts w:ascii="Wingdings" w:hAnsi="Wingdings" w:hint="default"/>
      </w:rPr>
    </w:lvl>
  </w:abstractNum>
  <w:abstractNum w:abstractNumId="4" w15:restartNumberingAfterBreak="0">
    <w:nsid w:val="0C387C47"/>
    <w:multiLevelType w:val="hybridMultilevel"/>
    <w:tmpl w:val="434E66B4"/>
    <w:lvl w:ilvl="0" w:tplc="ADFC11E2">
      <w:start w:val="1"/>
      <w:numFmt w:val="bullet"/>
      <w:lvlText w:val=""/>
      <w:lvlPicBulletId w:val="0"/>
      <w:lvlJc w:val="left"/>
      <w:pPr>
        <w:tabs>
          <w:tab w:val="num" w:pos="1267"/>
        </w:tabs>
        <w:ind w:left="1267" w:hanging="360"/>
      </w:pPr>
      <w:rPr>
        <w:rFonts w:ascii="Symbol" w:hAnsi="Symbol" w:hint="default"/>
        <w:color w:val="auto"/>
      </w:rPr>
    </w:lvl>
    <w:lvl w:ilvl="1" w:tplc="04070003">
      <w:start w:val="1"/>
      <w:numFmt w:val="bullet"/>
      <w:lvlText w:val="o"/>
      <w:lvlJc w:val="left"/>
      <w:pPr>
        <w:tabs>
          <w:tab w:val="num" w:pos="1278"/>
        </w:tabs>
        <w:ind w:left="1278" w:hanging="360"/>
      </w:pPr>
      <w:rPr>
        <w:rFonts w:ascii="Courier New" w:hAnsi="Courier New" w:cs="Courier New" w:hint="default"/>
      </w:rPr>
    </w:lvl>
    <w:lvl w:ilvl="2" w:tplc="04070005">
      <w:start w:val="1"/>
      <w:numFmt w:val="bullet"/>
      <w:lvlText w:val=""/>
      <w:lvlJc w:val="left"/>
      <w:pPr>
        <w:tabs>
          <w:tab w:val="num" w:pos="1998"/>
        </w:tabs>
        <w:ind w:left="1998" w:hanging="360"/>
      </w:pPr>
      <w:rPr>
        <w:rFonts w:ascii="Wingdings" w:hAnsi="Wingdings" w:hint="default"/>
      </w:rPr>
    </w:lvl>
    <w:lvl w:ilvl="3" w:tplc="ADFC11E2">
      <w:start w:val="1"/>
      <w:numFmt w:val="bullet"/>
      <w:lvlText w:val=""/>
      <w:lvlPicBulletId w:val="0"/>
      <w:lvlJc w:val="left"/>
      <w:pPr>
        <w:tabs>
          <w:tab w:val="num" w:pos="2718"/>
        </w:tabs>
        <w:ind w:left="2718" w:hanging="360"/>
      </w:pPr>
      <w:rPr>
        <w:rFonts w:ascii="Symbol" w:hAnsi="Symbol" w:hint="default"/>
        <w:color w:val="auto"/>
      </w:rPr>
    </w:lvl>
    <w:lvl w:ilvl="4" w:tplc="04070003">
      <w:start w:val="1"/>
      <w:numFmt w:val="bullet"/>
      <w:lvlText w:val="o"/>
      <w:lvlJc w:val="left"/>
      <w:pPr>
        <w:tabs>
          <w:tab w:val="num" w:pos="3438"/>
        </w:tabs>
        <w:ind w:left="3438" w:hanging="360"/>
      </w:pPr>
      <w:rPr>
        <w:rFonts w:ascii="Courier New" w:hAnsi="Courier New" w:cs="Courier New" w:hint="default"/>
      </w:rPr>
    </w:lvl>
    <w:lvl w:ilvl="5" w:tplc="04070005" w:tentative="1">
      <w:start w:val="1"/>
      <w:numFmt w:val="bullet"/>
      <w:lvlText w:val=""/>
      <w:lvlJc w:val="left"/>
      <w:pPr>
        <w:tabs>
          <w:tab w:val="num" w:pos="4158"/>
        </w:tabs>
        <w:ind w:left="4158" w:hanging="360"/>
      </w:pPr>
      <w:rPr>
        <w:rFonts w:ascii="Wingdings" w:hAnsi="Wingdings" w:hint="default"/>
      </w:rPr>
    </w:lvl>
    <w:lvl w:ilvl="6" w:tplc="04070001" w:tentative="1">
      <w:start w:val="1"/>
      <w:numFmt w:val="bullet"/>
      <w:lvlText w:val=""/>
      <w:lvlJc w:val="left"/>
      <w:pPr>
        <w:tabs>
          <w:tab w:val="num" w:pos="4878"/>
        </w:tabs>
        <w:ind w:left="4878" w:hanging="360"/>
      </w:pPr>
      <w:rPr>
        <w:rFonts w:ascii="Symbol" w:hAnsi="Symbol" w:hint="default"/>
      </w:rPr>
    </w:lvl>
    <w:lvl w:ilvl="7" w:tplc="04070003" w:tentative="1">
      <w:start w:val="1"/>
      <w:numFmt w:val="bullet"/>
      <w:lvlText w:val="o"/>
      <w:lvlJc w:val="left"/>
      <w:pPr>
        <w:tabs>
          <w:tab w:val="num" w:pos="5598"/>
        </w:tabs>
        <w:ind w:left="5598" w:hanging="360"/>
      </w:pPr>
      <w:rPr>
        <w:rFonts w:ascii="Courier New" w:hAnsi="Courier New" w:cs="Courier New" w:hint="default"/>
      </w:rPr>
    </w:lvl>
    <w:lvl w:ilvl="8" w:tplc="04070005" w:tentative="1">
      <w:start w:val="1"/>
      <w:numFmt w:val="bullet"/>
      <w:lvlText w:val=""/>
      <w:lvlJc w:val="left"/>
      <w:pPr>
        <w:tabs>
          <w:tab w:val="num" w:pos="6318"/>
        </w:tabs>
        <w:ind w:left="6318" w:hanging="360"/>
      </w:pPr>
      <w:rPr>
        <w:rFonts w:ascii="Wingdings" w:hAnsi="Wingdings" w:hint="default"/>
      </w:rPr>
    </w:lvl>
  </w:abstractNum>
  <w:abstractNum w:abstractNumId="5" w15:restartNumberingAfterBreak="0">
    <w:nsid w:val="0CB103F2"/>
    <w:multiLevelType w:val="hybridMultilevel"/>
    <w:tmpl w:val="08527106"/>
    <w:lvl w:ilvl="0" w:tplc="A79ED0E4">
      <w:start w:val="1"/>
      <w:numFmt w:val="decimal"/>
      <w:lvlText w:val="%1."/>
      <w:lvlJc w:val="left"/>
      <w:pPr>
        <w:tabs>
          <w:tab w:val="num" w:pos="360"/>
        </w:tabs>
        <w:ind w:left="360" w:hanging="360"/>
      </w:pPr>
      <w:rPr>
        <w:rFonts w:hint="default"/>
      </w:rPr>
    </w:lvl>
    <w:lvl w:ilvl="1" w:tplc="04070019" w:tentative="1">
      <w:start w:val="1"/>
      <w:numFmt w:val="lowerLetter"/>
      <w:lvlText w:val="%2."/>
      <w:lvlJc w:val="left"/>
      <w:pPr>
        <w:tabs>
          <w:tab w:val="num" w:pos="533"/>
        </w:tabs>
        <w:ind w:left="533" w:hanging="360"/>
      </w:pPr>
    </w:lvl>
    <w:lvl w:ilvl="2" w:tplc="0407001B" w:tentative="1">
      <w:start w:val="1"/>
      <w:numFmt w:val="lowerRoman"/>
      <w:lvlText w:val="%3."/>
      <w:lvlJc w:val="right"/>
      <w:pPr>
        <w:tabs>
          <w:tab w:val="num" w:pos="1253"/>
        </w:tabs>
        <w:ind w:left="1253" w:hanging="180"/>
      </w:pPr>
    </w:lvl>
    <w:lvl w:ilvl="3" w:tplc="0407000F" w:tentative="1">
      <w:start w:val="1"/>
      <w:numFmt w:val="decimal"/>
      <w:lvlText w:val="%4."/>
      <w:lvlJc w:val="left"/>
      <w:pPr>
        <w:tabs>
          <w:tab w:val="num" w:pos="1973"/>
        </w:tabs>
        <w:ind w:left="1973" w:hanging="360"/>
      </w:pPr>
    </w:lvl>
    <w:lvl w:ilvl="4" w:tplc="04070019" w:tentative="1">
      <w:start w:val="1"/>
      <w:numFmt w:val="lowerLetter"/>
      <w:lvlText w:val="%5."/>
      <w:lvlJc w:val="left"/>
      <w:pPr>
        <w:tabs>
          <w:tab w:val="num" w:pos="2693"/>
        </w:tabs>
        <w:ind w:left="2693" w:hanging="360"/>
      </w:pPr>
    </w:lvl>
    <w:lvl w:ilvl="5" w:tplc="0407001B" w:tentative="1">
      <w:start w:val="1"/>
      <w:numFmt w:val="lowerRoman"/>
      <w:lvlText w:val="%6."/>
      <w:lvlJc w:val="right"/>
      <w:pPr>
        <w:tabs>
          <w:tab w:val="num" w:pos="3413"/>
        </w:tabs>
        <w:ind w:left="3413" w:hanging="180"/>
      </w:pPr>
    </w:lvl>
    <w:lvl w:ilvl="6" w:tplc="0407000F" w:tentative="1">
      <w:start w:val="1"/>
      <w:numFmt w:val="decimal"/>
      <w:lvlText w:val="%7."/>
      <w:lvlJc w:val="left"/>
      <w:pPr>
        <w:tabs>
          <w:tab w:val="num" w:pos="4133"/>
        </w:tabs>
        <w:ind w:left="4133" w:hanging="360"/>
      </w:pPr>
    </w:lvl>
    <w:lvl w:ilvl="7" w:tplc="04070019" w:tentative="1">
      <w:start w:val="1"/>
      <w:numFmt w:val="lowerLetter"/>
      <w:lvlText w:val="%8."/>
      <w:lvlJc w:val="left"/>
      <w:pPr>
        <w:tabs>
          <w:tab w:val="num" w:pos="4853"/>
        </w:tabs>
        <w:ind w:left="4853" w:hanging="360"/>
      </w:pPr>
    </w:lvl>
    <w:lvl w:ilvl="8" w:tplc="0407001B" w:tentative="1">
      <w:start w:val="1"/>
      <w:numFmt w:val="lowerRoman"/>
      <w:lvlText w:val="%9."/>
      <w:lvlJc w:val="right"/>
      <w:pPr>
        <w:tabs>
          <w:tab w:val="num" w:pos="5573"/>
        </w:tabs>
        <w:ind w:left="5573" w:hanging="180"/>
      </w:pPr>
    </w:lvl>
  </w:abstractNum>
  <w:abstractNum w:abstractNumId="6" w15:restartNumberingAfterBreak="0">
    <w:nsid w:val="0DEA699C"/>
    <w:multiLevelType w:val="hybridMultilevel"/>
    <w:tmpl w:val="C1207060"/>
    <w:lvl w:ilvl="0" w:tplc="ADFC11E2">
      <w:start w:val="1"/>
      <w:numFmt w:val="bullet"/>
      <w:lvlText w:val=""/>
      <w:lvlPicBulletId w:val="0"/>
      <w:lvlJc w:val="left"/>
      <w:pPr>
        <w:tabs>
          <w:tab w:val="num" w:pos="1267"/>
        </w:tabs>
        <w:ind w:left="1267" w:hanging="360"/>
      </w:pPr>
      <w:rPr>
        <w:rFonts w:ascii="Symbol" w:hAnsi="Symbol" w:hint="default"/>
        <w:color w:val="auto"/>
      </w:rPr>
    </w:lvl>
    <w:lvl w:ilvl="1" w:tplc="04070003">
      <w:start w:val="1"/>
      <w:numFmt w:val="bullet"/>
      <w:lvlText w:val="o"/>
      <w:lvlJc w:val="left"/>
      <w:pPr>
        <w:tabs>
          <w:tab w:val="num" w:pos="1278"/>
        </w:tabs>
        <w:ind w:left="1278" w:hanging="360"/>
      </w:pPr>
      <w:rPr>
        <w:rFonts w:ascii="Courier New" w:hAnsi="Courier New" w:cs="Courier New" w:hint="default"/>
      </w:rPr>
    </w:lvl>
    <w:lvl w:ilvl="2" w:tplc="04070005">
      <w:start w:val="1"/>
      <w:numFmt w:val="bullet"/>
      <w:lvlText w:val=""/>
      <w:lvlJc w:val="left"/>
      <w:pPr>
        <w:tabs>
          <w:tab w:val="num" w:pos="1998"/>
        </w:tabs>
        <w:ind w:left="1998" w:hanging="360"/>
      </w:pPr>
      <w:rPr>
        <w:rFonts w:ascii="Wingdings" w:hAnsi="Wingdings" w:hint="default"/>
      </w:rPr>
    </w:lvl>
    <w:lvl w:ilvl="3" w:tplc="04070001">
      <w:start w:val="1"/>
      <w:numFmt w:val="bullet"/>
      <w:lvlText w:val=""/>
      <w:lvlJc w:val="left"/>
      <w:pPr>
        <w:tabs>
          <w:tab w:val="num" w:pos="2718"/>
        </w:tabs>
        <w:ind w:left="2718" w:hanging="360"/>
      </w:pPr>
      <w:rPr>
        <w:rFonts w:ascii="Symbol" w:hAnsi="Symbol" w:hint="default"/>
        <w:color w:val="auto"/>
      </w:rPr>
    </w:lvl>
    <w:lvl w:ilvl="4" w:tplc="04070003" w:tentative="1">
      <w:start w:val="1"/>
      <w:numFmt w:val="bullet"/>
      <w:lvlText w:val="o"/>
      <w:lvlJc w:val="left"/>
      <w:pPr>
        <w:tabs>
          <w:tab w:val="num" w:pos="3438"/>
        </w:tabs>
        <w:ind w:left="3438" w:hanging="360"/>
      </w:pPr>
      <w:rPr>
        <w:rFonts w:ascii="Courier New" w:hAnsi="Courier New" w:cs="Courier New" w:hint="default"/>
      </w:rPr>
    </w:lvl>
    <w:lvl w:ilvl="5" w:tplc="04070005" w:tentative="1">
      <w:start w:val="1"/>
      <w:numFmt w:val="bullet"/>
      <w:lvlText w:val=""/>
      <w:lvlJc w:val="left"/>
      <w:pPr>
        <w:tabs>
          <w:tab w:val="num" w:pos="4158"/>
        </w:tabs>
        <w:ind w:left="4158" w:hanging="360"/>
      </w:pPr>
      <w:rPr>
        <w:rFonts w:ascii="Wingdings" w:hAnsi="Wingdings" w:hint="default"/>
      </w:rPr>
    </w:lvl>
    <w:lvl w:ilvl="6" w:tplc="04070001" w:tentative="1">
      <w:start w:val="1"/>
      <w:numFmt w:val="bullet"/>
      <w:lvlText w:val=""/>
      <w:lvlJc w:val="left"/>
      <w:pPr>
        <w:tabs>
          <w:tab w:val="num" w:pos="4878"/>
        </w:tabs>
        <w:ind w:left="4878" w:hanging="360"/>
      </w:pPr>
      <w:rPr>
        <w:rFonts w:ascii="Symbol" w:hAnsi="Symbol" w:hint="default"/>
      </w:rPr>
    </w:lvl>
    <w:lvl w:ilvl="7" w:tplc="04070003" w:tentative="1">
      <w:start w:val="1"/>
      <w:numFmt w:val="bullet"/>
      <w:lvlText w:val="o"/>
      <w:lvlJc w:val="left"/>
      <w:pPr>
        <w:tabs>
          <w:tab w:val="num" w:pos="5598"/>
        </w:tabs>
        <w:ind w:left="5598" w:hanging="360"/>
      </w:pPr>
      <w:rPr>
        <w:rFonts w:ascii="Courier New" w:hAnsi="Courier New" w:cs="Courier New" w:hint="default"/>
      </w:rPr>
    </w:lvl>
    <w:lvl w:ilvl="8" w:tplc="04070005" w:tentative="1">
      <w:start w:val="1"/>
      <w:numFmt w:val="bullet"/>
      <w:lvlText w:val=""/>
      <w:lvlJc w:val="left"/>
      <w:pPr>
        <w:tabs>
          <w:tab w:val="num" w:pos="6318"/>
        </w:tabs>
        <w:ind w:left="6318" w:hanging="360"/>
      </w:pPr>
      <w:rPr>
        <w:rFonts w:ascii="Wingdings" w:hAnsi="Wingdings" w:hint="default"/>
      </w:rPr>
    </w:lvl>
  </w:abstractNum>
  <w:abstractNum w:abstractNumId="7" w15:restartNumberingAfterBreak="0">
    <w:nsid w:val="0EA04DD9"/>
    <w:multiLevelType w:val="hybridMultilevel"/>
    <w:tmpl w:val="6C988E16"/>
    <w:lvl w:ilvl="0" w:tplc="ADFC11E2">
      <w:start w:val="1"/>
      <w:numFmt w:val="bullet"/>
      <w:lvlText w:val=""/>
      <w:lvlPicBulletId w:val="0"/>
      <w:lvlJc w:val="left"/>
      <w:pPr>
        <w:tabs>
          <w:tab w:val="num" w:pos="1068"/>
        </w:tabs>
        <w:ind w:left="1068" w:hanging="360"/>
      </w:pPr>
      <w:rPr>
        <w:rFonts w:ascii="Symbol" w:hAnsi="Symbol" w:hint="default"/>
        <w:color w:val="auto"/>
      </w:rPr>
    </w:lvl>
    <w:lvl w:ilvl="1" w:tplc="04070003">
      <w:start w:val="1"/>
      <w:numFmt w:val="bullet"/>
      <w:lvlText w:val="o"/>
      <w:lvlJc w:val="left"/>
      <w:pPr>
        <w:tabs>
          <w:tab w:val="num" w:pos="1079"/>
        </w:tabs>
        <w:ind w:left="1079" w:hanging="360"/>
      </w:pPr>
      <w:rPr>
        <w:rFonts w:ascii="Courier New" w:hAnsi="Courier New" w:cs="Courier New" w:hint="default"/>
      </w:rPr>
    </w:lvl>
    <w:lvl w:ilvl="2" w:tplc="04070005">
      <w:start w:val="1"/>
      <w:numFmt w:val="bullet"/>
      <w:lvlText w:val=""/>
      <w:lvlJc w:val="left"/>
      <w:pPr>
        <w:tabs>
          <w:tab w:val="num" w:pos="1799"/>
        </w:tabs>
        <w:ind w:left="1799" w:hanging="360"/>
      </w:pPr>
      <w:rPr>
        <w:rFonts w:ascii="Wingdings" w:hAnsi="Wingdings" w:hint="default"/>
      </w:rPr>
    </w:lvl>
    <w:lvl w:ilvl="3" w:tplc="04070001">
      <w:start w:val="1"/>
      <w:numFmt w:val="bullet"/>
      <w:lvlText w:val=""/>
      <w:lvlJc w:val="left"/>
      <w:pPr>
        <w:tabs>
          <w:tab w:val="num" w:pos="2519"/>
        </w:tabs>
        <w:ind w:left="2519" w:hanging="360"/>
      </w:pPr>
      <w:rPr>
        <w:rFonts w:ascii="Symbol" w:hAnsi="Symbol" w:hint="default"/>
      </w:rPr>
    </w:lvl>
    <w:lvl w:ilvl="4" w:tplc="04070003" w:tentative="1">
      <w:start w:val="1"/>
      <w:numFmt w:val="bullet"/>
      <w:lvlText w:val="o"/>
      <w:lvlJc w:val="left"/>
      <w:pPr>
        <w:tabs>
          <w:tab w:val="num" w:pos="3239"/>
        </w:tabs>
        <w:ind w:left="3239" w:hanging="360"/>
      </w:pPr>
      <w:rPr>
        <w:rFonts w:ascii="Courier New" w:hAnsi="Courier New" w:cs="Courier New" w:hint="default"/>
      </w:rPr>
    </w:lvl>
    <w:lvl w:ilvl="5" w:tplc="04070005" w:tentative="1">
      <w:start w:val="1"/>
      <w:numFmt w:val="bullet"/>
      <w:lvlText w:val=""/>
      <w:lvlJc w:val="left"/>
      <w:pPr>
        <w:tabs>
          <w:tab w:val="num" w:pos="3959"/>
        </w:tabs>
        <w:ind w:left="3959" w:hanging="360"/>
      </w:pPr>
      <w:rPr>
        <w:rFonts w:ascii="Wingdings" w:hAnsi="Wingdings" w:hint="default"/>
      </w:rPr>
    </w:lvl>
    <w:lvl w:ilvl="6" w:tplc="04070001" w:tentative="1">
      <w:start w:val="1"/>
      <w:numFmt w:val="bullet"/>
      <w:lvlText w:val=""/>
      <w:lvlJc w:val="left"/>
      <w:pPr>
        <w:tabs>
          <w:tab w:val="num" w:pos="4679"/>
        </w:tabs>
        <w:ind w:left="4679" w:hanging="360"/>
      </w:pPr>
      <w:rPr>
        <w:rFonts w:ascii="Symbol" w:hAnsi="Symbol" w:hint="default"/>
      </w:rPr>
    </w:lvl>
    <w:lvl w:ilvl="7" w:tplc="04070003" w:tentative="1">
      <w:start w:val="1"/>
      <w:numFmt w:val="bullet"/>
      <w:lvlText w:val="o"/>
      <w:lvlJc w:val="left"/>
      <w:pPr>
        <w:tabs>
          <w:tab w:val="num" w:pos="5399"/>
        </w:tabs>
        <w:ind w:left="5399" w:hanging="360"/>
      </w:pPr>
      <w:rPr>
        <w:rFonts w:ascii="Courier New" w:hAnsi="Courier New" w:cs="Courier New" w:hint="default"/>
      </w:rPr>
    </w:lvl>
    <w:lvl w:ilvl="8" w:tplc="04070005" w:tentative="1">
      <w:start w:val="1"/>
      <w:numFmt w:val="bullet"/>
      <w:lvlText w:val=""/>
      <w:lvlJc w:val="left"/>
      <w:pPr>
        <w:tabs>
          <w:tab w:val="num" w:pos="6119"/>
        </w:tabs>
        <w:ind w:left="6119" w:hanging="360"/>
      </w:pPr>
      <w:rPr>
        <w:rFonts w:ascii="Wingdings" w:hAnsi="Wingdings" w:hint="default"/>
      </w:rPr>
    </w:lvl>
  </w:abstractNum>
  <w:abstractNum w:abstractNumId="8" w15:restartNumberingAfterBreak="0">
    <w:nsid w:val="11AB7257"/>
    <w:multiLevelType w:val="hybridMultilevel"/>
    <w:tmpl w:val="8A3237E6"/>
    <w:lvl w:ilvl="0" w:tplc="04070001">
      <w:start w:val="1"/>
      <w:numFmt w:val="bullet"/>
      <w:lvlText w:val=""/>
      <w:lvlJc w:val="left"/>
      <w:pPr>
        <w:tabs>
          <w:tab w:val="num" w:pos="1040"/>
        </w:tabs>
        <w:ind w:left="1040" w:hanging="360"/>
      </w:pPr>
      <w:rPr>
        <w:rFonts w:ascii="Symbol" w:hAnsi="Symbol" w:hint="default"/>
      </w:rPr>
    </w:lvl>
    <w:lvl w:ilvl="1" w:tplc="04070003" w:tentative="1">
      <w:start w:val="1"/>
      <w:numFmt w:val="bullet"/>
      <w:lvlText w:val="o"/>
      <w:lvlJc w:val="left"/>
      <w:pPr>
        <w:tabs>
          <w:tab w:val="num" w:pos="1760"/>
        </w:tabs>
        <w:ind w:left="1760" w:hanging="360"/>
      </w:pPr>
      <w:rPr>
        <w:rFonts w:ascii="Courier New" w:hAnsi="Courier New" w:cs="Courier New" w:hint="default"/>
      </w:rPr>
    </w:lvl>
    <w:lvl w:ilvl="2" w:tplc="04070005" w:tentative="1">
      <w:start w:val="1"/>
      <w:numFmt w:val="bullet"/>
      <w:lvlText w:val=""/>
      <w:lvlJc w:val="left"/>
      <w:pPr>
        <w:tabs>
          <w:tab w:val="num" w:pos="2480"/>
        </w:tabs>
        <w:ind w:left="2480" w:hanging="360"/>
      </w:pPr>
      <w:rPr>
        <w:rFonts w:ascii="Wingdings" w:hAnsi="Wingdings" w:hint="default"/>
      </w:rPr>
    </w:lvl>
    <w:lvl w:ilvl="3" w:tplc="04070001" w:tentative="1">
      <w:start w:val="1"/>
      <w:numFmt w:val="bullet"/>
      <w:lvlText w:val=""/>
      <w:lvlJc w:val="left"/>
      <w:pPr>
        <w:tabs>
          <w:tab w:val="num" w:pos="3200"/>
        </w:tabs>
        <w:ind w:left="3200" w:hanging="360"/>
      </w:pPr>
      <w:rPr>
        <w:rFonts w:ascii="Symbol" w:hAnsi="Symbol" w:hint="default"/>
      </w:rPr>
    </w:lvl>
    <w:lvl w:ilvl="4" w:tplc="04070003" w:tentative="1">
      <w:start w:val="1"/>
      <w:numFmt w:val="bullet"/>
      <w:lvlText w:val="o"/>
      <w:lvlJc w:val="left"/>
      <w:pPr>
        <w:tabs>
          <w:tab w:val="num" w:pos="3920"/>
        </w:tabs>
        <w:ind w:left="3920" w:hanging="360"/>
      </w:pPr>
      <w:rPr>
        <w:rFonts w:ascii="Courier New" w:hAnsi="Courier New" w:cs="Courier New" w:hint="default"/>
      </w:rPr>
    </w:lvl>
    <w:lvl w:ilvl="5" w:tplc="04070005" w:tentative="1">
      <w:start w:val="1"/>
      <w:numFmt w:val="bullet"/>
      <w:lvlText w:val=""/>
      <w:lvlJc w:val="left"/>
      <w:pPr>
        <w:tabs>
          <w:tab w:val="num" w:pos="4640"/>
        </w:tabs>
        <w:ind w:left="4640" w:hanging="360"/>
      </w:pPr>
      <w:rPr>
        <w:rFonts w:ascii="Wingdings" w:hAnsi="Wingdings" w:hint="default"/>
      </w:rPr>
    </w:lvl>
    <w:lvl w:ilvl="6" w:tplc="04070001" w:tentative="1">
      <w:start w:val="1"/>
      <w:numFmt w:val="bullet"/>
      <w:lvlText w:val=""/>
      <w:lvlJc w:val="left"/>
      <w:pPr>
        <w:tabs>
          <w:tab w:val="num" w:pos="5360"/>
        </w:tabs>
        <w:ind w:left="5360" w:hanging="360"/>
      </w:pPr>
      <w:rPr>
        <w:rFonts w:ascii="Symbol" w:hAnsi="Symbol" w:hint="default"/>
      </w:rPr>
    </w:lvl>
    <w:lvl w:ilvl="7" w:tplc="04070003" w:tentative="1">
      <w:start w:val="1"/>
      <w:numFmt w:val="bullet"/>
      <w:lvlText w:val="o"/>
      <w:lvlJc w:val="left"/>
      <w:pPr>
        <w:tabs>
          <w:tab w:val="num" w:pos="6080"/>
        </w:tabs>
        <w:ind w:left="6080" w:hanging="360"/>
      </w:pPr>
      <w:rPr>
        <w:rFonts w:ascii="Courier New" w:hAnsi="Courier New" w:cs="Courier New" w:hint="default"/>
      </w:rPr>
    </w:lvl>
    <w:lvl w:ilvl="8" w:tplc="04070005" w:tentative="1">
      <w:start w:val="1"/>
      <w:numFmt w:val="bullet"/>
      <w:lvlText w:val=""/>
      <w:lvlJc w:val="left"/>
      <w:pPr>
        <w:tabs>
          <w:tab w:val="num" w:pos="6800"/>
        </w:tabs>
        <w:ind w:left="6800" w:hanging="360"/>
      </w:pPr>
      <w:rPr>
        <w:rFonts w:ascii="Wingdings" w:hAnsi="Wingdings" w:hint="default"/>
      </w:rPr>
    </w:lvl>
  </w:abstractNum>
  <w:abstractNum w:abstractNumId="9" w15:restartNumberingAfterBreak="0">
    <w:nsid w:val="18AC2711"/>
    <w:multiLevelType w:val="hybridMultilevel"/>
    <w:tmpl w:val="EE8861CA"/>
    <w:lvl w:ilvl="0" w:tplc="C0B4384A">
      <w:start w:val="1"/>
      <w:numFmt w:val="decimal"/>
      <w:lvlText w:val="%1."/>
      <w:lvlJc w:val="left"/>
      <w:pPr>
        <w:tabs>
          <w:tab w:val="num" w:pos="360"/>
        </w:tabs>
        <w:ind w:left="36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0" w15:restartNumberingAfterBreak="0">
    <w:nsid w:val="1AF84091"/>
    <w:multiLevelType w:val="hybridMultilevel"/>
    <w:tmpl w:val="72849AF4"/>
    <w:lvl w:ilvl="0" w:tplc="ADFC11E2">
      <w:start w:val="1"/>
      <w:numFmt w:val="bullet"/>
      <w:lvlText w:val=""/>
      <w:lvlPicBulletId w:val="0"/>
      <w:lvlJc w:val="left"/>
      <w:pPr>
        <w:tabs>
          <w:tab w:val="num" w:pos="1267"/>
        </w:tabs>
        <w:ind w:left="1267" w:hanging="360"/>
      </w:pPr>
      <w:rPr>
        <w:rFonts w:ascii="Symbol" w:hAnsi="Symbol" w:hint="default"/>
        <w:color w:val="auto"/>
      </w:rPr>
    </w:lvl>
    <w:lvl w:ilvl="1" w:tplc="04070003" w:tentative="1">
      <w:start w:val="1"/>
      <w:numFmt w:val="bullet"/>
      <w:lvlText w:val="o"/>
      <w:lvlJc w:val="left"/>
      <w:pPr>
        <w:tabs>
          <w:tab w:val="num" w:pos="1278"/>
        </w:tabs>
        <w:ind w:left="1278" w:hanging="360"/>
      </w:pPr>
      <w:rPr>
        <w:rFonts w:ascii="Courier New" w:hAnsi="Courier New" w:cs="Courier New" w:hint="default"/>
      </w:rPr>
    </w:lvl>
    <w:lvl w:ilvl="2" w:tplc="04070005" w:tentative="1">
      <w:start w:val="1"/>
      <w:numFmt w:val="bullet"/>
      <w:lvlText w:val=""/>
      <w:lvlJc w:val="left"/>
      <w:pPr>
        <w:tabs>
          <w:tab w:val="num" w:pos="1998"/>
        </w:tabs>
        <w:ind w:left="1998" w:hanging="360"/>
      </w:pPr>
      <w:rPr>
        <w:rFonts w:ascii="Wingdings" w:hAnsi="Wingdings" w:hint="default"/>
      </w:rPr>
    </w:lvl>
    <w:lvl w:ilvl="3" w:tplc="04070001" w:tentative="1">
      <w:start w:val="1"/>
      <w:numFmt w:val="bullet"/>
      <w:lvlText w:val=""/>
      <w:lvlJc w:val="left"/>
      <w:pPr>
        <w:tabs>
          <w:tab w:val="num" w:pos="2718"/>
        </w:tabs>
        <w:ind w:left="2718" w:hanging="360"/>
      </w:pPr>
      <w:rPr>
        <w:rFonts w:ascii="Symbol" w:hAnsi="Symbol" w:hint="default"/>
      </w:rPr>
    </w:lvl>
    <w:lvl w:ilvl="4" w:tplc="04070003" w:tentative="1">
      <w:start w:val="1"/>
      <w:numFmt w:val="bullet"/>
      <w:lvlText w:val="o"/>
      <w:lvlJc w:val="left"/>
      <w:pPr>
        <w:tabs>
          <w:tab w:val="num" w:pos="3438"/>
        </w:tabs>
        <w:ind w:left="3438" w:hanging="360"/>
      </w:pPr>
      <w:rPr>
        <w:rFonts w:ascii="Courier New" w:hAnsi="Courier New" w:cs="Courier New" w:hint="default"/>
      </w:rPr>
    </w:lvl>
    <w:lvl w:ilvl="5" w:tplc="04070005" w:tentative="1">
      <w:start w:val="1"/>
      <w:numFmt w:val="bullet"/>
      <w:lvlText w:val=""/>
      <w:lvlJc w:val="left"/>
      <w:pPr>
        <w:tabs>
          <w:tab w:val="num" w:pos="4158"/>
        </w:tabs>
        <w:ind w:left="4158" w:hanging="360"/>
      </w:pPr>
      <w:rPr>
        <w:rFonts w:ascii="Wingdings" w:hAnsi="Wingdings" w:hint="default"/>
      </w:rPr>
    </w:lvl>
    <w:lvl w:ilvl="6" w:tplc="04070001" w:tentative="1">
      <w:start w:val="1"/>
      <w:numFmt w:val="bullet"/>
      <w:lvlText w:val=""/>
      <w:lvlJc w:val="left"/>
      <w:pPr>
        <w:tabs>
          <w:tab w:val="num" w:pos="4878"/>
        </w:tabs>
        <w:ind w:left="4878" w:hanging="360"/>
      </w:pPr>
      <w:rPr>
        <w:rFonts w:ascii="Symbol" w:hAnsi="Symbol" w:hint="default"/>
      </w:rPr>
    </w:lvl>
    <w:lvl w:ilvl="7" w:tplc="04070003" w:tentative="1">
      <w:start w:val="1"/>
      <w:numFmt w:val="bullet"/>
      <w:lvlText w:val="o"/>
      <w:lvlJc w:val="left"/>
      <w:pPr>
        <w:tabs>
          <w:tab w:val="num" w:pos="5598"/>
        </w:tabs>
        <w:ind w:left="5598" w:hanging="360"/>
      </w:pPr>
      <w:rPr>
        <w:rFonts w:ascii="Courier New" w:hAnsi="Courier New" w:cs="Courier New" w:hint="default"/>
      </w:rPr>
    </w:lvl>
    <w:lvl w:ilvl="8" w:tplc="04070005" w:tentative="1">
      <w:start w:val="1"/>
      <w:numFmt w:val="bullet"/>
      <w:lvlText w:val=""/>
      <w:lvlJc w:val="left"/>
      <w:pPr>
        <w:tabs>
          <w:tab w:val="num" w:pos="6318"/>
        </w:tabs>
        <w:ind w:left="6318" w:hanging="360"/>
      </w:pPr>
      <w:rPr>
        <w:rFonts w:ascii="Wingdings" w:hAnsi="Wingdings" w:hint="default"/>
      </w:rPr>
    </w:lvl>
  </w:abstractNum>
  <w:abstractNum w:abstractNumId="11" w15:restartNumberingAfterBreak="0">
    <w:nsid w:val="269C6812"/>
    <w:multiLevelType w:val="multilevel"/>
    <w:tmpl w:val="EE8861C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36CB420D"/>
    <w:multiLevelType w:val="hybridMultilevel"/>
    <w:tmpl w:val="7C72BBF2"/>
    <w:lvl w:ilvl="0" w:tplc="A79ED0E4">
      <w:start w:val="1"/>
      <w:numFmt w:val="decimal"/>
      <w:lvlText w:val="%1."/>
      <w:lvlJc w:val="left"/>
      <w:pPr>
        <w:tabs>
          <w:tab w:val="num" w:pos="360"/>
        </w:tabs>
        <w:ind w:left="360" w:hanging="360"/>
      </w:pPr>
      <w:rPr>
        <w:rFonts w:hint="default"/>
      </w:rPr>
    </w:lvl>
    <w:lvl w:ilvl="1" w:tplc="04070019" w:tentative="1">
      <w:start w:val="1"/>
      <w:numFmt w:val="lowerLetter"/>
      <w:lvlText w:val="%2."/>
      <w:lvlJc w:val="left"/>
      <w:pPr>
        <w:tabs>
          <w:tab w:val="num" w:pos="533"/>
        </w:tabs>
        <w:ind w:left="533" w:hanging="360"/>
      </w:pPr>
    </w:lvl>
    <w:lvl w:ilvl="2" w:tplc="0407001B" w:tentative="1">
      <w:start w:val="1"/>
      <w:numFmt w:val="lowerRoman"/>
      <w:lvlText w:val="%3."/>
      <w:lvlJc w:val="right"/>
      <w:pPr>
        <w:tabs>
          <w:tab w:val="num" w:pos="1253"/>
        </w:tabs>
        <w:ind w:left="1253" w:hanging="180"/>
      </w:pPr>
    </w:lvl>
    <w:lvl w:ilvl="3" w:tplc="0407000F" w:tentative="1">
      <w:start w:val="1"/>
      <w:numFmt w:val="decimal"/>
      <w:lvlText w:val="%4."/>
      <w:lvlJc w:val="left"/>
      <w:pPr>
        <w:tabs>
          <w:tab w:val="num" w:pos="1973"/>
        </w:tabs>
        <w:ind w:left="1973" w:hanging="360"/>
      </w:pPr>
    </w:lvl>
    <w:lvl w:ilvl="4" w:tplc="04070019" w:tentative="1">
      <w:start w:val="1"/>
      <w:numFmt w:val="lowerLetter"/>
      <w:lvlText w:val="%5."/>
      <w:lvlJc w:val="left"/>
      <w:pPr>
        <w:tabs>
          <w:tab w:val="num" w:pos="2693"/>
        </w:tabs>
        <w:ind w:left="2693" w:hanging="360"/>
      </w:pPr>
    </w:lvl>
    <w:lvl w:ilvl="5" w:tplc="0407001B" w:tentative="1">
      <w:start w:val="1"/>
      <w:numFmt w:val="lowerRoman"/>
      <w:lvlText w:val="%6."/>
      <w:lvlJc w:val="right"/>
      <w:pPr>
        <w:tabs>
          <w:tab w:val="num" w:pos="3413"/>
        </w:tabs>
        <w:ind w:left="3413" w:hanging="180"/>
      </w:pPr>
    </w:lvl>
    <w:lvl w:ilvl="6" w:tplc="0407000F" w:tentative="1">
      <w:start w:val="1"/>
      <w:numFmt w:val="decimal"/>
      <w:lvlText w:val="%7."/>
      <w:lvlJc w:val="left"/>
      <w:pPr>
        <w:tabs>
          <w:tab w:val="num" w:pos="4133"/>
        </w:tabs>
        <w:ind w:left="4133" w:hanging="360"/>
      </w:pPr>
    </w:lvl>
    <w:lvl w:ilvl="7" w:tplc="04070019" w:tentative="1">
      <w:start w:val="1"/>
      <w:numFmt w:val="lowerLetter"/>
      <w:lvlText w:val="%8."/>
      <w:lvlJc w:val="left"/>
      <w:pPr>
        <w:tabs>
          <w:tab w:val="num" w:pos="4853"/>
        </w:tabs>
        <w:ind w:left="4853" w:hanging="360"/>
      </w:pPr>
    </w:lvl>
    <w:lvl w:ilvl="8" w:tplc="0407001B" w:tentative="1">
      <w:start w:val="1"/>
      <w:numFmt w:val="lowerRoman"/>
      <w:lvlText w:val="%9."/>
      <w:lvlJc w:val="right"/>
      <w:pPr>
        <w:tabs>
          <w:tab w:val="num" w:pos="5573"/>
        </w:tabs>
        <w:ind w:left="5573" w:hanging="180"/>
      </w:pPr>
    </w:lvl>
  </w:abstractNum>
  <w:abstractNum w:abstractNumId="13" w15:restartNumberingAfterBreak="0">
    <w:nsid w:val="37AC1335"/>
    <w:multiLevelType w:val="multilevel"/>
    <w:tmpl w:val="5184C4B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533"/>
        </w:tabs>
        <w:ind w:left="533" w:hanging="360"/>
      </w:pPr>
    </w:lvl>
    <w:lvl w:ilvl="2">
      <w:start w:val="1"/>
      <w:numFmt w:val="lowerRoman"/>
      <w:lvlText w:val="%3."/>
      <w:lvlJc w:val="right"/>
      <w:pPr>
        <w:tabs>
          <w:tab w:val="num" w:pos="1253"/>
        </w:tabs>
        <w:ind w:left="1253" w:hanging="180"/>
      </w:pPr>
    </w:lvl>
    <w:lvl w:ilvl="3">
      <w:start w:val="1"/>
      <w:numFmt w:val="decimal"/>
      <w:lvlText w:val="%4."/>
      <w:lvlJc w:val="left"/>
      <w:pPr>
        <w:tabs>
          <w:tab w:val="num" w:pos="1973"/>
        </w:tabs>
        <w:ind w:left="1973" w:hanging="360"/>
      </w:pPr>
    </w:lvl>
    <w:lvl w:ilvl="4">
      <w:start w:val="1"/>
      <w:numFmt w:val="lowerLetter"/>
      <w:lvlText w:val="%5."/>
      <w:lvlJc w:val="left"/>
      <w:pPr>
        <w:tabs>
          <w:tab w:val="num" w:pos="2693"/>
        </w:tabs>
        <w:ind w:left="2693" w:hanging="360"/>
      </w:pPr>
    </w:lvl>
    <w:lvl w:ilvl="5">
      <w:start w:val="1"/>
      <w:numFmt w:val="lowerRoman"/>
      <w:lvlText w:val="%6."/>
      <w:lvlJc w:val="right"/>
      <w:pPr>
        <w:tabs>
          <w:tab w:val="num" w:pos="3413"/>
        </w:tabs>
        <w:ind w:left="3413" w:hanging="180"/>
      </w:pPr>
    </w:lvl>
    <w:lvl w:ilvl="6">
      <w:start w:val="1"/>
      <w:numFmt w:val="decimal"/>
      <w:lvlText w:val="%7."/>
      <w:lvlJc w:val="left"/>
      <w:pPr>
        <w:tabs>
          <w:tab w:val="num" w:pos="4133"/>
        </w:tabs>
        <w:ind w:left="4133" w:hanging="360"/>
      </w:pPr>
    </w:lvl>
    <w:lvl w:ilvl="7">
      <w:start w:val="1"/>
      <w:numFmt w:val="lowerLetter"/>
      <w:lvlText w:val="%8."/>
      <w:lvlJc w:val="left"/>
      <w:pPr>
        <w:tabs>
          <w:tab w:val="num" w:pos="4853"/>
        </w:tabs>
        <w:ind w:left="4853" w:hanging="360"/>
      </w:pPr>
    </w:lvl>
    <w:lvl w:ilvl="8">
      <w:start w:val="1"/>
      <w:numFmt w:val="lowerRoman"/>
      <w:lvlText w:val="%9."/>
      <w:lvlJc w:val="right"/>
      <w:pPr>
        <w:tabs>
          <w:tab w:val="num" w:pos="5573"/>
        </w:tabs>
        <w:ind w:left="5573" w:hanging="180"/>
      </w:pPr>
    </w:lvl>
  </w:abstractNum>
  <w:abstractNum w:abstractNumId="14" w15:restartNumberingAfterBreak="0">
    <w:nsid w:val="3B0A20DC"/>
    <w:multiLevelType w:val="hybridMultilevel"/>
    <w:tmpl w:val="BFB65CE6"/>
    <w:lvl w:ilvl="0" w:tplc="ADFC11E2">
      <w:start w:val="1"/>
      <w:numFmt w:val="bullet"/>
      <w:lvlText w:val=""/>
      <w:lvlPicBulletId w:val="0"/>
      <w:lvlJc w:val="left"/>
      <w:pPr>
        <w:tabs>
          <w:tab w:val="num" w:pos="1267"/>
        </w:tabs>
        <w:ind w:left="1267" w:hanging="360"/>
      </w:pPr>
      <w:rPr>
        <w:rFonts w:ascii="Symbol" w:hAnsi="Symbol" w:hint="default"/>
        <w:color w:val="auto"/>
      </w:rPr>
    </w:lvl>
    <w:lvl w:ilvl="1" w:tplc="04070003">
      <w:start w:val="1"/>
      <w:numFmt w:val="bullet"/>
      <w:lvlText w:val="o"/>
      <w:lvlJc w:val="left"/>
      <w:pPr>
        <w:tabs>
          <w:tab w:val="num" w:pos="1278"/>
        </w:tabs>
        <w:ind w:left="1278" w:hanging="360"/>
      </w:pPr>
      <w:rPr>
        <w:rFonts w:ascii="Courier New" w:hAnsi="Courier New" w:cs="Courier New" w:hint="default"/>
      </w:rPr>
    </w:lvl>
    <w:lvl w:ilvl="2" w:tplc="04070005">
      <w:start w:val="1"/>
      <w:numFmt w:val="bullet"/>
      <w:lvlText w:val=""/>
      <w:lvlJc w:val="left"/>
      <w:pPr>
        <w:tabs>
          <w:tab w:val="num" w:pos="1998"/>
        </w:tabs>
        <w:ind w:left="1998" w:hanging="360"/>
      </w:pPr>
      <w:rPr>
        <w:rFonts w:ascii="Wingdings" w:hAnsi="Wingdings" w:hint="default"/>
      </w:rPr>
    </w:lvl>
    <w:lvl w:ilvl="3" w:tplc="04070001" w:tentative="1">
      <w:start w:val="1"/>
      <w:numFmt w:val="bullet"/>
      <w:lvlText w:val=""/>
      <w:lvlJc w:val="left"/>
      <w:pPr>
        <w:tabs>
          <w:tab w:val="num" w:pos="2718"/>
        </w:tabs>
        <w:ind w:left="2718" w:hanging="360"/>
      </w:pPr>
      <w:rPr>
        <w:rFonts w:ascii="Symbol" w:hAnsi="Symbol" w:hint="default"/>
      </w:rPr>
    </w:lvl>
    <w:lvl w:ilvl="4" w:tplc="04070003" w:tentative="1">
      <w:start w:val="1"/>
      <w:numFmt w:val="bullet"/>
      <w:lvlText w:val="o"/>
      <w:lvlJc w:val="left"/>
      <w:pPr>
        <w:tabs>
          <w:tab w:val="num" w:pos="3438"/>
        </w:tabs>
        <w:ind w:left="3438" w:hanging="360"/>
      </w:pPr>
      <w:rPr>
        <w:rFonts w:ascii="Courier New" w:hAnsi="Courier New" w:cs="Courier New" w:hint="default"/>
      </w:rPr>
    </w:lvl>
    <w:lvl w:ilvl="5" w:tplc="04070005" w:tentative="1">
      <w:start w:val="1"/>
      <w:numFmt w:val="bullet"/>
      <w:lvlText w:val=""/>
      <w:lvlJc w:val="left"/>
      <w:pPr>
        <w:tabs>
          <w:tab w:val="num" w:pos="4158"/>
        </w:tabs>
        <w:ind w:left="4158" w:hanging="360"/>
      </w:pPr>
      <w:rPr>
        <w:rFonts w:ascii="Wingdings" w:hAnsi="Wingdings" w:hint="default"/>
      </w:rPr>
    </w:lvl>
    <w:lvl w:ilvl="6" w:tplc="04070001" w:tentative="1">
      <w:start w:val="1"/>
      <w:numFmt w:val="bullet"/>
      <w:lvlText w:val=""/>
      <w:lvlJc w:val="left"/>
      <w:pPr>
        <w:tabs>
          <w:tab w:val="num" w:pos="4878"/>
        </w:tabs>
        <w:ind w:left="4878" w:hanging="360"/>
      </w:pPr>
      <w:rPr>
        <w:rFonts w:ascii="Symbol" w:hAnsi="Symbol" w:hint="default"/>
      </w:rPr>
    </w:lvl>
    <w:lvl w:ilvl="7" w:tplc="04070003" w:tentative="1">
      <w:start w:val="1"/>
      <w:numFmt w:val="bullet"/>
      <w:lvlText w:val="o"/>
      <w:lvlJc w:val="left"/>
      <w:pPr>
        <w:tabs>
          <w:tab w:val="num" w:pos="5598"/>
        </w:tabs>
        <w:ind w:left="5598" w:hanging="360"/>
      </w:pPr>
      <w:rPr>
        <w:rFonts w:ascii="Courier New" w:hAnsi="Courier New" w:cs="Courier New" w:hint="default"/>
      </w:rPr>
    </w:lvl>
    <w:lvl w:ilvl="8" w:tplc="04070005" w:tentative="1">
      <w:start w:val="1"/>
      <w:numFmt w:val="bullet"/>
      <w:lvlText w:val=""/>
      <w:lvlJc w:val="left"/>
      <w:pPr>
        <w:tabs>
          <w:tab w:val="num" w:pos="6318"/>
        </w:tabs>
        <w:ind w:left="6318" w:hanging="360"/>
      </w:pPr>
      <w:rPr>
        <w:rFonts w:ascii="Wingdings" w:hAnsi="Wingdings" w:hint="default"/>
      </w:rPr>
    </w:lvl>
  </w:abstractNum>
  <w:abstractNum w:abstractNumId="15" w15:restartNumberingAfterBreak="0">
    <w:nsid w:val="3DE25809"/>
    <w:multiLevelType w:val="hybridMultilevel"/>
    <w:tmpl w:val="2F2C1D74"/>
    <w:lvl w:ilvl="0" w:tplc="C0B4384A">
      <w:start w:val="1"/>
      <w:numFmt w:val="decimal"/>
      <w:lvlText w:val="%1."/>
      <w:lvlJc w:val="left"/>
      <w:pPr>
        <w:tabs>
          <w:tab w:val="num" w:pos="360"/>
        </w:tabs>
        <w:ind w:left="36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6" w15:restartNumberingAfterBreak="0">
    <w:nsid w:val="3F95664E"/>
    <w:multiLevelType w:val="hybridMultilevel"/>
    <w:tmpl w:val="8EA26BB8"/>
    <w:lvl w:ilvl="0" w:tplc="ADFC11E2">
      <w:start w:val="1"/>
      <w:numFmt w:val="bullet"/>
      <w:lvlText w:val=""/>
      <w:lvlPicBulletId w:val="0"/>
      <w:lvlJc w:val="left"/>
      <w:pPr>
        <w:tabs>
          <w:tab w:val="num" w:pos="927"/>
        </w:tabs>
        <w:ind w:left="927" w:hanging="360"/>
      </w:pPr>
      <w:rPr>
        <w:rFonts w:ascii="Symbol" w:hAnsi="Symbol" w:hint="default"/>
        <w:color w:val="auto"/>
      </w:rPr>
    </w:lvl>
    <w:lvl w:ilvl="1" w:tplc="04070003">
      <w:start w:val="1"/>
      <w:numFmt w:val="bullet"/>
      <w:lvlText w:val="o"/>
      <w:lvlJc w:val="left"/>
      <w:pPr>
        <w:tabs>
          <w:tab w:val="num" w:pos="938"/>
        </w:tabs>
        <w:ind w:left="938" w:hanging="360"/>
      </w:pPr>
      <w:rPr>
        <w:rFonts w:ascii="Courier New" w:hAnsi="Courier New" w:cs="Courier New" w:hint="default"/>
      </w:rPr>
    </w:lvl>
    <w:lvl w:ilvl="2" w:tplc="04070005">
      <w:start w:val="1"/>
      <w:numFmt w:val="bullet"/>
      <w:lvlText w:val=""/>
      <w:lvlJc w:val="left"/>
      <w:pPr>
        <w:tabs>
          <w:tab w:val="num" w:pos="1658"/>
        </w:tabs>
        <w:ind w:left="1658" w:hanging="360"/>
      </w:pPr>
      <w:rPr>
        <w:rFonts w:ascii="Wingdings" w:hAnsi="Wingdings" w:hint="default"/>
      </w:rPr>
    </w:lvl>
    <w:lvl w:ilvl="3" w:tplc="ADFC11E2">
      <w:start w:val="1"/>
      <w:numFmt w:val="bullet"/>
      <w:lvlText w:val=""/>
      <w:lvlPicBulletId w:val="0"/>
      <w:lvlJc w:val="left"/>
      <w:pPr>
        <w:tabs>
          <w:tab w:val="num" w:pos="2378"/>
        </w:tabs>
        <w:ind w:left="2378" w:hanging="360"/>
      </w:pPr>
      <w:rPr>
        <w:rFonts w:ascii="Symbol" w:hAnsi="Symbol" w:hint="default"/>
        <w:color w:val="auto"/>
      </w:rPr>
    </w:lvl>
    <w:lvl w:ilvl="4" w:tplc="04070003" w:tentative="1">
      <w:start w:val="1"/>
      <w:numFmt w:val="bullet"/>
      <w:lvlText w:val="o"/>
      <w:lvlJc w:val="left"/>
      <w:pPr>
        <w:tabs>
          <w:tab w:val="num" w:pos="3098"/>
        </w:tabs>
        <w:ind w:left="3098" w:hanging="360"/>
      </w:pPr>
      <w:rPr>
        <w:rFonts w:ascii="Courier New" w:hAnsi="Courier New" w:cs="Courier New" w:hint="default"/>
      </w:rPr>
    </w:lvl>
    <w:lvl w:ilvl="5" w:tplc="04070005" w:tentative="1">
      <w:start w:val="1"/>
      <w:numFmt w:val="bullet"/>
      <w:lvlText w:val=""/>
      <w:lvlJc w:val="left"/>
      <w:pPr>
        <w:tabs>
          <w:tab w:val="num" w:pos="3818"/>
        </w:tabs>
        <w:ind w:left="3818" w:hanging="360"/>
      </w:pPr>
      <w:rPr>
        <w:rFonts w:ascii="Wingdings" w:hAnsi="Wingdings" w:hint="default"/>
      </w:rPr>
    </w:lvl>
    <w:lvl w:ilvl="6" w:tplc="04070001" w:tentative="1">
      <w:start w:val="1"/>
      <w:numFmt w:val="bullet"/>
      <w:lvlText w:val=""/>
      <w:lvlJc w:val="left"/>
      <w:pPr>
        <w:tabs>
          <w:tab w:val="num" w:pos="4538"/>
        </w:tabs>
        <w:ind w:left="4538" w:hanging="360"/>
      </w:pPr>
      <w:rPr>
        <w:rFonts w:ascii="Symbol" w:hAnsi="Symbol" w:hint="default"/>
      </w:rPr>
    </w:lvl>
    <w:lvl w:ilvl="7" w:tplc="04070003" w:tentative="1">
      <w:start w:val="1"/>
      <w:numFmt w:val="bullet"/>
      <w:lvlText w:val="o"/>
      <w:lvlJc w:val="left"/>
      <w:pPr>
        <w:tabs>
          <w:tab w:val="num" w:pos="5258"/>
        </w:tabs>
        <w:ind w:left="5258" w:hanging="360"/>
      </w:pPr>
      <w:rPr>
        <w:rFonts w:ascii="Courier New" w:hAnsi="Courier New" w:cs="Courier New" w:hint="default"/>
      </w:rPr>
    </w:lvl>
    <w:lvl w:ilvl="8" w:tplc="04070005" w:tentative="1">
      <w:start w:val="1"/>
      <w:numFmt w:val="bullet"/>
      <w:lvlText w:val=""/>
      <w:lvlJc w:val="left"/>
      <w:pPr>
        <w:tabs>
          <w:tab w:val="num" w:pos="5978"/>
        </w:tabs>
        <w:ind w:left="5978" w:hanging="360"/>
      </w:pPr>
      <w:rPr>
        <w:rFonts w:ascii="Wingdings" w:hAnsi="Wingdings" w:hint="default"/>
      </w:rPr>
    </w:lvl>
  </w:abstractNum>
  <w:abstractNum w:abstractNumId="17" w15:restartNumberingAfterBreak="0">
    <w:nsid w:val="40262EE8"/>
    <w:multiLevelType w:val="hybridMultilevel"/>
    <w:tmpl w:val="5184C4B8"/>
    <w:lvl w:ilvl="0" w:tplc="A79ED0E4">
      <w:start w:val="1"/>
      <w:numFmt w:val="decimal"/>
      <w:lvlText w:val="%1."/>
      <w:lvlJc w:val="left"/>
      <w:pPr>
        <w:tabs>
          <w:tab w:val="num" w:pos="360"/>
        </w:tabs>
        <w:ind w:left="360" w:hanging="360"/>
      </w:pPr>
      <w:rPr>
        <w:rFonts w:hint="default"/>
      </w:rPr>
    </w:lvl>
    <w:lvl w:ilvl="1" w:tplc="04070019" w:tentative="1">
      <w:start w:val="1"/>
      <w:numFmt w:val="lowerLetter"/>
      <w:lvlText w:val="%2."/>
      <w:lvlJc w:val="left"/>
      <w:pPr>
        <w:tabs>
          <w:tab w:val="num" w:pos="533"/>
        </w:tabs>
        <w:ind w:left="533" w:hanging="360"/>
      </w:pPr>
    </w:lvl>
    <w:lvl w:ilvl="2" w:tplc="0407001B" w:tentative="1">
      <w:start w:val="1"/>
      <w:numFmt w:val="lowerRoman"/>
      <w:lvlText w:val="%3."/>
      <w:lvlJc w:val="right"/>
      <w:pPr>
        <w:tabs>
          <w:tab w:val="num" w:pos="1253"/>
        </w:tabs>
        <w:ind w:left="1253" w:hanging="180"/>
      </w:pPr>
    </w:lvl>
    <w:lvl w:ilvl="3" w:tplc="0407000F" w:tentative="1">
      <w:start w:val="1"/>
      <w:numFmt w:val="decimal"/>
      <w:lvlText w:val="%4."/>
      <w:lvlJc w:val="left"/>
      <w:pPr>
        <w:tabs>
          <w:tab w:val="num" w:pos="1973"/>
        </w:tabs>
        <w:ind w:left="1973" w:hanging="360"/>
      </w:pPr>
    </w:lvl>
    <w:lvl w:ilvl="4" w:tplc="04070019" w:tentative="1">
      <w:start w:val="1"/>
      <w:numFmt w:val="lowerLetter"/>
      <w:lvlText w:val="%5."/>
      <w:lvlJc w:val="left"/>
      <w:pPr>
        <w:tabs>
          <w:tab w:val="num" w:pos="2693"/>
        </w:tabs>
        <w:ind w:left="2693" w:hanging="360"/>
      </w:pPr>
    </w:lvl>
    <w:lvl w:ilvl="5" w:tplc="0407001B" w:tentative="1">
      <w:start w:val="1"/>
      <w:numFmt w:val="lowerRoman"/>
      <w:lvlText w:val="%6."/>
      <w:lvlJc w:val="right"/>
      <w:pPr>
        <w:tabs>
          <w:tab w:val="num" w:pos="3413"/>
        </w:tabs>
        <w:ind w:left="3413" w:hanging="180"/>
      </w:pPr>
    </w:lvl>
    <w:lvl w:ilvl="6" w:tplc="0407000F" w:tentative="1">
      <w:start w:val="1"/>
      <w:numFmt w:val="decimal"/>
      <w:lvlText w:val="%7."/>
      <w:lvlJc w:val="left"/>
      <w:pPr>
        <w:tabs>
          <w:tab w:val="num" w:pos="4133"/>
        </w:tabs>
        <w:ind w:left="4133" w:hanging="360"/>
      </w:pPr>
    </w:lvl>
    <w:lvl w:ilvl="7" w:tplc="04070019" w:tentative="1">
      <w:start w:val="1"/>
      <w:numFmt w:val="lowerLetter"/>
      <w:lvlText w:val="%8."/>
      <w:lvlJc w:val="left"/>
      <w:pPr>
        <w:tabs>
          <w:tab w:val="num" w:pos="4853"/>
        </w:tabs>
        <w:ind w:left="4853" w:hanging="360"/>
      </w:pPr>
    </w:lvl>
    <w:lvl w:ilvl="8" w:tplc="0407001B" w:tentative="1">
      <w:start w:val="1"/>
      <w:numFmt w:val="lowerRoman"/>
      <w:lvlText w:val="%9."/>
      <w:lvlJc w:val="right"/>
      <w:pPr>
        <w:tabs>
          <w:tab w:val="num" w:pos="5573"/>
        </w:tabs>
        <w:ind w:left="5573" w:hanging="180"/>
      </w:pPr>
    </w:lvl>
  </w:abstractNum>
  <w:abstractNum w:abstractNumId="18" w15:restartNumberingAfterBreak="0">
    <w:nsid w:val="406231CB"/>
    <w:multiLevelType w:val="hybridMultilevel"/>
    <w:tmpl w:val="0B82BB3A"/>
    <w:lvl w:ilvl="0" w:tplc="58845A02">
      <w:start w:val="1"/>
      <w:numFmt w:val="decimal"/>
      <w:lvlText w:val="%1."/>
      <w:lvlJc w:val="left"/>
      <w:pPr>
        <w:tabs>
          <w:tab w:val="num" w:pos="714"/>
        </w:tabs>
        <w:ind w:left="714"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9" w15:restartNumberingAfterBreak="0">
    <w:nsid w:val="431E1519"/>
    <w:multiLevelType w:val="multilevel"/>
    <w:tmpl w:val="93E2C850"/>
    <w:lvl w:ilvl="0">
      <w:start w:val="1"/>
      <w:numFmt w:val="decimal"/>
      <w:pStyle w:val="1"/>
      <w:lvlText w:val="%1."/>
      <w:lvlJc w:val="left"/>
      <w:pPr>
        <w:tabs>
          <w:tab w:val="num" w:pos="567"/>
        </w:tabs>
        <w:ind w:left="567" w:hanging="567"/>
      </w:pPr>
      <w:rPr>
        <w:rFonts w:hint="default"/>
      </w:rPr>
    </w:lvl>
    <w:lvl w:ilvl="1">
      <w:start w:val="1"/>
      <w:numFmt w:val="decimal"/>
      <w:pStyle w:val="2"/>
      <w:lvlText w:val="%1.%2."/>
      <w:lvlJc w:val="left"/>
      <w:pPr>
        <w:tabs>
          <w:tab w:val="num" w:pos="680"/>
        </w:tabs>
        <w:ind w:left="680" w:hanging="680"/>
      </w:pPr>
      <w:rPr>
        <w:rFonts w:hint="default"/>
      </w:rPr>
    </w:lvl>
    <w:lvl w:ilvl="2">
      <w:start w:val="1"/>
      <w:numFmt w:val="decimal"/>
      <w:pStyle w:val="3"/>
      <w:lvlText w:val="%1.%2.%3."/>
      <w:lvlJc w:val="left"/>
      <w:pPr>
        <w:tabs>
          <w:tab w:val="num" w:pos="907"/>
        </w:tabs>
        <w:ind w:left="907" w:hanging="907"/>
      </w:pPr>
      <w:rPr>
        <w:rFonts w:hint="default"/>
      </w:rPr>
    </w:lvl>
    <w:lvl w:ilvl="3">
      <w:start w:val="1"/>
      <w:numFmt w:val="decimal"/>
      <w:pStyle w:val="4"/>
      <w:lvlText w:val="%1.%2.%3.%4."/>
      <w:lvlJc w:val="left"/>
      <w:pPr>
        <w:tabs>
          <w:tab w:val="num" w:pos="964"/>
        </w:tabs>
        <w:ind w:left="964" w:hanging="964"/>
      </w:pPr>
      <w:rPr>
        <w:rFonts w:hint="default"/>
      </w:rPr>
    </w:lvl>
    <w:lvl w:ilvl="4">
      <w:start w:val="1"/>
      <w:numFmt w:val="decimal"/>
      <w:pStyle w:val="5"/>
      <w:lvlText w:val="%1.%2.%3.%4.%5."/>
      <w:lvlJc w:val="left"/>
      <w:pPr>
        <w:tabs>
          <w:tab w:val="num" w:pos="1134"/>
        </w:tabs>
        <w:ind w:left="1134" w:hanging="1134"/>
      </w:pPr>
      <w:rPr>
        <w:rFonts w:hint="default"/>
      </w:rPr>
    </w:lvl>
    <w:lvl w:ilvl="5">
      <w:start w:val="1"/>
      <w:numFmt w:val="decimal"/>
      <w:pStyle w:val="6"/>
      <w:lvlText w:val="%1.%2.%3.%4.%5.%6."/>
      <w:lvlJc w:val="left"/>
      <w:pPr>
        <w:tabs>
          <w:tab w:val="num" w:pos="1304"/>
        </w:tabs>
        <w:ind w:left="1304" w:hanging="1304"/>
      </w:pPr>
      <w:rPr>
        <w:rFonts w:hint="default"/>
      </w:rPr>
    </w:lvl>
    <w:lvl w:ilvl="6">
      <w:start w:val="1"/>
      <w:numFmt w:val="decimal"/>
      <w:pStyle w:val="7"/>
      <w:lvlText w:val="%1.%2.%3.%4.%5.%6.%7."/>
      <w:lvlJc w:val="left"/>
      <w:pPr>
        <w:tabs>
          <w:tab w:val="num" w:pos="1474"/>
        </w:tabs>
        <w:ind w:left="1474" w:hanging="1474"/>
      </w:pPr>
      <w:rPr>
        <w:rFonts w:hint="default"/>
      </w:rPr>
    </w:lvl>
    <w:lvl w:ilvl="7">
      <w:start w:val="1"/>
      <w:numFmt w:val="decimal"/>
      <w:pStyle w:val="8"/>
      <w:lvlText w:val="%1.%2.%3.%4.%5.%6.%7.%8."/>
      <w:lvlJc w:val="left"/>
      <w:pPr>
        <w:tabs>
          <w:tab w:val="num" w:pos="1644"/>
        </w:tabs>
        <w:ind w:left="1644" w:hanging="1644"/>
      </w:pPr>
      <w:rPr>
        <w:rFonts w:hint="default"/>
      </w:rPr>
    </w:lvl>
    <w:lvl w:ilvl="8">
      <w:start w:val="1"/>
      <w:numFmt w:val="decimal"/>
      <w:pStyle w:val="9"/>
      <w:lvlText w:val="%1.%2.%3.%4.%5.%6.%7.%8.%9."/>
      <w:lvlJc w:val="left"/>
      <w:pPr>
        <w:tabs>
          <w:tab w:val="num" w:pos="1814"/>
        </w:tabs>
        <w:ind w:left="1814" w:hanging="1814"/>
      </w:pPr>
      <w:rPr>
        <w:rFonts w:hint="default"/>
      </w:rPr>
    </w:lvl>
  </w:abstractNum>
  <w:abstractNum w:abstractNumId="20" w15:restartNumberingAfterBreak="0">
    <w:nsid w:val="46AD12F0"/>
    <w:multiLevelType w:val="hybridMultilevel"/>
    <w:tmpl w:val="59F216CC"/>
    <w:lvl w:ilvl="0" w:tplc="A79ED0E4">
      <w:start w:val="1"/>
      <w:numFmt w:val="decimal"/>
      <w:lvlText w:val="%1."/>
      <w:lvlJc w:val="left"/>
      <w:pPr>
        <w:tabs>
          <w:tab w:val="num" w:pos="360"/>
        </w:tabs>
        <w:ind w:left="360" w:hanging="360"/>
      </w:pPr>
      <w:rPr>
        <w:rFonts w:hint="default"/>
      </w:rPr>
    </w:lvl>
    <w:lvl w:ilvl="1" w:tplc="04070019" w:tentative="1">
      <w:start w:val="1"/>
      <w:numFmt w:val="lowerLetter"/>
      <w:lvlText w:val="%2."/>
      <w:lvlJc w:val="left"/>
      <w:pPr>
        <w:tabs>
          <w:tab w:val="num" w:pos="533"/>
        </w:tabs>
        <w:ind w:left="533" w:hanging="360"/>
      </w:pPr>
    </w:lvl>
    <w:lvl w:ilvl="2" w:tplc="0407001B" w:tentative="1">
      <w:start w:val="1"/>
      <w:numFmt w:val="lowerRoman"/>
      <w:lvlText w:val="%3."/>
      <w:lvlJc w:val="right"/>
      <w:pPr>
        <w:tabs>
          <w:tab w:val="num" w:pos="1253"/>
        </w:tabs>
        <w:ind w:left="1253" w:hanging="180"/>
      </w:pPr>
    </w:lvl>
    <w:lvl w:ilvl="3" w:tplc="0407000F" w:tentative="1">
      <w:start w:val="1"/>
      <w:numFmt w:val="decimal"/>
      <w:lvlText w:val="%4."/>
      <w:lvlJc w:val="left"/>
      <w:pPr>
        <w:tabs>
          <w:tab w:val="num" w:pos="1973"/>
        </w:tabs>
        <w:ind w:left="1973" w:hanging="360"/>
      </w:pPr>
    </w:lvl>
    <w:lvl w:ilvl="4" w:tplc="04070019" w:tentative="1">
      <w:start w:val="1"/>
      <w:numFmt w:val="lowerLetter"/>
      <w:lvlText w:val="%5."/>
      <w:lvlJc w:val="left"/>
      <w:pPr>
        <w:tabs>
          <w:tab w:val="num" w:pos="2693"/>
        </w:tabs>
        <w:ind w:left="2693" w:hanging="360"/>
      </w:pPr>
    </w:lvl>
    <w:lvl w:ilvl="5" w:tplc="0407001B" w:tentative="1">
      <w:start w:val="1"/>
      <w:numFmt w:val="lowerRoman"/>
      <w:lvlText w:val="%6."/>
      <w:lvlJc w:val="right"/>
      <w:pPr>
        <w:tabs>
          <w:tab w:val="num" w:pos="3413"/>
        </w:tabs>
        <w:ind w:left="3413" w:hanging="180"/>
      </w:pPr>
    </w:lvl>
    <w:lvl w:ilvl="6" w:tplc="0407000F" w:tentative="1">
      <w:start w:val="1"/>
      <w:numFmt w:val="decimal"/>
      <w:lvlText w:val="%7."/>
      <w:lvlJc w:val="left"/>
      <w:pPr>
        <w:tabs>
          <w:tab w:val="num" w:pos="4133"/>
        </w:tabs>
        <w:ind w:left="4133" w:hanging="360"/>
      </w:pPr>
    </w:lvl>
    <w:lvl w:ilvl="7" w:tplc="04070019" w:tentative="1">
      <w:start w:val="1"/>
      <w:numFmt w:val="lowerLetter"/>
      <w:lvlText w:val="%8."/>
      <w:lvlJc w:val="left"/>
      <w:pPr>
        <w:tabs>
          <w:tab w:val="num" w:pos="4853"/>
        </w:tabs>
        <w:ind w:left="4853" w:hanging="360"/>
      </w:pPr>
    </w:lvl>
    <w:lvl w:ilvl="8" w:tplc="0407001B" w:tentative="1">
      <w:start w:val="1"/>
      <w:numFmt w:val="lowerRoman"/>
      <w:lvlText w:val="%9."/>
      <w:lvlJc w:val="right"/>
      <w:pPr>
        <w:tabs>
          <w:tab w:val="num" w:pos="5573"/>
        </w:tabs>
        <w:ind w:left="5573" w:hanging="180"/>
      </w:pPr>
    </w:lvl>
  </w:abstractNum>
  <w:abstractNum w:abstractNumId="21" w15:restartNumberingAfterBreak="0">
    <w:nsid w:val="46AF7497"/>
    <w:multiLevelType w:val="multilevel"/>
    <w:tmpl w:val="3A5E899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482B5756"/>
    <w:multiLevelType w:val="hybridMultilevel"/>
    <w:tmpl w:val="7A22D200"/>
    <w:lvl w:ilvl="0" w:tplc="ADFC11E2">
      <w:start w:val="1"/>
      <w:numFmt w:val="bullet"/>
      <w:lvlText w:val=""/>
      <w:lvlPicBulletId w:val="0"/>
      <w:lvlJc w:val="left"/>
      <w:pPr>
        <w:tabs>
          <w:tab w:val="num" w:pos="1068"/>
        </w:tabs>
        <w:ind w:left="1068" w:hanging="360"/>
      </w:pPr>
      <w:rPr>
        <w:rFonts w:ascii="Symbol" w:hAnsi="Symbol" w:hint="default"/>
        <w:color w:val="auto"/>
      </w:rPr>
    </w:lvl>
    <w:lvl w:ilvl="1" w:tplc="04070003">
      <w:start w:val="1"/>
      <w:numFmt w:val="bullet"/>
      <w:lvlText w:val="o"/>
      <w:lvlJc w:val="left"/>
      <w:pPr>
        <w:tabs>
          <w:tab w:val="num" w:pos="1561"/>
        </w:tabs>
        <w:ind w:left="1561" w:hanging="360"/>
      </w:pPr>
      <w:rPr>
        <w:rFonts w:ascii="Courier New" w:hAnsi="Courier New" w:cs="Courier New" w:hint="default"/>
      </w:rPr>
    </w:lvl>
    <w:lvl w:ilvl="2" w:tplc="04070005">
      <w:start w:val="1"/>
      <w:numFmt w:val="bullet"/>
      <w:lvlText w:val=""/>
      <w:lvlJc w:val="left"/>
      <w:pPr>
        <w:tabs>
          <w:tab w:val="num" w:pos="2281"/>
        </w:tabs>
        <w:ind w:left="2281" w:hanging="360"/>
      </w:pPr>
      <w:rPr>
        <w:rFonts w:ascii="Wingdings" w:hAnsi="Wingdings" w:hint="default"/>
      </w:rPr>
    </w:lvl>
    <w:lvl w:ilvl="3" w:tplc="04070001">
      <w:start w:val="1"/>
      <w:numFmt w:val="bullet"/>
      <w:lvlText w:val=""/>
      <w:lvlJc w:val="left"/>
      <w:pPr>
        <w:tabs>
          <w:tab w:val="num" w:pos="3001"/>
        </w:tabs>
        <w:ind w:left="3001" w:hanging="360"/>
      </w:pPr>
      <w:rPr>
        <w:rFonts w:ascii="Symbol" w:hAnsi="Symbol" w:hint="default"/>
      </w:rPr>
    </w:lvl>
    <w:lvl w:ilvl="4" w:tplc="04070003">
      <w:start w:val="1"/>
      <w:numFmt w:val="bullet"/>
      <w:lvlText w:val="o"/>
      <w:lvlJc w:val="left"/>
      <w:pPr>
        <w:tabs>
          <w:tab w:val="num" w:pos="3721"/>
        </w:tabs>
        <w:ind w:left="3721" w:hanging="360"/>
      </w:pPr>
      <w:rPr>
        <w:rFonts w:ascii="Courier New" w:hAnsi="Courier New" w:cs="Courier New" w:hint="default"/>
      </w:rPr>
    </w:lvl>
    <w:lvl w:ilvl="5" w:tplc="04070005" w:tentative="1">
      <w:start w:val="1"/>
      <w:numFmt w:val="bullet"/>
      <w:lvlText w:val=""/>
      <w:lvlJc w:val="left"/>
      <w:pPr>
        <w:tabs>
          <w:tab w:val="num" w:pos="4441"/>
        </w:tabs>
        <w:ind w:left="4441" w:hanging="360"/>
      </w:pPr>
      <w:rPr>
        <w:rFonts w:ascii="Wingdings" w:hAnsi="Wingdings" w:hint="default"/>
      </w:rPr>
    </w:lvl>
    <w:lvl w:ilvl="6" w:tplc="04070001" w:tentative="1">
      <w:start w:val="1"/>
      <w:numFmt w:val="bullet"/>
      <w:lvlText w:val=""/>
      <w:lvlJc w:val="left"/>
      <w:pPr>
        <w:tabs>
          <w:tab w:val="num" w:pos="5161"/>
        </w:tabs>
        <w:ind w:left="5161" w:hanging="360"/>
      </w:pPr>
      <w:rPr>
        <w:rFonts w:ascii="Symbol" w:hAnsi="Symbol" w:hint="default"/>
      </w:rPr>
    </w:lvl>
    <w:lvl w:ilvl="7" w:tplc="04070003" w:tentative="1">
      <w:start w:val="1"/>
      <w:numFmt w:val="bullet"/>
      <w:lvlText w:val="o"/>
      <w:lvlJc w:val="left"/>
      <w:pPr>
        <w:tabs>
          <w:tab w:val="num" w:pos="5881"/>
        </w:tabs>
        <w:ind w:left="5881" w:hanging="360"/>
      </w:pPr>
      <w:rPr>
        <w:rFonts w:ascii="Courier New" w:hAnsi="Courier New" w:cs="Courier New" w:hint="default"/>
      </w:rPr>
    </w:lvl>
    <w:lvl w:ilvl="8" w:tplc="04070005" w:tentative="1">
      <w:start w:val="1"/>
      <w:numFmt w:val="bullet"/>
      <w:lvlText w:val=""/>
      <w:lvlJc w:val="left"/>
      <w:pPr>
        <w:tabs>
          <w:tab w:val="num" w:pos="6601"/>
        </w:tabs>
        <w:ind w:left="6601" w:hanging="360"/>
      </w:pPr>
      <w:rPr>
        <w:rFonts w:ascii="Wingdings" w:hAnsi="Wingdings" w:hint="default"/>
      </w:rPr>
    </w:lvl>
  </w:abstractNum>
  <w:abstractNum w:abstractNumId="23" w15:restartNumberingAfterBreak="0">
    <w:nsid w:val="491B66E8"/>
    <w:multiLevelType w:val="hybridMultilevel"/>
    <w:tmpl w:val="3A5E8992"/>
    <w:lvl w:ilvl="0" w:tplc="C0B4384A">
      <w:start w:val="1"/>
      <w:numFmt w:val="decimal"/>
      <w:lvlText w:val="%1."/>
      <w:lvlJc w:val="left"/>
      <w:pPr>
        <w:tabs>
          <w:tab w:val="num" w:pos="360"/>
        </w:tabs>
        <w:ind w:left="36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4" w15:restartNumberingAfterBreak="0">
    <w:nsid w:val="4D77054C"/>
    <w:multiLevelType w:val="hybridMultilevel"/>
    <w:tmpl w:val="C172BF56"/>
    <w:lvl w:ilvl="0" w:tplc="ADFC11E2">
      <w:start w:val="1"/>
      <w:numFmt w:val="bullet"/>
      <w:lvlText w:val=""/>
      <w:lvlPicBulletId w:val="0"/>
      <w:lvlJc w:val="left"/>
      <w:pPr>
        <w:tabs>
          <w:tab w:val="num" w:pos="1068"/>
        </w:tabs>
        <w:ind w:left="1068" w:hanging="360"/>
      </w:pPr>
      <w:rPr>
        <w:rFonts w:ascii="Symbol" w:hAnsi="Symbol" w:hint="default"/>
        <w:color w:val="auto"/>
      </w:rPr>
    </w:lvl>
    <w:lvl w:ilvl="1" w:tplc="04070003">
      <w:start w:val="1"/>
      <w:numFmt w:val="bullet"/>
      <w:lvlText w:val="o"/>
      <w:lvlJc w:val="left"/>
      <w:pPr>
        <w:tabs>
          <w:tab w:val="num" w:pos="1079"/>
        </w:tabs>
        <w:ind w:left="1079" w:hanging="360"/>
      </w:pPr>
      <w:rPr>
        <w:rFonts w:ascii="Courier New" w:hAnsi="Courier New" w:cs="Courier New" w:hint="default"/>
      </w:rPr>
    </w:lvl>
    <w:lvl w:ilvl="2" w:tplc="04070005">
      <w:start w:val="1"/>
      <w:numFmt w:val="bullet"/>
      <w:lvlText w:val=""/>
      <w:lvlJc w:val="left"/>
      <w:pPr>
        <w:tabs>
          <w:tab w:val="num" w:pos="1799"/>
        </w:tabs>
        <w:ind w:left="1799" w:hanging="360"/>
      </w:pPr>
      <w:rPr>
        <w:rFonts w:ascii="Wingdings" w:hAnsi="Wingdings" w:hint="default"/>
      </w:rPr>
    </w:lvl>
    <w:lvl w:ilvl="3" w:tplc="04070001" w:tentative="1">
      <w:start w:val="1"/>
      <w:numFmt w:val="bullet"/>
      <w:lvlText w:val=""/>
      <w:lvlJc w:val="left"/>
      <w:pPr>
        <w:tabs>
          <w:tab w:val="num" w:pos="2519"/>
        </w:tabs>
        <w:ind w:left="2519" w:hanging="360"/>
      </w:pPr>
      <w:rPr>
        <w:rFonts w:ascii="Symbol" w:hAnsi="Symbol" w:hint="default"/>
      </w:rPr>
    </w:lvl>
    <w:lvl w:ilvl="4" w:tplc="04070003" w:tentative="1">
      <w:start w:val="1"/>
      <w:numFmt w:val="bullet"/>
      <w:lvlText w:val="o"/>
      <w:lvlJc w:val="left"/>
      <w:pPr>
        <w:tabs>
          <w:tab w:val="num" w:pos="3239"/>
        </w:tabs>
        <w:ind w:left="3239" w:hanging="360"/>
      </w:pPr>
      <w:rPr>
        <w:rFonts w:ascii="Courier New" w:hAnsi="Courier New" w:cs="Courier New" w:hint="default"/>
      </w:rPr>
    </w:lvl>
    <w:lvl w:ilvl="5" w:tplc="04070005" w:tentative="1">
      <w:start w:val="1"/>
      <w:numFmt w:val="bullet"/>
      <w:lvlText w:val=""/>
      <w:lvlJc w:val="left"/>
      <w:pPr>
        <w:tabs>
          <w:tab w:val="num" w:pos="3959"/>
        </w:tabs>
        <w:ind w:left="3959" w:hanging="360"/>
      </w:pPr>
      <w:rPr>
        <w:rFonts w:ascii="Wingdings" w:hAnsi="Wingdings" w:hint="default"/>
      </w:rPr>
    </w:lvl>
    <w:lvl w:ilvl="6" w:tplc="04070001" w:tentative="1">
      <w:start w:val="1"/>
      <w:numFmt w:val="bullet"/>
      <w:lvlText w:val=""/>
      <w:lvlJc w:val="left"/>
      <w:pPr>
        <w:tabs>
          <w:tab w:val="num" w:pos="4679"/>
        </w:tabs>
        <w:ind w:left="4679" w:hanging="360"/>
      </w:pPr>
      <w:rPr>
        <w:rFonts w:ascii="Symbol" w:hAnsi="Symbol" w:hint="default"/>
      </w:rPr>
    </w:lvl>
    <w:lvl w:ilvl="7" w:tplc="04070003" w:tentative="1">
      <w:start w:val="1"/>
      <w:numFmt w:val="bullet"/>
      <w:lvlText w:val="o"/>
      <w:lvlJc w:val="left"/>
      <w:pPr>
        <w:tabs>
          <w:tab w:val="num" w:pos="5399"/>
        </w:tabs>
        <w:ind w:left="5399" w:hanging="360"/>
      </w:pPr>
      <w:rPr>
        <w:rFonts w:ascii="Courier New" w:hAnsi="Courier New" w:cs="Courier New" w:hint="default"/>
      </w:rPr>
    </w:lvl>
    <w:lvl w:ilvl="8" w:tplc="04070005" w:tentative="1">
      <w:start w:val="1"/>
      <w:numFmt w:val="bullet"/>
      <w:lvlText w:val=""/>
      <w:lvlJc w:val="left"/>
      <w:pPr>
        <w:tabs>
          <w:tab w:val="num" w:pos="6119"/>
        </w:tabs>
        <w:ind w:left="6119" w:hanging="360"/>
      </w:pPr>
      <w:rPr>
        <w:rFonts w:ascii="Wingdings" w:hAnsi="Wingdings" w:hint="default"/>
      </w:rPr>
    </w:lvl>
  </w:abstractNum>
  <w:abstractNum w:abstractNumId="25" w15:restartNumberingAfterBreak="0">
    <w:nsid w:val="4EA134D1"/>
    <w:multiLevelType w:val="hybridMultilevel"/>
    <w:tmpl w:val="C494DC1E"/>
    <w:lvl w:ilvl="0" w:tplc="84B6AE2E">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4F07735F"/>
    <w:multiLevelType w:val="hybridMultilevel"/>
    <w:tmpl w:val="AD5AC368"/>
    <w:lvl w:ilvl="0" w:tplc="C0B4384A">
      <w:start w:val="1"/>
      <w:numFmt w:val="decimal"/>
      <w:lvlText w:val="%1."/>
      <w:lvlJc w:val="left"/>
      <w:pPr>
        <w:tabs>
          <w:tab w:val="num" w:pos="360"/>
        </w:tabs>
        <w:ind w:left="36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7" w15:restartNumberingAfterBreak="0">
    <w:nsid w:val="4F424FBD"/>
    <w:multiLevelType w:val="hybridMultilevel"/>
    <w:tmpl w:val="7B062CD6"/>
    <w:lvl w:ilvl="0" w:tplc="ADFC11E2">
      <w:start w:val="1"/>
      <w:numFmt w:val="bullet"/>
      <w:lvlText w:val=""/>
      <w:lvlPicBulletId w:val="0"/>
      <w:lvlJc w:val="left"/>
      <w:pPr>
        <w:tabs>
          <w:tab w:val="num" w:pos="1267"/>
        </w:tabs>
        <w:ind w:left="1267" w:hanging="360"/>
      </w:pPr>
      <w:rPr>
        <w:rFonts w:ascii="Symbol" w:hAnsi="Symbol" w:hint="default"/>
        <w:color w:val="auto"/>
      </w:rPr>
    </w:lvl>
    <w:lvl w:ilvl="1" w:tplc="04070003" w:tentative="1">
      <w:start w:val="1"/>
      <w:numFmt w:val="bullet"/>
      <w:lvlText w:val="o"/>
      <w:lvlJc w:val="left"/>
      <w:pPr>
        <w:tabs>
          <w:tab w:val="num" w:pos="1278"/>
        </w:tabs>
        <w:ind w:left="1278" w:hanging="360"/>
      </w:pPr>
      <w:rPr>
        <w:rFonts w:ascii="Courier New" w:hAnsi="Courier New" w:cs="Courier New" w:hint="default"/>
      </w:rPr>
    </w:lvl>
    <w:lvl w:ilvl="2" w:tplc="04070005" w:tentative="1">
      <w:start w:val="1"/>
      <w:numFmt w:val="bullet"/>
      <w:lvlText w:val=""/>
      <w:lvlJc w:val="left"/>
      <w:pPr>
        <w:tabs>
          <w:tab w:val="num" w:pos="1998"/>
        </w:tabs>
        <w:ind w:left="1998" w:hanging="360"/>
      </w:pPr>
      <w:rPr>
        <w:rFonts w:ascii="Wingdings" w:hAnsi="Wingdings" w:hint="default"/>
      </w:rPr>
    </w:lvl>
    <w:lvl w:ilvl="3" w:tplc="04070001" w:tentative="1">
      <w:start w:val="1"/>
      <w:numFmt w:val="bullet"/>
      <w:lvlText w:val=""/>
      <w:lvlJc w:val="left"/>
      <w:pPr>
        <w:tabs>
          <w:tab w:val="num" w:pos="2718"/>
        </w:tabs>
        <w:ind w:left="2718" w:hanging="360"/>
      </w:pPr>
      <w:rPr>
        <w:rFonts w:ascii="Symbol" w:hAnsi="Symbol" w:hint="default"/>
      </w:rPr>
    </w:lvl>
    <w:lvl w:ilvl="4" w:tplc="04070003" w:tentative="1">
      <w:start w:val="1"/>
      <w:numFmt w:val="bullet"/>
      <w:lvlText w:val="o"/>
      <w:lvlJc w:val="left"/>
      <w:pPr>
        <w:tabs>
          <w:tab w:val="num" w:pos="3438"/>
        </w:tabs>
        <w:ind w:left="3438" w:hanging="360"/>
      </w:pPr>
      <w:rPr>
        <w:rFonts w:ascii="Courier New" w:hAnsi="Courier New" w:cs="Courier New" w:hint="default"/>
      </w:rPr>
    </w:lvl>
    <w:lvl w:ilvl="5" w:tplc="04070005" w:tentative="1">
      <w:start w:val="1"/>
      <w:numFmt w:val="bullet"/>
      <w:lvlText w:val=""/>
      <w:lvlJc w:val="left"/>
      <w:pPr>
        <w:tabs>
          <w:tab w:val="num" w:pos="4158"/>
        </w:tabs>
        <w:ind w:left="4158" w:hanging="360"/>
      </w:pPr>
      <w:rPr>
        <w:rFonts w:ascii="Wingdings" w:hAnsi="Wingdings" w:hint="default"/>
      </w:rPr>
    </w:lvl>
    <w:lvl w:ilvl="6" w:tplc="04070001" w:tentative="1">
      <w:start w:val="1"/>
      <w:numFmt w:val="bullet"/>
      <w:lvlText w:val=""/>
      <w:lvlJc w:val="left"/>
      <w:pPr>
        <w:tabs>
          <w:tab w:val="num" w:pos="4878"/>
        </w:tabs>
        <w:ind w:left="4878" w:hanging="360"/>
      </w:pPr>
      <w:rPr>
        <w:rFonts w:ascii="Symbol" w:hAnsi="Symbol" w:hint="default"/>
      </w:rPr>
    </w:lvl>
    <w:lvl w:ilvl="7" w:tplc="04070003" w:tentative="1">
      <w:start w:val="1"/>
      <w:numFmt w:val="bullet"/>
      <w:lvlText w:val="o"/>
      <w:lvlJc w:val="left"/>
      <w:pPr>
        <w:tabs>
          <w:tab w:val="num" w:pos="5598"/>
        </w:tabs>
        <w:ind w:left="5598" w:hanging="360"/>
      </w:pPr>
      <w:rPr>
        <w:rFonts w:ascii="Courier New" w:hAnsi="Courier New" w:cs="Courier New" w:hint="default"/>
      </w:rPr>
    </w:lvl>
    <w:lvl w:ilvl="8" w:tplc="04070005" w:tentative="1">
      <w:start w:val="1"/>
      <w:numFmt w:val="bullet"/>
      <w:lvlText w:val=""/>
      <w:lvlJc w:val="left"/>
      <w:pPr>
        <w:tabs>
          <w:tab w:val="num" w:pos="6318"/>
        </w:tabs>
        <w:ind w:left="6318" w:hanging="360"/>
      </w:pPr>
      <w:rPr>
        <w:rFonts w:ascii="Wingdings" w:hAnsi="Wingdings" w:hint="default"/>
      </w:rPr>
    </w:lvl>
  </w:abstractNum>
  <w:abstractNum w:abstractNumId="28" w15:restartNumberingAfterBreak="0">
    <w:nsid w:val="502608EC"/>
    <w:multiLevelType w:val="hybridMultilevel"/>
    <w:tmpl w:val="05CCA2CA"/>
    <w:lvl w:ilvl="0" w:tplc="ADFC11E2">
      <w:start w:val="1"/>
      <w:numFmt w:val="bullet"/>
      <w:lvlText w:val=""/>
      <w:lvlPicBulletId w:val="0"/>
      <w:lvlJc w:val="left"/>
      <w:pPr>
        <w:tabs>
          <w:tab w:val="num" w:pos="1068"/>
        </w:tabs>
        <w:ind w:left="1068" w:hanging="360"/>
      </w:pPr>
      <w:rPr>
        <w:rFonts w:ascii="Symbol" w:hAnsi="Symbol" w:hint="default"/>
        <w:color w:val="auto"/>
      </w:rPr>
    </w:lvl>
    <w:lvl w:ilvl="1" w:tplc="04070003">
      <w:start w:val="1"/>
      <w:numFmt w:val="bullet"/>
      <w:lvlText w:val="o"/>
      <w:lvlJc w:val="left"/>
      <w:pPr>
        <w:tabs>
          <w:tab w:val="num" w:pos="1079"/>
        </w:tabs>
        <w:ind w:left="1079" w:hanging="360"/>
      </w:pPr>
      <w:rPr>
        <w:rFonts w:ascii="Courier New" w:hAnsi="Courier New" w:cs="Courier New" w:hint="default"/>
      </w:rPr>
    </w:lvl>
    <w:lvl w:ilvl="2" w:tplc="04070005">
      <w:start w:val="1"/>
      <w:numFmt w:val="bullet"/>
      <w:lvlText w:val=""/>
      <w:lvlJc w:val="left"/>
      <w:pPr>
        <w:tabs>
          <w:tab w:val="num" w:pos="1799"/>
        </w:tabs>
        <w:ind w:left="1799" w:hanging="360"/>
      </w:pPr>
      <w:rPr>
        <w:rFonts w:ascii="Wingdings" w:hAnsi="Wingdings" w:hint="default"/>
      </w:rPr>
    </w:lvl>
    <w:lvl w:ilvl="3" w:tplc="04070001" w:tentative="1">
      <w:start w:val="1"/>
      <w:numFmt w:val="bullet"/>
      <w:lvlText w:val=""/>
      <w:lvlJc w:val="left"/>
      <w:pPr>
        <w:tabs>
          <w:tab w:val="num" w:pos="2519"/>
        </w:tabs>
        <w:ind w:left="2519" w:hanging="360"/>
      </w:pPr>
      <w:rPr>
        <w:rFonts w:ascii="Symbol" w:hAnsi="Symbol" w:hint="default"/>
      </w:rPr>
    </w:lvl>
    <w:lvl w:ilvl="4" w:tplc="04070003" w:tentative="1">
      <w:start w:val="1"/>
      <w:numFmt w:val="bullet"/>
      <w:lvlText w:val="o"/>
      <w:lvlJc w:val="left"/>
      <w:pPr>
        <w:tabs>
          <w:tab w:val="num" w:pos="3239"/>
        </w:tabs>
        <w:ind w:left="3239" w:hanging="360"/>
      </w:pPr>
      <w:rPr>
        <w:rFonts w:ascii="Courier New" w:hAnsi="Courier New" w:cs="Courier New" w:hint="default"/>
      </w:rPr>
    </w:lvl>
    <w:lvl w:ilvl="5" w:tplc="04070005" w:tentative="1">
      <w:start w:val="1"/>
      <w:numFmt w:val="bullet"/>
      <w:lvlText w:val=""/>
      <w:lvlJc w:val="left"/>
      <w:pPr>
        <w:tabs>
          <w:tab w:val="num" w:pos="3959"/>
        </w:tabs>
        <w:ind w:left="3959" w:hanging="360"/>
      </w:pPr>
      <w:rPr>
        <w:rFonts w:ascii="Wingdings" w:hAnsi="Wingdings" w:hint="default"/>
      </w:rPr>
    </w:lvl>
    <w:lvl w:ilvl="6" w:tplc="04070001" w:tentative="1">
      <w:start w:val="1"/>
      <w:numFmt w:val="bullet"/>
      <w:lvlText w:val=""/>
      <w:lvlJc w:val="left"/>
      <w:pPr>
        <w:tabs>
          <w:tab w:val="num" w:pos="4679"/>
        </w:tabs>
        <w:ind w:left="4679" w:hanging="360"/>
      </w:pPr>
      <w:rPr>
        <w:rFonts w:ascii="Symbol" w:hAnsi="Symbol" w:hint="default"/>
      </w:rPr>
    </w:lvl>
    <w:lvl w:ilvl="7" w:tplc="04070003" w:tentative="1">
      <w:start w:val="1"/>
      <w:numFmt w:val="bullet"/>
      <w:lvlText w:val="o"/>
      <w:lvlJc w:val="left"/>
      <w:pPr>
        <w:tabs>
          <w:tab w:val="num" w:pos="5399"/>
        </w:tabs>
        <w:ind w:left="5399" w:hanging="360"/>
      </w:pPr>
      <w:rPr>
        <w:rFonts w:ascii="Courier New" w:hAnsi="Courier New" w:cs="Courier New" w:hint="default"/>
      </w:rPr>
    </w:lvl>
    <w:lvl w:ilvl="8" w:tplc="04070005" w:tentative="1">
      <w:start w:val="1"/>
      <w:numFmt w:val="bullet"/>
      <w:lvlText w:val=""/>
      <w:lvlJc w:val="left"/>
      <w:pPr>
        <w:tabs>
          <w:tab w:val="num" w:pos="6119"/>
        </w:tabs>
        <w:ind w:left="6119" w:hanging="360"/>
      </w:pPr>
      <w:rPr>
        <w:rFonts w:ascii="Wingdings" w:hAnsi="Wingdings" w:hint="default"/>
      </w:rPr>
    </w:lvl>
  </w:abstractNum>
  <w:abstractNum w:abstractNumId="29" w15:restartNumberingAfterBreak="0">
    <w:nsid w:val="5B686D58"/>
    <w:multiLevelType w:val="hybridMultilevel"/>
    <w:tmpl w:val="E7A41266"/>
    <w:lvl w:ilvl="0" w:tplc="ADFC11E2">
      <w:start w:val="1"/>
      <w:numFmt w:val="bullet"/>
      <w:lvlText w:val=""/>
      <w:lvlPicBulletId w:val="0"/>
      <w:lvlJc w:val="left"/>
      <w:pPr>
        <w:tabs>
          <w:tab w:val="num" w:pos="1068"/>
        </w:tabs>
        <w:ind w:left="1068" w:hanging="360"/>
      </w:pPr>
      <w:rPr>
        <w:rFonts w:ascii="Symbol" w:hAnsi="Symbol" w:hint="default"/>
        <w:color w:val="auto"/>
      </w:rPr>
    </w:lvl>
    <w:lvl w:ilvl="1" w:tplc="282A2630">
      <w:numFmt w:val="bullet"/>
      <w:lvlText w:val="-"/>
      <w:lvlJc w:val="left"/>
      <w:pPr>
        <w:tabs>
          <w:tab w:val="num" w:pos="1079"/>
        </w:tabs>
        <w:ind w:left="1079" w:hanging="360"/>
      </w:pPr>
      <w:rPr>
        <w:rFonts w:ascii="Arial" w:eastAsia="Times New Roman" w:hAnsi="Arial" w:cs="Arial" w:hint="default"/>
      </w:rPr>
    </w:lvl>
    <w:lvl w:ilvl="2" w:tplc="04070005">
      <w:start w:val="1"/>
      <w:numFmt w:val="bullet"/>
      <w:lvlText w:val=""/>
      <w:lvlJc w:val="left"/>
      <w:pPr>
        <w:tabs>
          <w:tab w:val="num" w:pos="1799"/>
        </w:tabs>
        <w:ind w:left="1799" w:hanging="360"/>
      </w:pPr>
      <w:rPr>
        <w:rFonts w:ascii="Wingdings" w:hAnsi="Wingdings" w:hint="default"/>
      </w:rPr>
    </w:lvl>
    <w:lvl w:ilvl="3" w:tplc="04070001">
      <w:start w:val="1"/>
      <w:numFmt w:val="bullet"/>
      <w:lvlText w:val=""/>
      <w:lvlJc w:val="left"/>
      <w:pPr>
        <w:tabs>
          <w:tab w:val="num" w:pos="2519"/>
        </w:tabs>
        <w:ind w:left="2519" w:hanging="360"/>
      </w:pPr>
      <w:rPr>
        <w:rFonts w:ascii="Symbol" w:hAnsi="Symbol" w:hint="default"/>
      </w:rPr>
    </w:lvl>
    <w:lvl w:ilvl="4" w:tplc="04070003">
      <w:start w:val="1"/>
      <w:numFmt w:val="bullet"/>
      <w:lvlText w:val="o"/>
      <w:lvlJc w:val="left"/>
      <w:pPr>
        <w:tabs>
          <w:tab w:val="num" w:pos="3239"/>
        </w:tabs>
        <w:ind w:left="3239" w:hanging="360"/>
      </w:pPr>
      <w:rPr>
        <w:rFonts w:ascii="Courier New" w:hAnsi="Courier New" w:cs="Courier New" w:hint="default"/>
      </w:rPr>
    </w:lvl>
    <w:lvl w:ilvl="5" w:tplc="04070005" w:tentative="1">
      <w:start w:val="1"/>
      <w:numFmt w:val="bullet"/>
      <w:lvlText w:val=""/>
      <w:lvlJc w:val="left"/>
      <w:pPr>
        <w:tabs>
          <w:tab w:val="num" w:pos="3959"/>
        </w:tabs>
        <w:ind w:left="3959" w:hanging="360"/>
      </w:pPr>
      <w:rPr>
        <w:rFonts w:ascii="Wingdings" w:hAnsi="Wingdings" w:hint="default"/>
      </w:rPr>
    </w:lvl>
    <w:lvl w:ilvl="6" w:tplc="04070001" w:tentative="1">
      <w:start w:val="1"/>
      <w:numFmt w:val="bullet"/>
      <w:lvlText w:val=""/>
      <w:lvlJc w:val="left"/>
      <w:pPr>
        <w:tabs>
          <w:tab w:val="num" w:pos="4679"/>
        </w:tabs>
        <w:ind w:left="4679" w:hanging="360"/>
      </w:pPr>
      <w:rPr>
        <w:rFonts w:ascii="Symbol" w:hAnsi="Symbol" w:hint="default"/>
      </w:rPr>
    </w:lvl>
    <w:lvl w:ilvl="7" w:tplc="04070003" w:tentative="1">
      <w:start w:val="1"/>
      <w:numFmt w:val="bullet"/>
      <w:lvlText w:val="o"/>
      <w:lvlJc w:val="left"/>
      <w:pPr>
        <w:tabs>
          <w:tab w:val="num" w:pos="5399"/>
        </w:tabs>
        <w:ind w:left="5399" w:hanging="360"/>
      </w:pPr>
      <w:rPr>
        <w:rFonts w:ascii="Courier New" w:hAnsi="Courier New" w:cs="Courier New" w:hint="default"/>
      </w:rPr>
    </w:lvl>
    <w:lvl w:ilvl="8" w:tplc="04070005" w:tentative="1">
      <w:start w:val="1"/>
      <w:numFmt w:val="bullet"/>
      <w:lvlText w:val=""/>
      <w:lvlJc w:val="left"/>
      <w:pPr>
        <w:tabs>
          <w:tab w:val="num" w:pos="6119"/>
        </w:tabs>
        <w:ind w:left="6119" w:hanging="360"/>
      </w:pPr>
      <w:rPr>
        <w:rFonts w:ascii="Wingdings" w:hAnsi="Wingdings" w:hint="default"/>
      </w:rPr>
    </w:lvl>
  </w:abstractNum>
  <w:abstractNum w:abstractNumId="30" w15:restartNumberingAfterBreak="0">
    <w:nsid w:val="69983B4C"/>
    <w:multiLevelType w:val="hybridMultilevel"/>
    <w:tmpl w:val="3FF61866"/>
    <w:lvl w:ilvl="0" w:tplc="7F3ED970">
      <w:start w:val="1"/>
      <w:numFmt w:val="decimal"/>
      <w:lvlText w:val="%1."/>
      <w:lvlJc w:val="left"/>
      <w:pPr>
        <w:tabs>
          <w:tab w:val="num" w:pos="360"/>
        </w:tabs>
        <w:ind w:left="360" w:hanging="360"/>
      </w:pPr>
      <w:rPr>
        <w:rFonts w:hint="default"/>
      </w:r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31" w15:restartNumberingAfterBreak="0">
    <w:nsid w:val="6B5E376D"/>
    <w:multiLevelType w:val="hybridMultilevel"/>
    <w:tmpl w:val="29C60F00"/>
    <w:lvl w:ilvl="0" w:tplc="C0B4384A">
      <w:start w:val="1"/>
      <w:numFmt w:val="decimal"/>
      <w:lvlText w:val="%1."/>
      <w:lvlJc w:val="left"/>
      <w:pPr>
        <w:tabs>
          <w:tab w:val="num" w:pos="360"/>
        </w:tabs>
        <w:ind w:left="36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2" w15:restartNumberingAfterBreak="0">
    <w:nsid w:val="6F4E5953"/>
    <w:multiLevelType w:val="hybridMultilevel"/>
    <w:tmpl w:val="1C60065A"/>
    <w:lvl w:ilvl="0" w:tplc="ADFC11E2">
      <w:start w:val="1"/>
      <w:numFmt w:val="bullet"/>
      <w:lvlText w:val=""/>
      <w:lvlPicBulletId w:val="0"/>
      <w:lvlJc w:val="left"/>
      <w:pPr>
        <w:tabs>
          <w:tab w:val="num" w:pos="1429"/>
        </w:tabs>
        <w:ind w:left="1429" w:hanging="360"/>
      </w:pPr>
      <w:rPr>
        <w:rFonts w:ascii="Symbol" w:hAnsi="Symbol" w:hint="default"/>
        <w:color w:val="auto"/>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47C0757"/>
    <w:multiLevelType w:val="multilevel"/>
    <w:tmpl w:val="8A3237E6"/>
    <w:lvl w:ilvl="0">
      <w:start w:val="1"/>
      <w:numFmt w:val="bullet"/>
      <w:lvlText w:val=""/>
      <w:lvlJc w:val="left"/>
      <w:pPr>
        <w:tabs>
          <w:tab w:val="num" w:pos="1040"/>
        </w:tabs>
        <w:ind w:left="1040" w:hanging="360"/>
      </w:pPr>
      <w:rPr>
        <w:rFonts w:ascii="Symbol" w:hAnsi="Symbol" w:hint="default"/>
      </w:rPr>
    </w:lvl>
    <w:lvl w:ilvl="1">
      <w:start w:val="1"/>
      <w:numFmt w:val="bullet"/>
      <w:lvlText w:val="o"/>
      <w:lvlJc w:val="left"/>
      <w:pPr>
        <w:tabs>
          <w:tab w:val="num" w:pos="1760"/>
        </w:tabs>
        <w:ind w:left="1760" w:hanging="360"/>
      </w:pPr>
      <w:rPr>
        <w:rFonts w:ascii="Courier New" w:hAnsi="Courier New" w:cs="Courier New" w:hint="default"/>
      </w:rPr>
    </w:lvl>
    <w:lvl w:ilvl="2">
      <w:start w:val="1"/>
      <w:numFmt w:val="bullet"/>
      <w:lvlText w:val=""/>
      <w:lvlJc w:val="left"/>
      <w:pPr>
        <w:tabs>
          <w:tab w:val="num" w:pos="2480"/>
        </w:tabs>
        <w:ind w:left="2480" w:hanging="360"/>
      </w:pPr>
      <w:rPr>
        <w:rFonts w:ascii="Wingdings" w:hAnsi="Wingdings" w:hint="default"/>
      </w:rPr>
    </w:lvl>
    <w:lvl w:ilvl="3">
      <w:start w:val="1"/>
      <w:numFmt w:val="bullet"/>
      <w:lvlText w:val=""/>
      <w:lvlJc w:val="left"/>
      <w:pPr>
        <w:tabs>
          <w:tab w:val="num" w:pos="3200"/>
        </w:tabs>
        <w:ind w:left="3200" w:hanging="360"/>
      </w:pPr>
      <w:rPr>
        <w:rFonts w:ascii="Symbol" w:hAnsi="Symbol" w:hint="default"/>
      </w:rPr>
    </w:lvl>
    <w:lvl w:ilvl="4">
      <w:start w:val="1"/>
      <w:numFmt w:val="bullet"/>
      <w:lvlText w:val="o"/>
      <w:lvlJc w:val="left"/>
      <w:pPr>
        <w:tabs>
          <w:tab w:val="num" w:pos="3920"/>
        </w:tabs>
        <w:ind w:left="3920" w:hanging="360"/>
      </w:pPr>
      <w:rPr>
        <w:rFonts w:ascii="Courier New" w:hAnsi="Courier New" w:cs="Courier New" w:hint="default"/>
      </w:rPr>
    </w:lvl>
    <w:lvl w:ilvl="5">
      <w:start w:val="1"/>
      <w:numFmt w:val="bullet"/>
      <w:lvlText w:val=""/>
      <w:lvlJc w:val="left"/>
      <w:pPr>
        <w:tabs>
          <w:tab w:val="num" w:pos="4640"/>
        </w:tabs>
        <w:ind w:left="4640" w:hanging="360"/>
      </w:pPr>
      <w:rPr>
        <w:rFonts w:ascii="Wingdings" w:hAnsi="Wingdings" w:hint="default"/>
      </w:rPr>
    </w:lvl>
    <w:lvl w:ilvl="6">
      <w:start w:val="1"/>
      <w:numFmt w:val="bullet"/>
      <w:lvlText w:val=""/>
      <w:lvlJc w:val="left"/>
      <w:pPr>
        <w:tabs>
          <w:tab w:val="num" w:pos="5360"/>
        </w:tabs>
        <w:ind w:left="5360" w:hanging="360"/>
      </w:pPr>
      <w:rPr>
        <w:rFonts w:ascii="Symbol" w:hAnsi="Symbol" w:hint="default"/>
      </w:rPr>
    </w:lvl>
    <w:lvl w:ilvl="7">
      <w:start w:val="1"/>
      <w:numFmt w:val="bullet"/>
      <w:lvlText w:val="o"/>
      <w:lvlJc w:val="left"/>
      <w:pPr>
        <w:tabs>
          <w:tab w:val="num" w:pos="6080"/>
        </w:tabs>
        <w:ind w:left="6080" w:hanging="360"/>
      </w:pPr>
      <w:rPr>
        <w:rFonts w:ascii="Courier New" w:hAnsi="Courier New" w:cs="Courier New" w:hint="default"/>
      </w:rPr>
    </w:lvl>
    <w:lvl w:ilvl="8">
      <w:start w:val="1"/>
      <w:numFmt w:val="bullet"/>
      <w:lvlText w:val=""/>
      <w:lvlJc w:val="left"/>
      <w:pPr>
        <w:tabs>
          <w:tab w:val="num" w:pos="6800"/>
        </w:tabs>
        <w:ind w:left="6800" w:hanging="360"/>
      </w:pPr>
      <w:rPr>
        <w:rFonts w:ascii="Wingdings" w:hAnsi="Wingdings" w:hint="default"/>
      </w:rPr>
    </w:lvl>
  </w:abstractNum>
  <w:abstractNum w:abstractNumId="34" w15:restartNumberingAfterBreak="0">
    <w:nsid w:val="7F1050F4"/>
    <w:multiLevelType w:val="hybridMultilevel"/>
    <w:tmpl w:val="EF0A0F8E"/>
    <w:lvl w:ilvl="0" w:tplc="C0B4384A">
      <w:start w:val="1"/>
      <w:numFmt w:val="decimal"/>
      <w:lvlText w:val="%1."/>
      <w:lvlJc w:val="left"/>
      <w:pPr>
        <w:tabs>
          <w:tab w:val="num" w:pos="360"/>
        </w:tabs>
        <w:ind w:left="36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5" w15:restartNumberingAfterBreak="0">
    <w:nsid w:val="7F3B5685"/>
    <w:multiLevelType w:val="multilevel"/>
    <w:tmpl w:val="AD5AC3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8"/>
  </w:num>
  <w:num w:numId="2">
    <w:abstractNumId w:val="19"/>
  </w:num>
  <w:num w:numId="3">
    <w:abstractNumId w:val="17"/>
  </w:num>
  <w:num w:numId="4">
    <w:abstractNumId w:val="13"/>
  </w:num>
  <w:num w:numId="5">
    <w:abstractNumId w:val="0"/>
  </w:num>
  <w:num w:numId="6">
    <w:abstractNumId w:val="20"/>
  </w:num>
  <w:num w:numId="7">
    <w:abstractNumId w:val="5"/>
  </w:num>
  <w:num w:numId="8">
    <w:abstractNumId w:val="12"/>
  </w:num>
  <w:num w:numId="9">
    <w:abstractNumId w:val="6"/>
  </w:num>
  <w:num w:numId="10">
    <w:abstractNumId w:val="2"/>
  </w:num>
  <w:num w:numId="11">
    <w:abstractNumId w:val="27"/>
  </w:num>
  <w:num w:numId="12">
    <w:abstractNumId w:val="14"/>
  </w:num>
  <w:num w:numId="13">
    <w:abstractNumId w:val="8"/>
  </w:num>
  <w:num w:numId="14">
    <w:abstractNumId w:val="33"/>
  </w:num>
  <w:num w:numId="15">
    <w:abstractNumId w:val="22"/>
  </w:num>
  <w:num w:numId="16">
    <w:abstractNumId w:val="30"/>
  </w:num>
  <w:num w:numId="17">
    <w:abstractNumId w:val="10"/>
  </w:num>
  <w:num w:numId="18">
    <w:abstractNumId w:val="3"/>
  </w:num>
  <w:num w:numId="19">
    <w:abstractNumId w:val="7"/>
  </w:num>
  <w:num w:numId="20">
    <w:abstractNumId w:val="15"/>
  </w:num>
  <w:num w:numId="21">
    <w:abstractNumId w:val="1"/>
  </w:num>
  <w:num w:numId="22">
    <w:abstractNumId w:val="23"/>
  </w:num>
  <w:num w:numId="23">
    <w:abstractNumId w:val="21"/>
  </w:num>
  <w:num w:numId="24">
    <w:abstractNumId w:val="9"/>
  </w:num>
  <w:num w:numId="25">
    <w:abstractNumId w:val="11"/>
  </w:num>
  <w:num w:numId="26">
    <w:abstractNumId w:val="26"/>
  </w:num>
  <w:num w:numId="27">
    <w:abstractNumId w:val="34"/>
  </w:num>
  <w:num w:numId="28">
    <w:abstractNumId w:val="35"/>
  </w:num>
  <w:num w:numId="29">
    <w:abstractNumId w:val="31"/>
  </w:num>
  <w:num w:numId="30">
    <w:abstractNumId w:val="32"/>
  </w:num>
  <w:num w:numId="31">
    <w:abstractNumId w:val="4"/>
  </w:num>
  <w:num w:numId="32">
    <w:abstractNumId w:val="28"/>
  </w:num>
  <w:num w:numId="33">
    <w:abstractNumId w:val="24"/>
  </w:num>
  <w:num w:numId="34">
    <w:abstractNumId w:val="29"/>
  </w:num>
  <w:num w:numId="35">
    <w:abstractNumId w:val="16"/>
  </w:num>
  <w:num w:numId="36">
    <w:abstractNumId w:val="2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Бедняков Илья">
    <w15:presenceInfo w15:providerId="Windows Live" w15:userId="1e7d183bffe2ae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8"/>
  <w:autoHyphenation/>
  <w:hyphenationZone w:val="425"/>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0043"/>
    <w:rsid w:val="000019FA"/>
    <w:rsid w:val="000049A5"/>
    <w:rsid w:val="00006580"/>
    <w:rsid w:val="00006586"/>
    <w:rsid w:val="00010DC3"/>
    <w:rsid w:val="00012BDC"/>
    <w:rsid w:val="00015614"/>
    <w:rsid w:val="00023382"/>
    <w:rsid w:val="000233E4"/>
    <w:rsid w:val="0002351E"/>
    <w:rsid w:val="000236CB"/>
    <w:rsid w:val="00023D5F"/>
    <w:rsid w:val="0002588D"/>
    <w:rsid w:val="0002686B"/>
    <w:rsid w:val="00031034"/>
    <w:rsid w:val="00031617"/>
    <w:rsid w:val="00031CB1"/>
    <w:rsid w:val="00033385"/>
    <w:rsid w:val="00033639"/>
    <w:rsid w:val="0003457C"/>
    <w:rsid w:val="000359B9"/>
    <w:rsid w:val="00035AFD"/>
    <w:rsid w:val="00035D4F"/>
    <w:rsid w:val="000376D1"/>
    <w:rsid w:val="00053324"/>
    <w:rsid w:val="00061C53"/>
    <w:rsid w:val="00062CBC"/>
    <w:rsid w:val="0006535A"/>
    <w:rsid w:val="00070D7C"/>
    <w:rsid w:val="0007187C"/>
    <w:rsid w:val="000756A9"/>
    <w:rsid w:val="00077F02"/>
    <w:rsid w:val="00082737"/>
    <w:rsid w:val="00082FE8"/>
    <w:rsid w:val="000854E7"/>
    <w:rsid w:val="00093412"/>
    <w:rsid w:val="0009478D"/>
    <w:rsid w:val="000A11A4"/>
    <w:rsid w:val="000A257F"/>
    <w:rsid w:val="000A7F07"/>
    <w:rsid w:val="000B43D4"/>
    <w:rsid w:val="000B79C9"/>
    <w:rsid w:val="000D69E4"/>
    <w:rsid w:val="000D7093"/>
    <w:rsid w:val="000D7519"/>
    <w:rsid w:val="000E4AF3"/>
    <w:rsid w:val="000F0131"/>
    <w:rsid w:val="001044BF"/>
    <w:rsid w:val="00117E16"/>
    <w:rsid w:val="00144875"/>
    <w:rsid w:val="001469A0"/>
    <w:rsid w:val="00155433"/>
    <w:rsid w:val="001612A6"/>
    <w:rsid w:val="00161EFF"/>
    <w:rsid w:val="0017503A"/>
    <w:rsid w:val="00175C19"/>
    <w:rsid w:val="00182227"/>
    <w:rsid w:val="00182C07"/>
    <w:rsid w:val="00183394"/>
    <w:rsid w:val="00185DA6"/>
    <w:rsid w:val="00186751"/>
    <w:rsid w:val="00193CEF"/>
    <w:rsid w:val="001A03B8"/>
    <w:rsid w:val="001A178B"/>
    <w:rsid w:val="001A3E3C"/>
    <w:rsid w:val="001A40C9"/>
    <w:rsid w:val="001B0913"/>
    <w:rsid w:val="001B15FB"/>
    <w:rsid w:val="001B1737"/>
    <w:rsid w:val="001B2D54"/>
    <w:rsid w:val="001B6218"/>
    <w:rsid w:val="001B6E96"/>
    <w:rsid w:val="001C3422"/>
    <w:rsid w:val="001C37D1"/>
    <w:rsid w:val="001C4884"/>
    <w:rsid w:val="001D0A9D"/>
    <w:rsid w:val="001D27A7"/>
    <w:rsid w:val="001D538F"/>
    <w:rsid w:val="001E7852"/>
    <w:rsid w:val="001E7CE0"/>
    <w:rsid w:val="001F4FDE"/>
    <w:rsid w:val="00200AB5"/>
    <w:rsid w:val="00214889"/>
    <w:rsid w:val="00217721"/>
    <w:rsid w:val="00226FC5"/>
    <w:rsid w:val="00227728"/>
    <w:rsid w:val="002336B1"/>
    <w:rsid w:val="002428F4"/>
    <w:rsid w:val="00245E59"/>
    <w:rsid w:val="00264558"/>
    <w:rsid w:val="002659BF"/>
    <w:rsid w:val="00266323"/>
    <w:rsid w:val="00266A3F"/>
    <w:rsid w:val="00267615"/>
    <w:rsid w:val="002833EB"/>
    <w:rsid w:val="0028626B"/>
    <w:rsid w:val="00286C45"/>
    <w:rsid w:val="00287E6F"/>
    <w:rsid w:val="002912C3"/>
    <w:rsid w:val="00291637"/>
    <w:rsid w:val="0029330E"/>
    <w:rsid w:val="00293987"/>
    <w:rsid w:val="00293A81"/>
    <w:rsid w:val="002A1513"/>
    <w:rsid w:val="002A4225"/>
    <w:rsid w:val="002A7530"/>
    <w:rsid w:val="002B599F"/>
    <w:rsid w:val="002B60A5"/>
    <w:rsid w:val="002B7E6A"/>
    <w:rsid w:val="002C1C12"/>
    <w:rsid w:val="002C3055"/>
    <w:rsid w:val="002C3873"/>
    <w:rsid w:val="002C67CF"/>
    <w:rsid w:val="002D0BF5"/>
    <w:rsid w:val="002D1083"/>
    <w:rsid w:val="002D3002"/>
    <w:rsid w:val="002D45C8"/>
    <w:rsid w:val="002D4944"/>
    <w:rsid w:val="002E2606"/>
    <w:rsid w:val="002E44E2"/>
    <w:rsid w:val="002E5AC8"/>
    <w:rsid w:val="002E5B52"/>
    <w:rsid w:val="002E6F24"/>
    <w:rsid w:val="002E702A"/>
    <w:rsid w:val="002F0EA2"/>
    <w:rsid w:val="002F11C3"/>
    <w:rsid w:val="002F353C"/>
    <w:rsid w:val="00302071"/>
    <w:rsid w:val="00305080"/>
    <w:rsid w:val="003126F2"/>
    <w:rsid w:val="00312EC5"/>
    <w:rsid w:val="00313390"/>
    <w:rsid w:val="00313E92"/>
    <w:rsid w:val="003159F6"/>
    <w:rsid w:val="00320015"/>
    <w:rsid w:val="00320628"/>
    <w:rsid w:val="003303A9"/>
    <w:rsid w:val="0033182A"/>
    <w:rsid w:val="00332473"/>
    <w:rsid w:val="00343A06"/>
    <w:rsid w:val="003441F7"/>
    <w:rsid w:val="00345149"/>
    <w:rsid w:val="00346C01"/>
    <w:rsid w:val="00350626"/>
    <w:rsid w:val="00353FF5"/>
    <w:rsid w:val="00360AC0"/>
    <w:rsid w:val="003630E9"/>
    <w:rsid w:val="00365017"/>
    <w:rsid w:val="00370146"/>
    <w:rsid w:val="00374334"/>
    <w:rsid w:val="003772B1"/>
    <w:rsid w:val="00377AD4"/>
    <w:rsid w:val="00377C02"/>
    <w:rsid w:val="0038407E"/>
    <w:rsid w:val="00386D94"/>
    <w:rsid w:val="0038784A"/>
    <w:rsid w:val="00395697"/>
    <w:rsid w:val="003A2792"/>
    <w:rsid w:val="003B21ED"/>
    <w:rsid w:val="003B443D"/>
    <w:rsid w:val="003B69BB"/>
    <w:rsid w:val="003C243F"/>
    <w:rsid w:val="003C4CA1"/>
    <w:rsid w:val="003C7AAB"/>
    <w:rsid w:val="003D1CE2"/>
    <w:rsid w:val="003D218C"/>
    <w:rsid w:val="003D3ACF"/>
    <w:rsid w:val="003D5428"/>
    <w:rsid w:val="003D6549"/>
    <w:rsid w:val="003E13B4"/>
    <w:rsid w:val="003E63A6"/>
    <w:rsid w:val="003F2DE3"/>
    <w:rsid w:val="00400515"/>
    <w:rsid w:val="00402318"/>
    <w:rsid w:val="004038B1"/>
    <w:rsid w:val="00405852"/>
    <w:rsid w:val="00406FEA"/>
    <w:rsid w:val="00411B43"/>
    <w:rsid w:val="00412D3F"/>
    <w:rsid w:val="00413F8D"/>
    <w:rsid w:val="00416A2B"/>
    <w:rsid w:val="00416EFC"/>
    <w:rsid w:val="0042209D"/>
    <w:rsid w:val="004232BF"/>
    <w:rsid w:val="00425262"/>
    <w:rsid w:val="00426003"/>
    <w:rsid w:val="00426222"/>
    <w:rsid w:val="00434D2A"/>
    <w:rsid w:val="00437279"/>
    <w:rsid w:val="004372F7"/>
    <w:rsid w:val="004413A7"/>
    <w:rsid w:val="00444841"/>
    <w:rsid w:val="004534DE"/>
    <w:rsid w:val="00453A8F"/>
    <w:rsid w:val="00454F14"/>
    <w:rsid w:val="00462D0F"/>
    <w:rsid w:val="00463E20"/>
    <w:rsid w:val="0046456B"/>
    <w:rsid w:val="00465A2A"/>
    <w:rsid w:val="00475872"/>
    <w:rsid w:val="004759E8"/>
    <w:rsid w:val="004761DC"/>
    <w:rsid w:val="00480043"/>
    <w:rsid w:val="00480E20"/>
    <w:rsid w:val="00487DC6"/>
    <w:rsid w:val="004909E1"/>
    <w:rsid w:val="004A0F2F"/>
    <w:rsid w:val="004A1452"/>
    <w:rsid w:val="004A5FD4"/>
    <w:rsid w:val="004B26F4"/>
    <w:rsid w:val="004B34AA"/>
    <w:rsid w:val="004B514F"/>
    <w:rsid w:val="004B7390"/>
    <w:rsid w:val="004C16E6"/>
    <w:rsid w:val="004C4D88"/>
    <w:rsid w:val="004D02E1"/>
    <w:rsid w:val="004D2516"/>
    <w:rsid w:val="004D2B12"/>
    <w:rsid w:val="004D48FB"/>
    <w:rsid w:val="004D5170"/>
    <w:rsid w:val="004E10D5"/>
    <w:rsid w:val="004E5D72"/>
    <w:rsid w:val="004E6BE0"/>
    <w:rsid w:val="004F42D9"/>
    <w:rsid w:val="004F653B"/>
    <w:rsid w:val="00511D47"/>
    <w:rsid w:val="00515180"/>
    <w:rsid w:val="00520A55"/>
    <w:rsid w:val="00523C97"/>
    <w:rsid w:val="005269ED"/>
    <w:rsid w:val="005345E1"/>
    <w:rsid w:val="00541B24"/>
    <w:rsid w:val="00542C0D"/>
    <w:rsid w:val="00560264"/>
    <w:rsid w:val="0056357B"/>
    <w:rsid w:val="0056579F"/>
    <w:rsid w:val="00567BB8"/>
    <w:rsid w:val="00571143"/>
    <w:rsid w:val="00574B76"/>
    <w:rsid w:val="0057749A"/>
    <w:rsid w:val="005802C9"/>
    <w:rsid w:val="0058079D"/>
    <w:rsid w:val="0058125E"/>
    <w:rsid w:val="00581C93"/>
    <w:rsid w:val="00584311"/>
    <w:rsid w:val="00584A16"/>
    <w:rsid w:val="00590AF9"/>
    <w:rsid w:val="00591A57"/>
    <w:rsid w:val="00591EC5"/>
    <w:rsid w:val="00595BC2"/>
    <w:rsid w:val="005A4DB3"/>
    <w:rsid w:val="005A5745"/>
    <w:rsid w:val="005C175C"/>
    <w:rsid w:val="005C183B"/>
    <w:rsid w:val="005C2396"/>
    <w:rsid w:val="005C24EC"/>
    <w:rsid w:val="005D43CB"/>
    <w:rsid w:val="005D494C"/>
    <w:rsid w:val="005F262A"/>
    <w:rsid w:val="005F49B8"/>
    <w:rsid w:val="006044C6"/>
    <w:rsid w:val="00616A45"/>
    <w:rsid w:val="00620C9B"/>
    <w:rsid w:val="00622744"/>
    <w:rsid w:val="00624111"/>
    <w:rsid w:val="00632671"/>
    <w:rsid w:val="006356BB"/>
    <w:rsid w:val="00646A34"/>
    <w:rsid w:val="00653995"/>
    <w:rsid w:val="00654CB6"/>
    <w:rsid w:val="00656161"/>
    <w:rsid w:val="00656474"/>
    <w:rsid w:val="006612EB"/>
    <w:rsid w:val="006646DC"/>
    <w:rsid w:val="006647AA"/>
    <w:rsid w:val="0066674C"/>
    <w:rsid w:val="00666CE5"/>
    <w:rsid w:val="00674C24"/>
    <w:rsid w:val="00675301"/>
    <w:rsid w:val="00675FAE"/>
    <w:rsid w:val="006862B9"/>
    <w:rsid w:val="00687CAB"/>
    <w:rsid w:val="00690C7D"/>
    <w:rsid w:val="0069205A"/>
    <w:rsid w:val="006944F0"/>
    <w:rsid w:val="006A18E7"/>
    <w:rsid w:val="006A5143"/>
    <w:rsid w:val="006A58C0"/>
    <w:rsid w:val="006A68A1"/>
    <w:rsid w:val="006B07E2"/>
    <w:rsid w:val="006B3878"/>
    <w:rsid w:val="006B6948"/>
    <w:rsid w:val="006C13C6"/>
    <w:rsid w:val="006C150F"/>
    <w:rsid w:val="006C2844"/>
    <w:rsid w:val="006C2D9E"/>
    <w:rsid w:val="006D538F"/>
    <w:rsid w:val="006D67CD"/>
    <w:rsid w:val="006E1D15"/>
    <w:rsid w:val="006F10CD"/>
    <w:rsid w:val="006F1D22"/>
    <w:rsid w:val="006F5B40"/>
    <w:rsid w:val="006F71DE"/>
    <w:rsid w:val="006F75A0"/>
    <w:rsid w:val="007005EB"/>
    <w:rsid w:val="0070316B"/>
    <w:rsid w:val="00707712"/>
    <w:rsid w:val="00707DA9"/>
    <w:rsid w:val="007100B6"/>
    <w:rsid w:val="007117DA"/>
    <w:rsid w:val="007126A8"/>
    <w:rsid w:val="00713A9F"/>
    <w:rsid w:val="0071798C"/>
    <w:rsid w:val="00720FDC"/>
    <w:rsid w:val="00722ECC"/>
    <w:rsid w:val="00731F3D"/>
    <w:rsid w:val="00732A8D"/>
    <w:rsid w:val="0073305C"/>
    <w:rsid w:val="00733B7E"/>
    <w:rsid w:val="0073486C"/>
    <w:rsid w:val="007375A7"/>
    <w:rsid w:val="00753FD4"/>
    <w:rsid w:val="00757AFA"/>
    <w:rsid w:val="00764C4A"/>
    <w:rsid w:val="00766EEB"/>
    <w:rsid w:val="0077001D"/>
    <w:rsid w:val="00772D0D"/>
    <w:rsid w:val="0077716A"/>
    <w:rsid w:val="00790ED4"/>
    <w:rsid w:val="007928D7"/>
    <w:rsid w:val="0079516F"/>
    <w:rsid w:val="007A1A8F"/>
    <w:rsid w:val="007A2452"/>
    <w:rsid w:val="007A63A0"/>
    <w:rsid w:val="007A772C"/>
    <w:rsid w:val="007B3B12"/>
    <w:rsid w:val="007B54AD"/>
    <w:rsid w:val="007B7B2C"/>
    <w:rsid w:val="007B7F71"/>
    <w:rsid w:val="007C0233"/>
    <w:rsid w:val="007C03DA"/>
    <w:rsid w:val="007C2550"/>
    <w:rsid w:val="007C5CEA"/>
    <w:rsid w:val="007C6B09"/>
    <w:rsid w:val="007D0188"/>
    <w:rsid w:val="007D2922"/>
    <w:rsid w:val="007D2ED0"/>
    <w:rsid w:val="007D3165"/>
    <w:rsid w:val="007D39CF"/>
    <w:rsid w:val="007D6241"/>
    <w:rsid w:val="007E01ED"/>
    <w:rsid w:val="007E1065"/>
    <w:rsid w:val="007F20E2"/>
    <w:rsid w:val="008003D3"/>
    <w:rsid w:val="008019C6"/>
    <w:rsid w:val="008046B7"/>
    <w:rsid w:val="00813BA3"/>
    <w:rsid w:val="00814641"/>
    <w:rsid w:val="00816DCB"/>
    <w:rsid w:val="00822FBB"/>
    <w:rsid w:val="00827EA9"/>
    <w:rsid w:val="00831084"/>
    <w:rsid w:val="00833078"/>
    <w:rsid w:val="008363E3"/>
    <w:rsid w:val="00846937"/>
    <w:rsid w:val="00855EBF"/>
    <w:rsid w:val="00856B5B"/>
    <w:rsid w:val="00861BF3"/>
    <w:rsid w:val="008649E0"/>
    <w:rsid w:val="00866CFD"/>
    <w:rsid w:val="008675CD"/>
    <w:rsid w:val="00882067"/>
    <w:rsid w:val="008822F3"/>
    <w:rsid w:val="0088305D"/>
    <w:rsid w:val="00887A0A"/>
    <w:rsid w:val="00891449"/>
    <w:rsid w:val="00896582"/>
    <w:rsid w:val="008966F4"/>
    <w:rsid w:val="00897E1E"/>
    <w:rsid w:val="008A23E4"/>
    <w:rsid w:val="008A383B"/>
    <w:rsid w:val="008B1459"/>
    <w:rsid w:val="008B3775"/>
    <w:rsid w:val="008B540C"/>
    <w:rsid w:val="008B6875"/>
    <w:rsid w:val="008C5D92"/>
    <w:rsid w:val="008D0F49"/>
    <w:rsid w:val="008D2326"/>
    <w:rsid w:val="008D5076"/>
    <w:rsid w:val="008E22D2"/>
    <w:rsid w:val="008E3BAE"/>
    <w:rsid w:val="008E507B"/>
    <w:rsid w:val="008E533D"/>
    <w:rsid w:val="008F21BE"/>
    <w:rsid w:val="008F63D0"/>
    <w:rsid w:val="00911967"/>
    <w:rsid w:val="0091712D"/>
    <w:rsid w:val="00917ED4"/>
    <w:rsid w:val="009318A2"/>
    <w:rsid w:val="00934611"/>
    <w:rsid w:val="00935B8C"/>
    <w:rsid w:val="009412AD"/>
    <w:rsid w:val="00943DE0"/>
    <w:rsid w:val="00944D0F"/>
    <w:rsid w:val="00945704"/>
    <w:rsid w:val="00947930"/>
    <w:rsid w:val="009506B7"/>
    <w:rsid w:val="00950B6E"/>
    <w:rsid w:val="0095564C"/>
    <w:rsid w:val="00956D6C"/>
    <w:rsid w:val="00966A91"/>
    <w:rsid w:val="00967410"/>
    <w:rsid w:val="009701EA"/>
    <w:rsid w:val="0097141C"/>
    <w:rsid w:val="00976BC8"/>
    <w:rsid w:val="00982FB6"/>
    <w:rsid w:val="00984D59"/>
    <w:rsid w:val="00990CAC"/>
    <w:rsid w:val="009952C0"/>
    <w:rsid w:val="009A3E08"/>
    <w:rsid w:val="009B3E99"/>
    <w:rsid w:val="009B7F45"/>
    <w:rsid w:val="009C1480"/>
    <w:rsid w:val="009D3C11"/>
    <w:rsid w:val="009D6399"/>
    <w:rsid w:val="009E2DA6"/>
    <w:rsid w:val="009E3F5C"/>
    <w:rsid w:val="009F28B5"/>
    <w:rsid w:val="009F5CA6"/>
    <w:rsid w:val="009F706D"/>
    <w:rsid w:val="00A005C4"/>
    <w:rsid w:val="00A00714"/>
    <w:rsid w:val="00A00A13"/>
    <w:rsid w:val="00A06B4A"/>
    <w:rsid w:val="00A122A5"/>
    <w:rsid w:val="00A16462"/>
    <w:rsid w:val="00A165D5"/>
    <w:rsid w:val="00A24421"/>
    <w:rsid w:val="00A265D3"/>
    <w:rsid w:val="00A34AC1"/>
    <w:rsid w:val="00A375D8"/>
    <w:rsid w:val="00A43751"/>
    <w:rsid w:val="00A4720C"/>
    <w:rsid w:val="00A52188"/>
    <w:rsid w:val="00A543B0"/>
    <w:rsid w:val="00A54867"/>
    <w:rsid w:val="00A602EF"/>
    <w:rsid w:val="00A609C6"/>
    <w:rsid w:val="00A6113D"/>
    <w:rsid w:val="00A6697D"/>
    <w:rsid w:val="00A708B2"/>
    <w:rsid w:val="00A770DF"/>
    <w:rsid w:val="00A8133B"/>
    <w:rsid w:val="00A83861"/>
    <w:rsid w:val="00A930F1"/>
    <w:rsid w:val="00A95B31"/>
    <w:rsid w:val="00AA2A36"/>
    <w:rsid w:val="00AA4769"/>
    <w:rsid w:val="00AA52AE"/>
    <w:rsid w:val="00AB2910"/>
    <w:rsid w:val="00AB4299"/>
    <w:rsid w:val="00AB4484"/>
    <w:rsid w:val="00AB6C60"/>
    <w:rsid w:val="00AD70FD"/>
    <w:rsid w:val="00AE131A"/>
    <w:rsid w:val="00AE1918"/>
    <w:rsid w:val="00AE19F5"/>
    <w:rsid w:val="00AE755A"/>
    <w:rsid w:val="00AF3104"/>
    <w:rsid w:val="00AF4C67"/>
    <w:rsid w:val="00AF4DAD"/>
    <w:rsid w:val="00AF7BE8"/>
    <w:rsid w:val="00AF7C9D"/>
    <w:rsid w:val="00B04512"/>
    <w:rsid w:val="00B04A25"/>
    <w:rsid w:val="00B10DDD"/>
    <w:rsid w:val="00B120B4"/>
    <w:rsid w:val="00B16FA6"/>
    <w:rsid w:val="00B1759B"/>
    <w:rsid w:val="00B17CD5"/>
    <w:rsid w:val="00B21275"/>
    <w:rsid w:val="00B2163B"/>
    <w:rsid w:val="00B23240"/>
    <w:rsid w:val="00B23CC5"/>
    <w:rsid w:val="00B268B2"/>
    <w:rsid w:val="00B311AB"/>
    <w:rsid w:val="00B32411"/>
    <w:rsid w:val="00B371EC"/>
    <w:rsid w:val="00B41AD7"/>
    <w:rsid w:val="00B464E5"/>
    <w:rsid w:val="00B46CFA"/>
    <w:rsid w:val="00B51E48"/>
    <w:rsid w:val="00B52062"/>
    <w:rsid w:val="00B560BD"/>
    <w:rsid w:val="00B601BF"/>
    <w:rsid w:val="00B60957"/>
    <w:rsid w:val="00B61F59"/>
    <w:rsid w:val="00B635DB"/>
    <w:rsid w:val="00B64F59"/>
    <w:rsid w:val="00B70943"/>
    <w:rsid w:val="00B709EA"/>
    <w:rsid w:val="00B712B7"/>
    <w:rsid w:val="00B73395"/>
    <w:rsid w:val="00B745E4"/>
    <w:rsid w:val="00B75ED7"/>
    <w:rsid w:val="00B77691"/>
    <w:rsid w:val="00B82461"/>
    <w:rsid w:val="00B82F2B"/>
    <w:rsid w:val="00B8378B"/>
    <w:rsid w:val="00B90372"/>
    <w:rsid w:val="00B91AD5"/>
    <w:rsid w:val="00B92BF0"/>
    <w:rsid w:val="00B94510"/>
    <w:rsid w:val="00B95D37"/>
    <w:rsid w:val="00B95E6B"/>
    <w:rsid w:val="00BA11D8"/>
    <w:rsid w:val="00BA2050"/>
    <w:rsid w:val="00BA32E9"/>
    <w:rsid w:val="00BA66E8"/>
    <w:rsid w:val="00BB72C5"/>
    <w:rsid w:val="00BB75B1"/>
    <w:rsid w:val="00BC0140"/>
    <w:rsid w:val="00BC59E7"/>
    <w:rsid w:val="00BD01C7"/>
    <w:rsid w:val="00BD043A"/>
    <w:rsid w:val="00BD0A4C"/>
    <w:rsid w:val="00BD12AE"/>
    <w:rsid w:val="00BD2C5C"/>
    <w:rsid w:val="00BD301C"/>
    <w:rsid w:val="00BE0736"/>
    <w:rsid w:val="00BE20EC"/>
    <w:rsid w:val="00BE32A9"/>
    <w:rsid w:val="00BE3619"/>
    <w:rsid w:val="00BE42B1"/>
    <w:rsid w:val="00BF5195"/>
    <w:rsid w:val="00C044D3"/>
    <w:rsid w:val="00C129F3"/>
    <w:rsid w:val="00C12C8A"/>
    <w:rsid w:val="00C20207"/>
    <w:rsid w:val="00C202BA"/>
    <w:rsid w:val="00C20B5A"/>
    <w:rsid w:val="00C22349"/>
    <w:rsid w:val="00C2344E"/>
    <w:rsid w:val="00C2424F"/>
    <w:rsid w:val="00C30736"/>
    <w:rsid w:val="00C50284"/>
    <w:rsid w:val="00C50677"/>
    <w:rsid w:val="00C52AA0"/>
    <w:rsid w:val="00C67FB9"/>
    <w:rsid w:val="00C70A46"/>
    <w:rsid w:val="00C7338E"/>
    <w:rsid w:val="00C8004B"/>
    <w:rsid w:val="00C802CF"/>
    <w:rsid w:val="00C82DB7"/>
    <w:rsid w:val="00C850C9"/>
    <w:rsid w:val="00C866D2"/>
    <w:rsid w:val="00C87AA9"/>
    <w:rsid w:val="00C90269"/>
    <w:rsid w:val="00C9543F"/>
    <w:rsid w:val="00C95D11"/>
    <w:rsid w:val="00CA133F"/>
    <w:rsid w:val="00CA35AF"/>
    <w:rsid w:val="00CA7A36"/>
    <w:rsid w:val="00CB19D9"/>
    <w:rsid w:val="00CB2D24"/>
    <w:rsid w:val="00CB2FFA"/>
    <w:rsid w:val="00CB3B28"/>
    <w:rsid w:val="00CB69A5"/>
    <w:rsid w:val="00CC0FCE"/>
    <w:rsid w:val="00CC2B47"/>
    <w:rsid w:val="00CC348E"/>
    <w:rsid w:val="00CC4EF6"/>
    <w:rsid w:val="00CC4F51"/>
    <w:rsid w:val="00CC6A0C"/>
    <w:rsid w:val="00CD2017"/>
    <w:rsid w:val="00CD2982"/>
    <w:rsid w:val="00CD4A64"/>
    <w:rsid w:val="00CE0039"/>
    <w:rsid w:val="00CE0499"/>
    <w:rsid w:val="00CF0A2B"/>
    <w:rsid w:val="00CF0EFB"/>
    <w:rsid w:val="00CF3FBF"/>
    <w:rsid w:val="00CF5087"/>
    <w:rsid w:val="00D00012"/>
    <w:rsid w:val="00D139D9"/>
    <w:rsid w:val="00D218D2"/>
    <w:rsid w:val="00D2217E"/>
    <w:rsid w:val="00D25F49"/>
    <w:rsid w:val="00D267F7"/>
    <w:rsid w:val="00D273EF"/>
    <w:rsid w:val="00D27A3F"/>
    <w:rsid w:val="00D3211D"/>
    <w:rsid w:val="00D43170"/>
    <w:rsid w:val="00D50157"/>
    <w:rsid w:val="00D60970"/>
    <w:rsid w:val="00D61C6E"/>
    <w:rsid w:val="00D62318"/>
    <w:rsid w:val="00D62E06"/>
    <w:rsid w:val="00D71BFB"/>
    <w:rsid w:val="00D72620"/>
    <w:rsid w:val="00D73599"/>
    <w:rsid w:val="00D75070"/>
    <w:rsid w:val="00D779D8"/>
    <w:rsid w:val="00D80727"/>
    <w:rsid w:val="00D808B0"/>
    <w:rsid w:val="00D84A9D"/>
    <w:rsid w:val="00D91DE7"/>
    <w:rsid w:val="00D94AFA"/>
    <w:rsid w:val="00D9549B"/>
    <w:rsid w:val="00D978D6"/>
    <w:rsid w:val="00DA55A3"/>
    <w:rsid w:val="00DB3033"/>
    <w:rsid w:val="00DB408F"/>
    <w:rsid w:val="00DB7A01"/>
    <w:rsid w:val="00DB7CD4"/>
    <w:rsid w:val="00DC19D9"/>
    <w:rsid w:val="00DC6941"/>
    <w:rsid w:val="00DC7829"/>
    <w:rsid w:val="00DD2069"/>
    <w:rsid w:val="00DD4F9F"/>
    <w:rsid w:val="00DD5BCF"/>
    <w:rsid w:val="00DD5EB1"/>
    <w:rsid w:val="00DE1EF4"/>
    <w:rsid w:val="00DE29CD"/>
    <w:rsid w:val="00DE6E60"/>
    <w:rsid w:val="00DE7A8E"/>
    <w:rsid w:val="00DF1834"/>
    <w:rsid w:val="00DF1B4A"/>
    <w:rsid w:val="00DF40CD"/>
    <w:rsid w:val="00DF4DF0"/>
    <w:rsid w:val="00E076F5"/>
    <w:rsid w:val="00E14236"/>
    <w:rsid w:val="00E21AA5"/>
    <w:rsid w:val="00E2219C"/>
    <w:rsid w:val="00E265E0"/>
    <w:rsid w:val="00E26F6F"/>
    <w:rsid w:val="00E44491"/>
    <w:rsid w:val="00E45713"/>
    <w:rsid w:val="00E50C7E"/>
    <w:rsid w:val="00E573B5"/>
    <w:rsid w:val="00E57D77"/>
    <w:rsid w:val="00E64102"/>
    <w:rsid w:val="00E64139"/>
    <w:rsid w:val="00E66927"/>
    <w:rsid w:val="00E73A6A"/>
    <w:rsid w:val="00E744F7"/>
    <w:rsid w:val="00E77220"/>
    <w:rsid w:val="00E817B2"/>
    <w:rsid w:val="00E84420"/>
    <w:rsid w:val="00E86F0C"/>
    <w:rsid w:val="00EA4D26"/>
    <w:rsid w:val="00EA6BDD"/>
    <w:rsid w:val="00EB501F"/>
    <w:rsid w:val="00EB556E"/>
    <w:rsid w:val="00EB5A23"/>
    <w:rsid w:val="00EB5D1D"/>
    <w:rsid w:val="00EC0B5C"/>
    <w:rsid w:val="00EC4F9B"/>
    <w:rsid w:val="00ED2540"/>
    <w:rsid w:val="00ED4B7C"/>
    <w:rsid w:val="00ED6158"/>
    <w:rsid w:val="00EE584A"/>
    <w:rsid w:val="00EE5DF2"/>
    <w:rsid w:val="00EE65C2"/>
    <w:rsid w:val="00EF0A90"/>
    <w:rsid w:val="00F006F6"/>
    <w:rsid w:val="00F02D10"/>
    <w:rsid w:val="00F040A8"/>
    <w:rsid w:val="00F06673"/>
    <w:rsid w:val="00F070B3"/>
    <w:rsid w:val="00F10BDF"/>
    <w:rsid w:val="00F11D03"/>
    <w:rsid w:val="00F1468A"/>
    <w:rsid w:val="00F2493B"/>
    <w:rsid w:val="00F26899"/>
    <w:rsid w:val="00F26DBA"/>
    <w:rsid w:val="00F339E0"/>
    <w:rsid w:val="00F3681F"/>
    <w:rsid w:val="00F37734"/>
    <w:rsid w:val="00F44894"/>
    <w:rsid w:val="00F44ECC"/>
    <w:rsid w:val="00F468C7"/>
    <w:rsid w:val="00F47444"/>
    <w:rsid w:val="00F50578"/>
    <w:rsid w:val="00F52853"/>
    <w:rsid w:val="00F52917"/>
    <w:rsid w:val="00F52D48"/>
    <w:rsid w:val="00F62C87"/>
    <w:rsid w:val="00F7385F"/>
    <w:rsid w:val="00F805CA"/>
    <w:rsid w:val="00F825F5"/>
    <w:rsid w:val="00F84EB8"/>
    <w:rsid w:val="00F8760F"/>
    <w:rsid w:val="00F90955"/>
    <w:rsid w:val="00F91146"/>
    <w:rsid w:val="00F914DA"/>
    <w:rsid w:val="00F970F0"/>
    <w:rsid w:val="00F97523"/>
    <w:rsid w:val="00FB234B"/>
    <w:rsid w:val="00FB37B3"/>
    <w:rsid w:val="00FB5735"/>
    <w:rsid w:val="00FC56BE"/>
    <w:rsid w:val="00FD0CFE"/>
    <w:rsid w:val="00FD2B09"/>
    <w:rsid w:val="00FD392D"/>
    <w:rsid w:val="00FD50CE"/>
    <w:rsid w:val="00FD64BF"/>
    <w:rsid w:val="00FD73BD"/>
    <w:rsid w:val="00FE0D68"/>
    <w:rsid w:val="00FE119B"/>
    <w:rsid w:val="00FE2120"/>
    <w:rsid w:val="00FE4EC9"/>
    <w:rsid w:val="00FE5F52"/>
    <w:rsid w:val="00FF1009"/>
    <w:rsid w:val="00FF23D5"/>
    <w:rsid w:val="00FF512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6249248"/>
  <w15:docId w15:val="{0BE5E4B1-F887-4409-9243-3962F078B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74C24"/>
    <w:pPr>
      <w:spacing w:before="80" w:after="80"/>
    </w:pPr>
    <w:rPr>
      <w:rFonts w:ascii="Arial" w:hAnsi="Arial"/>
      <w:szCs w:val="24"/>
    </w:rPr>
  </w:style>
  <w:style w:type="paragraph" w:styleId="1">
    <w:name w:val="heading 1"/>
    <w:basedOn w:val="a"/>
    <w:next w:val="a"/>
    <w:autoRedefine/>
    <w:qFormat/>
    <w:rsid w:val="00584311"/>
    <w:pPr>
      <w:keepNext/>
      <w:numPr>
        <w:numId w:val="2"/>
      </w:numPr>
      <w:spacing w:before="240" w:after="60"/>
      <w:outlineLvl w:val="0"/>
    </w:pPr>
    <w:rPr>
      <w:rFonts w:cs="Arial"/>
      <w:b/>
      <w:bCs/>
      <w:kern w:val="32"/>
      <w:sz w:val="36"/>
      <w:szCs w:val="32"/>
    </w:rPr>
  </w:style>
  <w:style w:type="paragraph" w:styleId="2">
    <w:name w:val="heading 2"/>
    <w:basedOn w:val="1"/>
    <w:next w:val="a"/>
    <w:link w:val="20"/>
    <w:autoRedefine/>
    <w:qFormat/>
    <w:rsid w:val="00F50578"/>
    <w:pPr>
      <w:numPr>
        <w:ilvl w:val="1"/>
      </w:numPr>
      <w:tabs>
        <w:tab w:val="left" w:pos="720"/>
      </w:tabs>
      <w:spacing w:before="120" w:after="120"/>
      <w:outlineLvl w:val="1"/>
    </w:pPr>
    <w:rPr>
      <w:sz w:val="28"/>
      <w:szCs w:val="28"/>
      <w:lang w:val="en-GB"/>
    </w:rPr>
  </w:style>
  <w:style w:type="paragraph" w:styleId="3">
    <w:name w:val="heading 3"/>
    <w:basedOn w:val="a"/>
    <w:next w:val="a"/>
    <w:autoRedefine/>
    <w:qFormat/>
    <w:rsid w:val="00395697"/>
    <w:pPr>
      <w:keepNext/>
      <w:numPr>
        <w:ilvl w:val="2"/>
        <w:numId w:val="2"/>
      </w:numPr>
      <w:spacing w:before="240" w:after="60"/>
      <w:outlineLvl w:val="2"/>
    </w:pPr>
    <w:rPr>
      <w:rFonts w:cs="Arial"/>
      <w:b/>
      <w:bCs/>
      <w:sz w:val="24"/>
      <w:szCs w:val="26"/>
    </w:rPr>
  </w:style>
  <w:style w:type="paragraph" w:styleId="4">
    <w:name w:val="heading 4"/>
    <w:basedOn w:val="a"/>
    <w:next w:val="a"/>
    <w:qFormat/>
    <w:rsid w:val="00266A3F"/>
    <w:pPr>
      <w:keepNext/>
      <w:numPr>
        <w:ilvl w:val="3"/>
        <w:numId w:val="2"/>
      </w:numPr>
      <w:spacing w:before="240" w:after="60"/>
      <w:outlineLvl w:val="3"/>
    </w:pPr>
    <w:rPr>
      <w:b/>
      <w:bCs/>
      <w:szCs w:val="28"/>
    </w:rPr>
  </w:style>
  <w:style w:type="paragraph" w:styleId="5">
    <w:name w:val="heading 5"/>
    <w:basedOn w:val="a"/>
    <w:next w:val="a"/>
    <w:qFormat/>
    <w:rsid w:val="00654CB6"/>
    <w:pPr>
      <w:numPr>
        <w:ilvl w:val="4"/>
        <w:numId w:val="2"/>
      </w:numPr>
      <w:spacing w:before="240" w:after="60"/>
      <w:outlineLvl w:val="4"/>
    </w:pPr>
    <w:rPr>
      <w:b/>
      <w:bCs/>
      <w:iCs/>
      <w:szCs w:val="26"/>
    </w:rPr>
  </w:style>
  <w:style w:type="paragraph" w:styleId="6">
    <w:name w:val="heading 6"/>
    <w:basedOn w:val="a"/>
    <w:next w:val="a"/>
    <w:qFormat/>
    <w:rsid w:val="00654CB6"/>
    <w:pPr>
      <w:numPr>
        <w:ilvl w:val="5"/>
        <w:numId w:val="2"/>
      </w:numPr>
      <w:spacing w:before="240" w:after="60"/>
      <w:outlineLvl w:val="5"/>
    </w:pPr>
    <w:rPr>
      <w:b/>
      <w:bCs/>
      <w:szCs w:val="22"/>
    </w:rPr>
  </w:style>
  <w:style w:type="paragraph" w:styleId="7">
    <w:name w:val="heading 7"/>
    <w:basedOn w:val="a"/>
    <w:next w:val="a"/>
    <w:qFormat/>
    <w:rsid w:val="00654CB6"/>
    <w:pPr>
      <w:numPr>
        <w:ilvl w:val="6"/>
        <w:numId w:val="2"/>
      </w:numPr>
      <w:spacing w:before="240" w:after="60"/>
      <w:outlineLvl w:val="6"/>
    </w:pPr>
    <w:rPr>
      <w:b/>
    </w:rPr>
  </w:style>
  <w:style w:type="paragraph" w:styleId="8">
    <w:name w:val="heading 8"/>
    <w:basedOn w:val="a"/>
    <w:next w:val="a"/>
    <w:qFormat/>
    <w:rsid w:val="00654CB6"/>
    <w:pPr>
      <w:numPr>
        <w:ilvl w:val="7"/>
        <w:numId w:val="2"/>
      </w:numPr>
      <w:spacing w:before="240" w:after="60"/>
      <w:outlineLvl w:val="7"/>
    </w:pPr>
    <w:rPr>
      <w:b/>
      <w:iCs/>
    </w:rPr>
  </w:style>
  <w:style w:type="paragraph" w:styleId="9">
    <w:name w:val="heading 9"/>
    <w:basedOn w:val="a"/>
    <w:next w:val="a"/>
    <w:qFormat/>
    <w:rsid w:val="00654CB6"/>
    <w:pPr>
      <w:numPr>
        <w:ilvl w:val="8"/>
        <w:numId w:val="2"/>
      </w:numPr>
      <w:spacing w:before="240" w:after="60"/>
      <w:outlineLvl w:val="8"/>
    </w:pPr>
    <w:rPr>
      <w:rFonts w:cs="Arial"/>
      <w:b/>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144875"/>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rsid w:val="004E5D72"/>
    <w:pPr>
      <w:tabs>
        <w:tab w:val="center" w:pos="4536"/>
        <w:tab w:val="right" w:pos="9072"/>
      </w:tabs>
    </w:pPr>
  </w:style>
  <w:style w:type="paragraph" w:styleId="a5">
    <w:name w:val="footer"/>
    <w:basedOn w:val="a"/>
    <w:rsid w:val="004E5D72"/>
    <w:pPr>
      <w:tabs>
        <w:tab w:val="center" w:pos="4536"/>
        <w:tab w:val="right" w:pos="9072"/>
      </w:tabs>
    </w:pPr>
  </w:style>
  <w:style w:type="paragraph" w:styleId="a6">
    <w:name w:val="caption"/>
    <w:basedOn w:val="a"/>
    <w:next w:val="a"/>
    <w:qFormat/>
    <w:rsid w:val="00286C45"/>
    <w:rPr>
      <w:b/>
      <w:bCs/>
      <w:szCs w:val="20"/>
    </w:rPr>
  </w:style>
  <w:style w:type="paragraph" w:customStyle="1" w:styleId="Beschriftung8pt">
    <w:name w:val="Beschriftung 8 pt"/>
    <w:basedOn w:val="a6"/>
    <w:next w:val="a6"/>
    <w:rsid w:val="00B04512"/>
    <w:rPr>
      <w:sz w:val="16"/>
    </w:rPr>
  </w:style>
  <w:style w:type="paragraph" w:styleId="10">
    <w:name w:val="toc 1"/>
    <w:basedOn w:val="a"/>
    <w:next w:val="a"/>
    <w:autoRedefine/>
    <w:semiHidden/>
    <w:rsid w:val="00654CB6"/>
  </w:style>
  <w:style w:type="character" w:styleId="a7">
    <w:name w:val="Hyperlink"/>
    <w:basedOn w:val="a0"/>
    <w:rsid w:val="00654CB6"/>
    <w:rPr>
      <w:color w:val="0000FF"/>
      <w:u w:val="single"/>
    </w:rPr>
  </w:style>
  <w:style w:type="paragraph" w:styleId="a8">
    <w:name w:val="Title"/>
    <w:basedOn w:val="a"/>
    <w:qFormat/>
    <w:rsid w:val="00654CB6"/>
    <w:pPr>
      <w:outlineLvl w:val="0"/>
    </w:pPr>
    <w:rPr>
      <w:rFonts w:cs="Arial"/>
      <w:b/>
      <w:bCs/>
      <w:kern w:val="28"/>
      <w:sz w:val="28"/>
      <w:szCs w:val="32"/>
    </w:rPr>
  </w:style>
  <w:style w:type="character" w:customStyle="1" w:styleId="20">
    <w:name w:val="Заголовок 2 Знак"/>
    <w:basedOn w:val="a0"/>
    <w:link w:val="2"/>
    <w:rsid w:val="001A40C9"/>
    <w:rPr>
      <w:rFonts w:ascii="Arial" w:hAnsi="Arial" w:cs="Arial"/>
      <w:b/>
      <w:bCs/>
      <w:kern w:val="32"/>
      <w:sz w:val="28"/>
      <w:szCs w:val="28"/>
      <w:lang w:val="en-GB" w:eastAsia="de-DE" w:bidi="ar-SA"/>
    </w:rPr>
  </w:style>
  <w:style w:type="paragraph" w:styleId="21">
    <w:name w:val="toc 2"/>
    <w:basedOn w:val="a"/>
    <w:next w:val="a"/>
    <w:autoRedefine/>
    <w:semiHidden/>
    <w:rsid w:val="00CB2FFA"/>
    <w:pPr>
      <w:ind w:left="200"/>
    </w:pPr>
  </w:style>
  <w:style w:type="paragraph" w:styleId="30">
    <w:name w:val="toc 3"/>
    <w:basedOn w:val="a"/>
    <w:next w:val="a"/>
    <w:autoRedefine/>
    <w:semiHidden/>
    <w:rsid w:val="00CB2FFA"/>
    <w:pPr>
      <w:ind w:left="400"/>
    </w:pPr>
  </w:style>
  <w:style w:type="paragraph" w:styleId="a9">
    <w:name w:val="table of figures"/>
    <w:basedOn w:val="a"/>
    <w:next w:val="a"/>
    <w:semiHidden/>
    <w:rsid w:val="00305080"/>
  </w:style>
  <w:style w:type="paragraph" w:styleId="40">
    <w:name w:val="toc 4"/>
    <w:basedOn w:val="a"/>
    <w:next w:val="a"/>
    <w:autoRedefine/>
    <w:semiHidden/>
    <w:rsid w:val="00EC4F9B"/>
    <w:pPr>
      <w:ind w:left="600"/>
    </w:pPr>
  </w:style>
  <w:style w:type="paragraph" w:customStyle="1" w:styleId="XABSpacerFooterExt">
    <w:name w:val="_XAB_SpacerFooterExt"/>
    <w:basedOn w:val="a"/>
    <w:uiPriority w:val="90"/>
    <w:rsid w:val="00C802CF"/>
    <w:pPr>
      <w:widowControl w:val="0"/>
      <w:spacing w:before="0" w:after="0"/>
    </w:pPr>
    <w:rPr>
      <w:noProof/>
      <w:sz w:val="4"/>
      <w:szCs w:val="20"/>
    </w:rPr>
  </w:style>
  <w:style w:type="paragraph" w:customStyle="1" w:styleId="XABSpacerFooterInt">
    <w:name w:val="_XAB_SpacerFooterInt"/>
    <w:basedOn w:val="a"/>
    <w:uiPriority w:val="90"/>
    <w:rsid w:val="00C802CF"/>
    <w:pPr>
      <w:widowControl w:val="0"/>
      <w:spacing w:before="200" w:after="0"/>
    </w:pPr>
    <w:rPr>
      <w:sz w:val="4"/>
      <w:szCs w:val="20"/>
    </w:rPr>
  </w:style>
  <w:style w:type="paragraph" w:customStyle="1" w:styleId="XACStandardFooter001">
    <w:name w:val="_XAC_StandardFooter001"/>
    <w:basedOn w:val="a"/>
    <w:uiPriority w:val="90"/>
    <w:rsid w:val="00C802CF"/>
    <w:pPr>
      <w:widowControl w:val="0"/>
      <w:spacing w:before="0" w:after="0"/>
    </w:pPr>
    <w:rPr>
      <w:sz w:val="14"/>
      <w:szCs w:val="20"/>
    </w:rPr>
  </w:style>
  <w:style w:type="paragraph" w:customStyle="1" w:styleId="XACStandardFooterNarrow">
    <w:name w:val="_XAC_StandardFooterNarrow"/>
    <w:basedOn w:val="a"/>
    <w:uiPriority w:val="90"/>
    <w:rsid w:val="00C802CF"/>
    <w:pPr>
      <w:widowControl w:val="0"/>
      <w:spacing w:before="40" w:after="40"/>
    </w:pPr>
    <w:rPr>
      <w:rFonts w:ascii="Arial Narrow" w:hAnsi="Arial Narrow"/>
      <w:noProof/>
      <w:sz w:val="12"/>
      <w:szCs w:val="20"/>
    </w:rPr>
  </w:style>
  <w:style w:type="paragraph" w:styleId="aa">
    <w:name w:val="List Paragraph"/>
    <w:basedOn w:val="a"/>
    <w:uiPriority w:val="34"/>
    <w:qFormat/>
    <w:rsid w:val="00976BC8"/>
    <w:pPr>
      <w:ind w:left="720"/>
      <w:contextualSpacing/>
    </w:pPr>
  </w:style>
  <w:style w:type="character" w:styleId="ab">
    <w:name w:val="annotation reference"/>
    <w:basedOn w:val="a0"/>
    <w:semiHidden/>
    <w:unhideWhenUsed/>
    <w:rsid w:val="00082737"/>
    <w:rPr>
      <w:sz w:val="16"/>
      <w:szCs w:val="16"/>
    </w:rPr>
  </w:style>
  <w:style w:type="paragraph" w:styleId="ac">
    <w:name w:val="annotation text"/>
    <w:basedOn w:val="a"/>
    <w:link w:val="ad"/>
    <w:semiHidden/>
    <w:unhideWhenUsed/>
    <w:rsid w:val="00082737"/>
    <w:rPr>
      <w:szCs w:val="20"/>
    </w:rPr>
  </w:style>
  <w:style w:type="character" w:customStyle="1" w:styleId="ad">
    <w:name w:val="Текст примечания Знак"/>
    <w:basedOn w:val="a0"/>
    <w:link w:val="ac"/>
    <w:semiHidden/>
    <w:rsid w:val="00082737"/>
    <w:rPr>
      <w:rFonts w:ascii="Arial" w:hAnsi="Arial"/>
    </w:rPr>
  </w:style>
  <w:style w:type="paragraph" w:styleId="ae">
    <w:name w:val="annotation subject"/>
    <w:basedOn w:val="ac"/>
    <w:next w:val="ac"/>
    <w:link w:val="af"/>
    <w:semiHidden/>
    <w:unhideWhenUsed/>
    <w:rsid w:val="00082737"/>
    <w:rPr>
      <w:b/>
      <w:bCs/>
    </w:rPr>
  </w:style>
  <w:style w:type="character" w:customStyle="1" w:styleId="af">
    <w:name w:val="Тема примечания Знак"/>
    <w:basedOn w:val="ad"/>
    <w:link w:val="ae"/>
    <w:semiHidden/>
    <w:rsid w:val="00082737"/>
    <w:rPr>
      <w:rFonts w:ascii="Arial" w:hAnsi="Arial"/>
      <w:b/>
      <w:bCs/>
    </w:rPr>
  </w:style>
  <w:style w:type="paragraph" w:styleId="af0">
    <w:name w:val="Balloon Text"/>
    <w:basedOn w:val="a"/>
    <w:link w:val="af1"/>
    <w:semiHidden/>
    <w:unhideWhenUsed/>
    <w:rsid w:val="00082737"/>
    <w:pPr>
      <w:spacing w:before="0" w:after="0"/>
    </w:pPr>
    <w:rPr>
      <w:rFonts w:ascii="Segoe UI" w:hAnsi="Segoe UI" w:cs="Segoe UI"/>
      <w:sz w:val="18"/>
      <w:szCs w:val="18"/>
    </w:rPr>
  </w:style>
  <w:style w:type="character" w:customStyle="1" w:styleId="af1">
    <w:name w:val="Текст выноски Знак"/>
    <w:basedOn w:val="a0"/>
    <w:link w:val="af0"/>
    <w:semiHidden/>
    <w:rsid w:val="0008273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microsoft.com/office/2011/relationships/commentsExtended" Target="commentsExtended.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comments" Target="comments.xml"/></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lia\Downloads\FO099%20Testplanung.dotm"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1512A9A-734B-4B66-9F71-4DFCB63324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FO099 Testplanung.dotm</Template>
  <TotalTime>0</TotalTime>
  <Pages>15</Pages>
  <Words>2416</Words>
  <Characters>12492</Characters>
  <Application>Microsoft Office Word</Application>
  <DocSecurity>0</DocSecurity>
  <Lines>567</Lines>
  <Paragraphs>425</Paragraphs>
  <ScaleCrop>false</ScaleCrop>
  <HeadingPairs>
    <vt:vector size="4" baseType="variant">
      <vt:variant>
        <vt:lpstr>Название</vt:lpstr>
      </vt:variant>
      <vt:variant>
        <vt:i4>1</vt:i4>
      </vt:variant>
      <vt:variant>
        <vt:lpstr>Titel</vt:lpstr>
      </vt:variant>
      <vt:variant>
        <vt:i4>1</vt:i4>
      </vt:variant>
    </vt:vector>
  </HeadingPairs>
  <TitlesOfParts>
    <vt:vector size="2" baseType="lpstr">
      <vt:lpstr>FO097 Pflichtenheft</vt:lpstr>
      <vt:lpstr>FO097 Pflichtenheft</vt:lpstr>
    </vt:vector>
  </TitlesOfParts>
  <Company>hsh-systeme für prozess-IT gmbh</Company>
  <LinksUpToDate>false</LinksUpToDate>
  <CharactersWithSpaces>14483</CharactersWithSpaces>
  <SharedDoc>false</SharedDoc>
  <HLinks>
    <vt:vector size="306" baseType="variant">
      <vt:variant>
        <vt:i4>1769530</vt:i4>
      </vt:variant>
      <vt:variant>
        <vt:i4>305</vt:i4>
      </vt:variant>
      <vt:variant>
        <vt:i4>0</vt:i4>
      </vt:variant>
      <vt:variant>
        <vt:i4>5</vt:i4>
      </vt:variant>
      <vt:variant>
        <vt:lpwstr/>
      </vt:variant>
      <vt:variant>
        <vt:lpwstr>_Toc308789926</vt:lpwstr>
      </vt:variant>
      <vt:variant>
        <vt:i4>1769530</vt:i4>
      </vt:variant>
      <vt:variant>
        <vt:i4>299</vt:i4>
      </vt:variant>
      <vt:variant>
        <vt:i4>0</vt:i4>
      </vt:variant>
      <vt:variant>
        <vt:i4>5</vt:i4>
      </vt:variant>
      <vt:variant>
        <vt:lpwstr/>
      </vt:variant>
      <vt:variant>
        <vt:lpwstr>_Toc308789925</vt:lpwstr>
      </vt:variant>
      <vt:variant>
        <vt:i4>1769530</vt:i4>
      </vt:variant>
      <vt:variant>
        <vt:i4>293</vt:i4>
      </vt:variant>
      <vt:variant>
        <vt:i4>0</vt:i4>
      </vt:variant>
      <vt:variant>
        <vt:i4>5</vt:i4>
      </vt:variant>
      <vt:variant>
        <vt:lpwstr/>
      </vt:variant>
      <vt:variant>
        <vt:lpwstr>_Toc308789924</vt:lpwstr>
      </vt:variant>
      <vt:variant>
        <vt:i4>1769530</vt:i4>
      </vt:variant>
      <vt:variant>
        <vt:i4>287</vt:i4>
      </vt:variant>
      <vt:variant>
        <vt:i4>0</vt:i4>
      </vt:variant>
      <vt:variant>
        <vt:i4>5</vt:i4>
      </vt:variant>
      <vt:variant>
        <vt:lpwstr/>
      </vt:variant>
      <vt:variant>
        <vt:lpwstr>_Toc308789923</vt:lpwstr>
      </vt:variant>
      <vt:variant>
        <vt:i4>1769530</vt:i4>
      </vt:variant>
      <vt:variant>
        <vt:i4>281</vt:i4>
      </vt:variant>
      <vt:variant>
        <vt:i4>0</vt:i4>
      </vt:variant>
      <vt:variant>
        <vt:i4>5</vt:i4>
      </vt:variant>
      <vt:variant>
        <vt:lpwstr/>
      </vt:variant>
      <vt:variant>
        <vt:lpwstr>_Toc308789922</vt:lpwstr>
      </vt:variant>
      <vt:variant>
        <vt:i4>1769530</vt:i4>
      </vt:variant>
      <vt:variant>
        <vt:i4>275</vt:i4>
      </vt:variant>
      <vt:variant>
        <vt:i4>0</vt:i4>
      </vt:variant>
      <vt:variant>
        <vt:i4>5</vt:i4>
      </vt:variant>
      <vt:variant>
        <vt:lpwstr/>
      </vt:variant>
      <vt:variant>
        <vt:lpwstr>_Toc308789921</vt:lpwstr>
      </vt:variant>
      <vt:variant>
        <vt:i4>1769530</vt:i4>
      </vt:variant>
      <vt:variant>
        <vt:i4>269</vt:i4>
      </vt:variant>
      <vt:variant>
        <vt:i4>0</vt:i4>
      </vt:variant>
      <vt:variant>
        <vt:i4>5</vt:i4>
      </vt:variant>
      <vt:variant>
        <vt:lpwstr/>
      </vt:variant>
      <vt:variant>
        <vt:lpwstr>_Toc308789920</vt:lpwstr>
      </vt:variant>
      <vt:variant>
        <vt:i4>1572922</vt:i4>
      </vt:variant>
      <vt:variant>
        <vt:i4>263</vt:i4>
      </vt:variant>
      <vt:variant>
        <vt:i4>0</vt:i4>
      </vt:variant>
      <vt:variant>
        <vt:i4>5</vt:i4>
      </vt:variant>
      <vt:variant>
        <vt:lpwstr/>
      </vt:variant>
      <vt:variant>
        <vt:lpwstr>_Toc308789919</vt:lpwstr>
      </vt:variant>
      <vt:variant>
        <vt:i4>1572922</vt:i4>
      </vt:variant>
      <vt:variant>
        <vt:i4>257</vt:i4>
      </vt:variant>
      <vt:variant>
        <vt:i4>0</vt:i4>
      </vt:variant>
      <vt:variant>
        <vt:i4>5</vt:i4>
      </vt:variant>
      <vt:variant>
        <vt:lpwstr/>
      </vt:variant>
      <vt:variant>
        <vt:lpwstr>_Toc308789918</vt:lpwstr>
      </vt:variant>
      <vt:variant>
        <vt:i4>1572922</vt:i4>
      </vt:variant>
      <vt:variant>
        <vt:i4>251</vt:i4>
      </vt:variant>
      <vt:variant>
        <vt:i4>0</vt:i4>
      </vt:variant>
      <vt:variant>
        <vt:i4>5</vt:i4>
      </vt:variant>
      <vt:variant>
        <vt:lpwstr/>
      </vt:variant>
      <vt:variant>
        <vt:lpwstr>_Toc308789917</vt:lpwstr>
      </vt:variant>
      <vt:variant>
        <vt:i4>1572922</vt:i4>
      </vt:variant>
      <vt:variant>
        <vt:i4>245</vt:i4>
      </vt:variant>
      <vt:variant>
        <vt:i4>0</vt:i4>
      </vt:variant>
      <vt:variant>
        <vt:i4>5</vt:i4>
      </vt:variant>
      <vt:variant>
        <vt:lpwstr/>
      </vt:variant>
      <vt:variant>
        <vt:lpwstr>_Toc308789916</vt:lpwstr>
      </vt:variant>
      <vt:variant>
        <vt:i4>1572922</vt:i4>
      </vt:variant>
      <vt:variant>
        <vt:i4>239</vt:i4>
      </vt:variant>
      <vt:variant>
        <vt:i4>0</vt:i4>
      </vt:variant>
      <vt:variant>
        <vt:i4>5</vt:i4>
      </vt:variant>
      <vt:variant>
        <vt:lpwstr/>
      </vt:variant>
      <vt:variant>
        <vt:lpwstr>_Toc308789915</vt:lpwstr>
      </vt:variant>
      <vt:variant>
        <vt:i4>1572922</vt:i4>
      </vt:variant>
      <vt:variant>
        <vt:i4>233</vt:i4>
      </vt:variant>
      <vt:variant>
        <vt:i4>0</vt:i4>
      </vt:variant>
      <vt:variant>
        <vt:i4>5</vt:i4>
      </vt:variant>
      <vt:variant>
        <vt:lpwstr/>
      </vt:variant>
      <vt:variant>
        <vt:lpwstr>_Toc308789914</vt:lpwstr>
      </vt:variant>
      <vt:variant>
        <vt:i4>1572922</vt:i4>
      </vt:variant>
      <vt:variant>
        <vt:i4>227</vt:i4>
      </vt:variant>
      <vt:variant>
        <vt:i4>0</vt:i4>
      </vt:variant>
      <vt:variant>
        <vt:i4>5</vt:i4>
      </vt:variant>
      <vt:variant>
        <vt:lpwstr/>
      </vt:variant>
      <vt:variant>
        <vt:lpwstr>_Toc308789913</vt:lpwstr>
      </vt:variant>
      <vt:variant>
        <vt:i4>1572922</vt:i4>
      </vt:variant>
      <vt:variant>
        <vt:i4>221</vt:i4>
      </vt:variant>
      <vt:variant>
        <vt:i4>0</vt:i4>
      </vt:variant>
      <vt:variant>
        <vt:i4>5</vt:i4>
      </vt:variant>
      <vt:variant>
        <vt:lpwstr/>
      </vt:variant>
      <vt:variant>
        <vt:lpwstr>_Toc308789912</vt:lpwstr>
      </vt:variant>
      <vt:variant>
        <vt:i4>1572922</vt:i4>
      </vt:variant>
      <vt:variant>
        <vt:i4>215</vt:i4>
      </vt:variant>
      <vt:variant>
        <vt:i4>0</vt:i4>
      </vt:variant>
      <vt:variant>
        <vt:i4>5</vt:i4>
      </vt:variant>
      <vt:variant>
        <vt:lpwstr/>
      </vt:variant>
      <vt:variant>
        <vt:lpwstr>_Toc308789911</vt:lpwstr>
      </vt:variant>
      <vt:variant>
        <vt:i4>1572922</vt:i4>
      </vt:variant>
      <vt:variant>
        <vt:i4>209</vt:i4>
      </vt:variant>
      <vt:variant>
        <vt:i4>0</vt:i4>
      </vt:variant>
      <vt:variant>
        <vt:i4>5</vt:i4>
      </vt:variant>
      <vt:variant>
        <vt:lpwstr/>
      </vt:variant>
      <vt:variant>
        <vt:lpwstr>_Toc308789910</vt:lpwstr>
      </vt:variant>
      <vt:variant>
        <vt:i4>1638458</vt:i4>
      </vt:variant>
      <vt:variant>
        <vt:i4>203</vt:i4>
      </vt:variant>
      <vt:variant>
        <vt:i4>0</vt:i4>
      </vt:variant>
      <vt:variant>
        <vt:i4>5</vt:i4>
      </vt:variant>
      <vt:variant>
        <vt:lpwstr/>
      </vt:variant>
      <vt:variant>
        <vt:lpwstr>_Toc308789909</vt:lpwstr>
      </vt:variant>
      <vt:variant>
        <vt:i4>1638458</vt:i4>
      </vt:variant>
      <vt:variant>
        <vt:i4>197</vt:i4>
      </vt:variant>
      <vt:variant>
        <vt:i4>0</vt:i4>
      </vt:variant>
      <vt:variant>
        <vt:i4>5</vt:i4>
      </vt:variant>
      <vt:variant>
        <vt:lpwstr/>
      </vt:variant>
      <vt:variant>
        <vt:lpwstr>_Toc308789908</vt:lpwstr>
      </vt:variant>
      <vt:variant>
        <vt:i4>1638458</vt:i4>
      </vt:variant>
      <vt:variant>
        <vt:i4>191</vt:i4>
      </vt:variant>
      <vt:variant>
        <vt:i4>0</vt:i4>
      </vt:variant>
      <vt:variant>
        <vt:i4>5</vt:i4>
      </vt:variant>
      <vt:variant>
        <vt:lpwstr/>
      </vt:variant>
      <vt:variant>
        <vt:lpwstr>_Toc308789907</vt:lpwstr>
      </vt:variant>
      <vt:variant>
        <vt:i4>1638458</vt:i4>
      </vt:variant>
      <vt:variant>
        <vt:i4>185</vt:i4>
      </vt:variant>
      <vt:variant>
        <vt:i4>0</vt:i4>
      </vt:variant>
      <vt:variant>
        <vt:i4>5</vt:i4>
      </vt:variant>
      <vt:variant>
        <vt:lpwstr/>
      </vt:variant>
      <vt:variant>
        <vt:lpwstr>_Toc308789906</vt:lpwstr>
      </vt:variant>
      <vt:variant>
        <vt:i4>1638458</vt:i4>
      </vt:variant>
      <vt:variant>
        <vt:i4>179</vt:i4>
      </vt:variant>
      <vt:variant>
        <vt:i4>0</vt:i4>
      </vt:variant>
      <vt:variant>
        <vt:i4>5</vt:i4>
      </vt:variant>
      <vt:variant>
        <vt:lpwstr/>
      </vt:variant>
      <vt:variant>
        <vt:lpwstr>_Toc308789905</vt:lpwstr>
      </vt:variant>
      <vt:variant>
        <vt:i4>1638458</vt:i4>
      </vt:variant>
      <vt:variant>
        <vt:i4>173</vt:i4>
      </vt:variant>
      <vt:variant>
        <vt:i4>0</vt:i4>
      </vt:variant>
      <vt:variant>
        <vt:i4>5</vt:i4>
      </vt:variant>
      <vt:variant>
        <vt:lpwstr/>
      </vt:variant>
      <vt:variant>
        <vt:lpwstr>_Toc308789904</vt:lpwstr>
      </vt:variant>
      <vt:variant>
        <vt:i4>1638458</vt:i4>
      </vt:variant>
      <vt:variant>
        <vt:i4>167</vt:i4>
      </vt:variant>
      <vt:variant>
        <vt:i4>0</vt:i4>
      </vt:variant>
      <vt:variant>
        <vt:i4>5</vt:i4>
      </vt:variant>
      <vt:variant>
        <vt:lpwstr/>
      </vt:variant>
      <vt:variant>
        <vt:lpwstr>_Toc308789903</vt:lpwstr>
      </vt:variant>
      <vt:variant>
        <vt:i4>1638458</vt:i4>
      </vt:variant>
      <vt:variant>
        <vt:i4>161</vt:i4>
      </vt:variant>
      <vt:variant>
        <vt:i4>0</vt:i4>
      </vt:variant>
      <vt:variant>
        <vt:i4>5</vt:i4>
      </vt:variant>
      <vt:variant>
        <vt:lpwstr/>
      </vt:variant>
      <vt:variant>
        <vt:lpwstr>_Toc308789902</vt:lpwstr>
      </vt:variant>
      <vt:variant>
        <vt:i4>1638458</vt:i4>
      </vt:variant>
      <vt:variant>
        <vt:i4>155</vt:i4>
      </vt:variant>
      <vt:variant>
        <vt:i4>0</vt:i4>
      </vt:variant>
      <vt:variant>
        <vt:i4>5</vt:i4>
      </vt:variant>
      <vt:variant>
        <vt:lpwstr/>
      </vt:variant>
      <vt:variant>
        <vt:lpwstr>_Toc308789901</vt:lpwstr>
      </vt:variant>
      <vt:variant>
        <vt:i4>1638458</vt:i4>
      </vt:variant>
      <vt:variant>
        <vt:i4>149</vt:i4>
      </vt:variant>
      <vt:variant>
        <vt:i4>0</vt:i4>
      </vt:variant>
      <vt:variant>
        <vt:i4>5</vt:i4>
      </vt:variant>
      <vt:variant>
        <vt:lpwstr/>
      </vt:variant>
      <vt:variant>
        <vt:lpwstr>_Toc308789900</vt:lpwstr>
      </vt:variant>
      <vt:variant>
        <vt:i4>1048635</vt:i4>
      </vt:variant>
      <vt:variant>
        <vt:i4>143</vt:i4>
      </vt:variant>
      <vt:variant>
        <vt:i4>0</vt:i4>
      </vt:variant>
      <vt:variant>
        <vt:i4>5</vt:i4>
      </vt:variant>
      <vt:variant>
        <vt:lpwstr/>
      </vt:variant>
      <vt:variant>
        <vt:lpwstr>_Toc308789899</vt:lpwstr>
      </vt:variant>
      <vt:variant>
        <vt:i4>1048635</vt:i4>
      </vt:variant>
      <vt:variant>
        <vt:i4>137</vt:i4>
      </vt:variant>
      <vt:variant>
        <vt:i4>0</vt:i4>
      </vt:variant>
      <vt:variant>
        <vt:i4>5</vt:i4>
      </vt:variant>
      <vt:variant>
        <vt:lpwstr/>
      </vt:variant>
      <vt:variant>
        <vt:lpwstr>_Toc308789898</vt:lpwstr>
      </vt:variant>
      <vt:variant>
        <vt:i4>1048635</vt:i4>
      </vt:variant>
      <vt:variant>
        <vt:i4>131</vt:i4>
      </vt:variant>
      <vt:variant>
        <vt:i4>0</vt:i4>
      </vt:variant>
      <vt:variant>
        <vt:i4>5</vt:i4>
      </vt:variant>
      <vt:variant>
        <vt:lpwstr/>
      </vt:variant>
      <vt:variant>
        <vt:lpwstr>_Toc308789897</vt:lpwstr>
      </vt:variant>
      <vt:variant>
        <vt:i4>1048635</vt:i4>
      </vt:variant>
      <vt:variant>
        <vt:i4>125</vt:i4>
      </vt:variant>
      <vt:variant>
        <vt:i4>0</vt:i4>
      </vt:variant>
      <vt:variant>
        <vt:i4>5</vt:i4>
      </vt:variant>
      <vt:variant>
        <vt:lpwstr/>
      </vt:variant>
      <vt:variant>
        <vt:lpwstr>_Toc308789896</vt:lpwstr>
      </vt:variant>
      <vt:variant>
        <vt:i4>1048635</vt:i4>
      </vt:variant>
      <vt:variant>
        <vt:i4>119</vt:i4>
      </vt:variant>
      <vt:variant>
        <vt:i4>0</vt:i4>
      </vt:variant>
      <vt:variant>
        <vt:i4>5</vt:i4>
      </vt:variant>
      <vt:variant>
        <vt:lpwstr/>
      </vt:variant>
      <vt:variant>
        <vt:lpwstr>_Toc308789895</vt:lpwstr>
      </vt:variant>
      <vt:variant>
        <vt:i4>1048635</vt:i4>
      </vt:variant>
      <vt:variant>
        <vt:i4>113</vt:i4>
      </vt:variant>
      <vt:variant>
        <vt:i4>0</vt:i4>
      </vt:variant>
      <vt:variant>
        <vt:i4>5</vt:i4>
      </vt:variant>
      <vt:variant>
        <vt:lpwstr/>
      </vt:variant>
      <vt:variant>
        <vt:lpwstr>_Toc308789894</vt:lpwstr>
      </vt:variant>
      <vt:variant>
        <vt:i4>1048635</vt:i4>
      </vt:variant>
      <vt:variant>
        <vt:i4>107</vt:i4>
      </vt:variant>
      <vt:variant>
        <vt:i4>0</vt:i4>
      </vt:variant>
      <vt:variant>
        <vt:i4>5</vt:i4>
      </vt:variant>
      <vt:variant>
        <vt:lpwstr/>
      </vt:variant>
      <vt:variant>
        <vt:lpwstr>_Toc308789893</vt:lpwstr>
      </vt:variant>
      <vt:variant>
        <vt:i4>1048635</vt:i4>
      </vt:variant>
      <vt:variant>
        <vt:i4>101</vt:i4>
      </vt:variant>
      <vt:variant>
        <vt:i4>0</vt:i4>
      </vt:variant>
      <vt:variant>
        <vt:i4>5</vt:i4>
      </vt:variant>
      <vt:variant>
        <vt:lpwstr/>
      </vt:variant>
      <vt:variant>
        <vt:lpwstr>_Toc308789892</vt:lpwstr>
      </vt:variant>
      <vt:variant>
        <vt:i4>1048635</vt:i4>
      </vt:variant>
      <vt:variant>
        <vt:i4>95</vt:i4>
      </vt:variant>
      <vt:variant>
        <vt:i4>0</vt:i4>
      </vt:variant>
      <vt:variant>
        <vt:i4>5</vt:i4>
      </vt:variant>
      <vt:variant>
        <vt:lpwstr/>
      </vt:variant>
      <vt:variant>
        <vt:lpwstr>_Toc308789891</vt:lpwstr>
      </vt:variant>
      <vt:variant>
        <vt:i4>1048635</vt:i4>
      </vt:variant>
      <vt:variant>
        <vt:i4>89</vt:i4>
      </vt:variant>
      <vt:variant>
        <vt:i4>0</vt:i4>
      </vt:variant>
      <vt:variant>
        <vt:i4>5</vt:i4>
      </vt:variant>
      <vt:variant>
        <vt:lpwstr/>
      </vt:variant>
      <vt:variant>
        <vt:lpwstr>_Toc308789890</vt:lpwstr>
      </vt:variant>
      <vt:variant>
        <vt:i4>1114171</vt:i4>
      </vt:variant>
      <vt:variant>
        <vt:i4>83</vt:i4>
      </vt:variant>
      <vt:variant>
        <vt:i4>0</vt:i4>
      </vt:variant>
      <vt:variant>
        <vt:i4>5</vt:i4>
      </vt:variant>
      <vt:variant>
        <vt:lpwstr/>
      </vt:variant>
      <vt:variant>
        <vt:lpwstr>_Toc308789889</vt:lpwstr>
      </vt:variant>
      <vt:variant>
        <vt:i4>1114171</vt:i4>
      </vt:variant>
      <vt:variant>
        <vt:i4>77</vt:i4>
      </vt:variant>
      <vt:variant>
        <vt:i4>0</vt:i4>
      </vt:variant>
      <vt:variant>
        <vt:i4>5</vt:i4>
      </vt:variant>
      <vt:variant>
        <vt:lpwstr/>
      </vt:variant>
      <vt:variant>
        <vt:lpwstr>_Toc308789888</vt:lpwstr>
      </vt:variant>
      <vt:variant>
        <vt:i4>1114171</vt:i4>
      </vt:variant>
      <vt:variant>
        <vt:i4>71</vt:i4>
      </vt:variant>
      <vt:variant>
        <vt:i4>0</vt:i4>
      </vt:variant>
      <vt:variant>
        <vt:i4>5</vt:i4>
      </vt:variant>
      <vt:variant>
        <vt:lpwstr/>
      </vt:variant>
      <vt:variant>
        <vt:lpwstr>_Toc308789887</vt:lpwstr>
      </vt:variant>
      <vt:variant>
        <vt:i4>1114171</vt:i4>
      </vt:variant>
      <vt:variant>
        <vt:i4>65</vt:i4>
      </vt:variant>
      <vt:variant>
        <vt:i4>0</vt:i4>
      </vt:variant>
      <vt:variant>
        <vt:i4>5</vt:i4>
      </vt:variant>
      <vt:variant>
        <vt:lpwstr/>
      </vt:variant>
      <vt:variant>
        <vt:lpwstr>_Toc308789886</vt:lpwstr>
      </vt:variant>
      <vt:variant>
        <vt:i4>1114171</vt:i4>
      </vt:variant>
      <vt:variant>
        <vt:i4>59</vt:i4>
      </vt:variant>
      <vt:variant>
        <vt:i4>0</vt:i4>
      </vt:variant>
      <vt:variant>
        <vt:i4>5</vt:i4>
      </vt:variant>
      <vt:variant>
        <vt:lpwstr/>
      </vt:variant>
      <vt:variant>
        <vt:lpwstr>_Toc308789885</vt:lpwstr>
      </vt:variant>
      <vt:variant>
        <vt:i4>1114171</vt:i4>
      </vt:variant>
      <vt:variant>
        <vt:i4>53</vt:i4>
      </vt:variant>
      <vt:variant>
        <vt:i4>0</vt:i4>
      </vt:variant>
      <vt:variant>
        <vt:i4>5</vt:i4>
      </vt:variant>
      <vt:variant>
        <vt:lpwstr/>
      </vt:variant>
      <vt:variant>
        <vt:lpwstr>_Toc308789884</vt:lpwstr>
      </vt:variant>
      <vt:variant>
        <vt:i4>1114171</vt:i4>
      </vt:variant>
      <vt:variant>
        <vt:i4>47</vt:i4>
      </vt:variant>
      <vt:variant>
        <vt:i4>0</vt:i4>
      </vt:variant>
      <vt:variant>
        <vt:i4>5</vt:i4>
      </vt:variant>
      <vt:variant>
        <vt:lpwstr/>
      </vt:variant>
      <vt:variant>
        <vt:lpwstr>_Toc308789883</vt:lpwstr>
      </vt:variant>
      <vt:variant>
        <vt:i4>1114171</vt:i4>
      </vt:variant>
      <vt:variant>
        <vt:i4>41</vt:i4>
      </vt:variant>
      <vt:variant>
        <vt:i4>0</vt:i4>
      </vt:variant>
      <vt:variant>
        <vt:i4>5</vt:i4>
      </vt:variant>
      <vt:variant>
        <vt:lpwstr/>
      </vt:variant>
      <vt:variant>
        <vt:lpwstr>_Toc308789882</vt:lpwstr>
      </vt:variant>
      <vt:variant>
        <vt:i4>1114171</vt:i4>
      </vt:variant>
      <vt:variant>
        <vt:i4>35</vt:i4>
      </vt:variant>
      <vt:variant>
        <vt:i4>0</vt:i4>
      </vt:variant>
      <vt:variant>
        <vt:i4>5</vt:i4>
      </vt:variant>
      <vt:variant>
        <vt:lpwstr/>
      </vt:variant>
      <vt:variant>
        <vt:lpwstr>_Toc308789881</vt:lpwstr>
      </vt:variant>
      <vt:variant>
        <vt:i4>1114171</vt:i4>
      </vt:variant>
      <vt:variant>
        <vt:i4>29</vt:i4>
      </vt:variant>
      <vt:variant>
        <vt:i4>0</vt:i4>
      </vt:variant>
      <vt:variant>
        <vt:i4>5</vt:i4>
      </vt:variant>
      <vt:variant>
        <vt:lpwstr/>
      </vt:variant>
      <vt:variant>
        <vt:lpwstr>_Toc308789880</vt:lpwstr>
      </vt:variant>
      <vt:variant>
        <vt:i4>1966139</vt:i4>
      </vt:variant>
      <vt:variant>
        <vt:i4>23</vt:i4>
      </vt:variant>
      <vt:variant>
        <vt:i4>0</vt:i4>
      </vt:variant>
      <vt:variant>
        <vt:i4>5</vt:i4>
      </vt:variant>
      <vt:variant>
        <vt:lpwstr/>
      </vt:variant>
      <vt:variant>
        <vt:lpwstr>_Toc308789879</vt:lpwstr>
      </vt:variant>
      <vt:variant>
        <vt:i4>1966139</vt:i4>
      </vt:variant>
      <vt:variant>
        <vt:i4>17</vt:i4>
      </vt:variant>
      <vt:variant>
        <vt:i4>0</vt:i4>
      </vt:variant>
      <vt:variant>
        <vt:i4>5</vt:i4>
      </vt:variant>
      <vt:variant>
        <vt:lpwstr/>
      </vt:variant>
      <vt:variant>
        <vt:lpwstr>_Toc308789878</vt:lpwstr>
      </vt:variant>
      <vt:variant>
        <vt:i4>1966139</vt:i4>
      </vt:variant>
      <vt:variant>
        <vt:i4>11</vt:i4>
      </vt:variant>
      <vt:variant>
        <vt:i4>0</vt:i4>
      </vt:variant>
      <vt:variant>
        <vt:i4>5</vt:i4>
      </vt:variant>
      <vt:variant>
        <vt:lpwstr/>
      </vt:variant>
      <vt:variant>
        <vt:lpwstr>_Toc308789877</vt:lpwstr>
      </vt:variant>
      <vt:variant>
        <vt:i4>1966139</vt:i4>
      </vt:variant>
      <vt:variant>
        <vt:i4>5</vt:i4>
      </vt:variant>
      <vt:variant>
        <vt:i4>0</vt:i4>
      </vt:variant>
      <vt:variant>
        <vt:i4>5</vt:i4>
      </vt:variant>
      <vt:variant>
        <vt:lpwstr/>
      </vt:variant>
      <vt:variant>
        <vt:lpwstr>_Toc308789876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FO097 Pflichtenheft</dc:title>
  <dc:creator>Ilia Bedniakov</dc:creator>
  <cp:keywords>---</cp:keywords>
  <dc:description>1.0</dc:description>
  <cp:lastModifiedBy>Бедняков Илья</cp:lastModifiedBy>
  <cp:revision>2</cp:revision>
  <dcterms:created xsi:type="dcterms:W3CDTF">2018-10-03T12:32:00Z</dcterms:created>
  <dcterms:modified xsi:type="dcterms:W3CDTF">2018-10-03T12:32:00Z</dcterms:modified>
</cp:coreProperties>
</file>